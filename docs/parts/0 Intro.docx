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500" w:rsidRPr="003E1500" w:rsidRDefault="003E1500" w:rsidP="003E1500">
      <w:pPr>
        <w:spacing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proofErr w:type="gramEnd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определение</w:t>
      </w:r>
      <w:proofErr w:type="gramEnd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 xml:space="preserve"> параметров движения объектов прибрежных океанографических областей особенно привлекательны оптические методы с расположением приборов, далеких от поверхности океана, потому что это смягчает некоторые трудности, связанные с не мобильностью приборов, а именно: мощные волны, обрастание биоматериалом, и износ датчика при неблагоприятных условиях. Удаленный характер технологии сбора данных даёт преимущество, позволяя проводить измерения в широком диапазоне масштабов пространства  (от сантиметров до километров) и периодов времени (от секунд до лет). Логистика и стоимость сбора данных о прибрежных процессах с использованием видео датчиков, как правило, меньше, чем традиционные решения. Любое прибрежное явление, которые можно различить визуально, может быть подсчитано количественно с помощью методов обработки изображений. Концепция удаленного слежения за акваториями имеет не малую историю. Кроме того, использование </w:t>
      </w:r>
      <w:proofErr w:type="gramStart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видео-оборудования</w:t>
      </w:r>
      <w:proofErr w:type="gramEnd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измерения физических величин получило значительное распространение в области компьютерного зрения и робототехники. Специфическим требованием </w:t>
      </w:r>
      <w:proofErr w:type="spellStart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видеодатчиков</w:t>
      </w:r>
      <w:proofErr w:type="spellEnd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 xml:space="preserve"> является необходимость в наличии широкополосного канала передачи данных и надёжного хранилища информации. Еще одной проблемой этого типа датчиков является то, что точность измерения зависит от условий освещения, а в течение ночи необходимо наличие хотя бы небольшого освещения.</w:t>
      </w:r>
    </w:p>
    <w:p w:rsidR="003E1500" w:rsidRPr="003E1500" w:rsidRDefault="003E1500" w:rsidP="003E1500">
      <w:pPr>
        <w:spacing w:line="360" w:lineRule="auto"/>
        <w:ind w:firstLine="851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 xml:space="preserve">На данный момент поставлено несколько задач. Основная задача – отслеживать движущиеся по территории акваторий объекты – лодки и суда. Нужно автоматизировать процесс отслеживания таких объектов, анализ самих объектов, а так же сбор данных о поверхности акваторий: подсчитывать площадь, занятую льдом. В анализ объектов входит определение их размеров, скорости, направления, географических координат и расстояния до камеры. Так же система должна преобразовывать наклонные снимки, которые создаются береговыми стационарными поворотными камерами, </w:t>
      </w:r>
      <w:proofErr w:type="gramStart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 xml:space="preserve"> горизонтальные.</w:t>
      </w:r>
    </w:p>
    <w:p w:rsidR="003E1500" w:rsidRPr="003E1500" w:rsidRDefault="003E1500" w:rsidP="003E1500">
      <w:pPr>
        <w:spacing w:line="360" w:lineRule="auto"/>
        <w:ind w:firstLine="851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Уже разработаны алгоритмы по анализу изображений, а именно для выделения на них объектов. </w:t>
      </w:r>
      <w:proofErr w:type="gramStart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Преобразование наклонного снимка к горизонтальному является геометрической задачей по построению ортогональной проекции.</w:t>
      </w:r>
      <w:proofErr w:type="gramEnd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 xml:space="preserve"> Вычисление скорости в рамках данной задачи – элементарная задача физики по нахождению постоянной скорости объекта на участке его движения. Для сравнения объектов, найденных на разных снимках, есть алгоритмы, сводящие задачу к сравнению графов. Для определения географических координат ряд методов предложен ещё в 20-м веке. Для определения расстояния до объекта используется математическая модель камеры, в соответствии с которой и вычисляется требуемая информация. Методы улучшения изображений позволяют облегчить процесс и повысить вероятность обнаружения объектов. Методы обнаружения объектов на снимках позволяют выделять на снимке объекты, что непосредственно связаны с требуемой от системы задачей. Методы поиска похожих объектов позволяют находить на двух снимках одинаковые объекты. Также проанализированы методы построения математической модели камеры, которой необходимо пользоваться </w:t>
      </w:r>
      <w:proofErr w:type="gramStart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при</w:t>
      </w:r>
      <w:proofErr w:type="gramEnd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 xml:space="preserve"> вычисления интересующих параметров объектов. Методы определения географических координат позволяют установить географическое положение объектов. Рассмотрено использование </w:t>
      </w:r>
      <w:proofErr w:type="spellStart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многопоточности</w:t>
      </w:r>
      <w:proofErr w:type="spellEnd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, способствующее эффективному использованию вычислительных ресурсов в современных вычислительных машинах.</w:t>
      </w:r>
    </w:p>
    <w:p w:rsidR="003E1500" w:rsidRPr="003E1500" w:rsidRDefault="003E1500" w:rsidP="003E1500">
      <w:pPr>
        <w:spacing w:line="360" w:lineRule="auto"/>
        <w:ind w:firstLine="851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 xml:space="preserve">Однако существующие методы для распознавания льда на фотографиях применимы только для космических снимков. Поэтому требуется разработать метод, позволяющий отличать лёд от остальных объектов на изображениях местности, полученной береговыми камерами. </w:t>
      </w:r>
      <w:r w:rsidRPr="003E1500">
        <w:rPr>
          <w:rFonts w:ascii="Times New Roman" w:eastAsia="Times New Roman" w:hAnsi="Times New Roman"/>
          <w:sz w:val="28"/>
          <w:szCs w:val="28"/>
          <w:highlight w:val="lightGray"/>
          <w:lang w:eastAsia="ru-RU"/>
        </w:rPr>
        <w:t>Нужно скомпоновать выбранные методы для решения поставленных задач.</w:t>
      </w:r>
    </w:p>
    <w:p w:rsidR="003E1500" w:rsidRPr="003E1500" w:rsidRDefault="003E1500" w:rsidP="003E1500">
      <w:pPr>
        <w:spacing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Целью дипломной работы является поиск и разработка алгоритмов, которые должны быть заложены в программное средство, решающее поставленные задачи, а также разработка и реализ</w:t>
      </w:r>
      <w:bookmarkStart w:id="0" w:name="_GoBack"/>
      <w:bookmarkEnd w:id="0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 xml:space="preserve">ация этого программного </w:t>
      </w:r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средства. Для достижения поставленных целей необходимо решить следующие задачи:</w:t>
      </w:r>
    </w:p>
    <w:p w:rsidR="003E1500" w:rsidRPr="003E1500" w:rsidRDefault="003E1500" w:rsidP="003E150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проанализировать существующие алгоритмы</w:t>
      </w:r>
    </w:p>
    <w:p w:rsidR="003E1500" w:rsidRPr="003E1500" w:rsidRDefault="003E1500" w:rsidP="003E150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разработать недостающие алгоритмы</w:t>
      </w:r>
    </w:p>
    <w:p w:rsidR="003E1500" w:rsidRPr="003E1500" w:rsidRDefault="003E1500" w:rsidP="003E150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выбрать подходящие алгоритмы для программной системы</w:t>
      </w:r>
    </w:p>
    <w:p w:rsidR="003E1500" w:rsidRPr="003E1500" w:rsidRDefault="003E1500" w:rsidP="003E150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составить требования и спецификации к программному средству</w:t>
      </w:r>
    </w:p>
    <w:p w:rsidR="003E1500" w:rsidRPr="003E1500" w:rsidRDefault="003E1500" w:rsidP="003E150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составить низкоуровневый проект программного средства</w:t>
      </w:r>
    </w:p>
    <w:p w:rsidR="003E1500" w:rsidRPr="003E1500" w:rsidRDefault="003E1500" w:rsidP="003E150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спроектировать базу данных для хранения снимков и проанализированных данных</w:t>
      </w:r>
    </w:p>
    <w:p w:rsidR="003E1500" w:rsidRPr="003E1500" w:rsidRDefault="003E1500" w:rsidP="003E150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реализовать систему и провести её тестирование</w:t>
      </w:r>
    </w:p>
    <w:p w:rsidR="003E1500" w:rsidRPr="003E1500" w:rsidRDefault="003E1500" w:rsidP="003E1500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провести экспериментальное исследование созданного программного средства</w:t>
      </w:r>
    </w:p>
    <w:p w:rsidR="003E1500" w:rsidRPr="003E1500" w:rsidRDefault="003E1500" w:rsidP="003E1500">
      <w:pPr>
        <w:spacing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 xml:space="preserve">Дипломная работа состоит из введения, четырёх глав, заключения, одного приложения и списка литературы </w:t>
      </w:r>
      <w:proofErr w:type="gramStart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из</w:t>
      </w:r>
      <w:proofErr w:type="gramEnd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>КОЛИЧЕСТВО</w:t>
      </w:r>
      <w:proofErr w:type="gramEnd"/>
      <w:r w:rsidRPr="003E1500">
        <w:rPr>
          <w:rFonts w:ascii="Times New Roman" w:eastAsia="Times New Roman" w:hAnsi="Times New Roman"/>
          <w:sz w:val="28"/>
          <w:szCs w:val="28"/>
          <w:lang w:eastAsia="ru-RU"/>
        </w:rPr>
        <w:t xml:space="preserve"> источников. Во введении обосновывается актуальность темы исследования, обосновывается цель и выделяются задачи исследования. Первая глава посвящена обзору литературы на тему «Определение параметров движения объектов на панорамных снимках», вторая – анализу предметных областей «Определение параметров объектов на снимках», «построение ортогональной проекции изображений» и «детектирование льда на снимках по цвету в видимом спектре», третья - проектированию и реализации системы, проектированию БД для системы. В четвёртой главе приведены тесты системы в реальных условиях.</w:t>
      </w:r>
    </w:p>
    <w:p w:rsidR="00DB7D4F" w:rsidRPr="003E1500" w:rsidRDefault="00DB7D4F" w:rsidP="003E1500"/>
    <w:sectPr w:rsidR="00DB7D4F" w:rsidRPr="003E1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5741"/>
    <w:multiLevelType w:val="hybridMultilevel"/>
    <w:tmpl w:val="34505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C7CAE"/>
    <w:multiLevelType w:val="hybridMultilevel"/>
    <w:tmpl w:val="66487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13"/>
    <w:rsid w:val="00004A21"/>
    <w:rsid w:val="00142258"/>
    <w:rsid w:val="001F2986"/>
    <w:rsid w:val="0035250D"/>
    <w:rsid w:val="003751B5"/>
    <w:rsid w:val="003E1500"/>
    <w:rsid w:val="0055225B"/>
    <w:rsid w:val="00556CCD"/>
    <w:rsid w:val="006066C2"/>
    <w:rsid w:val="0071067A"/>
    <w:rsid w:val="008F19B5"/>
    <w:rsid w:val="00B24D31"/>
    <w:rsid w:val="00BF5B13"/>
    <w:rsid w:val="00DA7855"/>
    <w:rsid w:val="00DB7D4F"/>
    <w:rsid w:val="00E6290E"/>
    <w:rsid w:val="00EB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A2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2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A2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A2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A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A2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A2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A2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A2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A2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A2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04A2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04A2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04A2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04A2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04A2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04A2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04A2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04A2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04A2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004A2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04A2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04A21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04A21"/>
    <w:rPr>
      <w:b/>
      <w:bCs/>
    </w:rPr>
  </w:style>
  <w:style w:type="character" w:styleId="a8">
    <w:name w:val="Emphasis"/>
    <w:basedOn w:val="a0"/>
    <w:uiPriority w:val="20"/>
    <w:qFormat/>
    <w:rsid w:val="00004A2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04A21"/>
    <w:rPr>
      <w:szCs w:val="32"/>
    </w:rPr>
  </w:style>
  <w:style w:type="paragraph" w:styleId="aa">
    <w:name w:val="List Paragraph"/>
    <w:basedOn w:val="a"/>
    <w:uiPriority w:val="34"/>
    <w:qFormat/>
    <w:rsid w:val="00004A2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04A21"/>
    <w:rPr>
      <w:i/>
    </w:rPr>
  </w:style>
  <w:style w:type="character" w:customStyle="1" w:styleId="22">
    <w:name w:val="Цитата 2 Знак"/>
    <w:basedOn w:val="a0"/>
    <w:link w:val="21"/>
    <w:uiPriority w:val="29"/>
    <w:rsid w:val="00004A21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04A21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04A21"/>
    <w:rPr>
      <w:b/>
      <w:i/>
      <w:sz w:val="24"/>
    </w:rPr>
  </w:style>
  <w:style w:type="character" w:styleId="ad">
    <w:name w:val="Subtle Emphasis"/>
    <w:uiPriority w:val="19"/>
    <w:qFormat/>
    <w:rsid w:val="00004A21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04A21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04A21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04A21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04A21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04A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A2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2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A2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A2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A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A2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A2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A2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A2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A2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A2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04A2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04A2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04A2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04A2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04A21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04A21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04A21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04A2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04A2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004A2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04A2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04A21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04A21"/>
    <w:rPr>
      <w:b/>
      <w:bCs/>
    </w:rPr>
  </w:style>
  <w:style w:type="character" w:styleId="a8">
    <w:name w:val="Emphasis"/>
    <w:basedOn w:val="a0"/>
    <w:uiPriority w:val="20"/>
    <w:qFormat/>
    <w:rsid w:val="00004A2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04A21"/>
    <w:rPr>
      <w:szCs w:val="32"/>
    </w:rPr>
  </w:style>
  <w:style w:type="paragraph" w:styleId="aa">
    <w:name w:val="List Paragraph"/>
    <w:basedOn w:val="a"/>
    <w:uiPriority w:val="34"/>
    <w:qFormat/>
    <w:rsid w:val="00004A2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04A21"/>
    <w:rPr>
      <w:i/>
    </w:rPr>
  </w:style>
  <w:style w:type="character" w:customStyle="1" w:styleId="22">
    <w:name w:val="Цитата 2 Знак"/>
    <w:basedOn w:val="a0"/>
    <w:link w:val="21"/>
    <w:uiPriority w:val="29"/>
    <w:rsid w:val="00004A21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04A21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04A21"/>
    <w:rPr>
      <w:b/>
      <w:i/>
      <w:sz w:val="24"/>
    </w:rPr>
  </w:style>
  <w:style w:type="character" w:styleId="ad">
    <w:name w:val="Subtle Emphasis"/>
    <w:uiPriority w:val="19"/>
    <w:qFormat/>
    <w:rsid w:val="00004A21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04A21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04A21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04A21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04A21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04A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7</cp:revision>
  <dcterms:created xsi:type="dcterms:W3CDTF">2013-05-28T16:19:00Z</dcterms:created>
  <dcterms:modified xsi:type="dcterms:W3CDTF">2013-06-01T11:52:00Z</dcterms:modified>
</cp:coreProperties>
</file>