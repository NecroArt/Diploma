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D4" w:rsidRDefault="00B528D9" w:rsidP="007B1530">
      <w:pPr>
        <w:pStyle w:val="1"/>
        <w:numPr>
          <w:ilvl w:val="0"/>
          <w:numId w:val="1"/>
        </w:numPr>
      </w:pPr>
      <w:r>
        <w:t xml:space="preserve">Модель </w:t>
      </w:r>
      <w:proofErr w:type="gramStart"/>
      <w:r>
        <w:t>ПО</w:t>
      </w:r>
      <w:proofErr w:type="gramEnd"/>
      <w:r>
        <w:t xml:space="preserve"> и задач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Анализ</w:t>
      </w:r>
    </w:p>
    <w:p w:rsidR="008C4AC4" w:rsidRPr="002C300F" w:rsidRDefault="00F97CED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Имеется </w:t>
      </w:r>
      <w:proofErr w:type="gramStart"/>
      <w:r w:rsidR="008C4AC4" w:rsidRPr="002C300F">
        <w:rPr>
          <w:sz w:val="28"/>
          <w:szCs w:val="28"/>
        </w:rPr>
        <w:t>стационарные</w:t>
      </w:r>
      <w:proofErr w:type="gramEnd"/>
      <w:r w:rsidR="008C4AC4" w:rsidRPr="002C300F">
        <w:rPr>
          <w:sz w:val="28"/>
          <w:szCs w:val="28"/>
        </w:rPr>
        <w:t xml:space="preserve"> поворотная камера. </w:t>
      </w:r>
      <w:r w:rsidRPr="002C300F">
        <w:rPr>
          <w:sz w:val="28"/>
          <w:szCs w:val="28"/>
        </w:rPr>
        <w:t xml:space="preserve">Для неё </w:t>
      </w:r>
      <w:r w:rsidR="008C4AC4" w:rsidRPr="002C300F">
        <w:rPr>
          <w:sz w:val="28"/>
          <w:szCs w:val="28"/>
        </w:rPr>
        <w:t xml:space="preserve">известны оптические и пространственные характеристики. </w:t>
      </w:r>
    </w:p>
    <w:p w:rsidR="0043014F" w:rsidRPr="002C300F" w:rsidRDefault="0043014F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По группе последовательных снимков водной местности требуется </w:t>
      </w:r>
      <w:r w:rsidR="008C4AC4" w:rsidRPr="002C300F">
        <w:rPr>
          <w:sz w:val="28"/>
          <w:szCs w:val="28"/>
        </w:rPr>
        <w:t xml:space="preserve">найти на них объекты и </w:t>
      </w:r>
      <w:r w:rsidRPr="002C300F">
        <w:rPr>
          <w:sz w:val="28"/>
          <w:szCs w:val="28"/>
        </w:rPr>
        <w:t xml:space="preserve">определить </w:t>
      </w:r>
      <w:r w:rsidR="008C4AC4" w:rsidRPr="002C300F">
        <w:rPr>
          <w:sz w:val="28"/>
          <w:szCs w:val="28"/>
        </w:rPr>
        <w:t xml:space="preserve">их </w:t>
      </w:r>
      <w:r w:rsidRPr="002C300F">
        <w:rPr>
          <w:sz w:val="28"/>
          <w:szCs w:val="28"/>
        </w:rPr>
        <w:t xml:space="preserve">параметры: скорость, траектория (в </w:t>
      </w:r>
      <w:proofErr w:type="spellStart"/>
      <w:r w:rsidRPr="002C300F">
        <w:rPr>
          <w:sz w:val="28"/>
          <w:szCs w:val="28"/>
        </w:rPr>
        <w:t>gps</w:t>
      </w:r>
      <w:proofErr w:type="spellEnd"/>
      <w:r w:rsidRPr="002C300F">
        <w:rPr>
          <w:sz w:val="28"/>
          <w:szCs w:val="28"/>
        </w:rPr>
        <w:t>-координатах), размеры объекта. Определить число объектов, которые удалось проанализировать.</w:t>
      </w:r>
    </w:p>
    <w:p w:rsidR="00C36CD1" w:rsidRPr="002C300F" w:rsidRDefault="0082604A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Для каждого </w:t>
      </w:r>
      <w:r w:rsidR="00BA5208" w:rsidRPr="002C300F">
        <w:rPr>
          <w:sz w:val="28"/>
          <w:szCs w:val="28"/>
        </w:rPr>
        <w:t xml:space="preserve">снимка </w:t>
      </w:r>
      <w:r w:rsidRPr="002C300F">
        <w:rPr>
          <w:sz w:val="28"/>
          <w:szCs w:val="28"/>
        </w:rPr>
        <w:t>т</w:t>
      </w:r>
      <w:r w:rsidR="00C36CD1" w:rsidRPr="002C300F">
        <w:rPr>
          <w:sz w:val="28"/>
          <w:szCs w:val="28"/>
        </w:rPr>
        <w:t>ребуется построить его ортогональную проекцию.</w:t>
      </w:r>
    </w:p>
    <w:p w:rsidR="00C36CD1" w:rsidRPr="002C300F" w:rsidRDefault="00BA5208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>Также д</w:t>
      </w:r>
      <w:r w:rsidR="00C36CD1" w:rsidRPr="002C300F">
        <w:rPr>
          <w:sz w:val="28"/>
          <w:szCs w:val="28"/>
        </w:rPr>
        <w:t>ля каждого снимка требуется вычислить занимаемую льдом на нём площадь.</w:t>
      </w:r>
    </w:p>
    <w:p w:rsidR="0043014F" w:rsidRPr="002C300F" w:rsidRDefault="0043014F" w:rsidP="007E5AA5">
      <w:pPr>
        <w:spacing w:before="120"/>
        <w:rPr>
          <w:sz w:val="28"/>
          <w:szCs w:val="28"/>
        </w:rPr>
      </w:pPr>
      <w:r w:rsidRPr="002C300F">
        <w:rPr>
          <w:b/>
          <w:sz w:val="28"/>
          <w:szCs w:val="28"/>
        </w:rPr>
        <w:t>Входные данные</w:t>
      </w:r>
      <w:r w:rsidRPr="002C300F">
        <w:rPr>
          <w:sz w:val="28"/>
          <w:szCs w:val="28"/>
        </w:rPr>
        <w:t>: Группа последовательных снимков</w:t>
      </w:r>
      <w:r w:rsidR="00C36CD1" w:rsidRPr="002C300F">
        <w:rPr>
          <w:sz w:val="28"/>
          <w:szCs w:val="28"/>
        </w:rPr>
        <w:t xml:space="preserve">, оптические </w:t>
      </w:r>
      <w:r w:rsidR="009D7563" w:rsidRPr="002C300F">
        <w:rPr>
          <w:sz w:val="28"/>
          <w:szCs w:val="28"/>
        </w:rPr>
        <w:t xml:space="preserve">и </w:t>
      </w:r>
      <w:r w:rsidR="00C36CD1" w:rsidRPr="002C300F">
        <w:rPr>
          <w:sz w:val="28"/>
          <w:szCs w:val="28"/>
        </w:rPr>
        <w:t>пространственные характеристики камеры</w:t>
      </w:r>
      <w:r w:rsidR="009D7563" w:rsidRPr="002C300F">
        <w:rPr>
          <w:sz w:val="28"/>
          <w:szCs w:val="28"/>
        </w:rPr>
        <w:t>.</w:t>
      </w:r>
    </w:p>
    <w:p w:rsidR="0043014F" w:rsidRPr="002C300F" w:rsidRDefault="0043014F" w:rsidP="007E5AA5">
      <w:pPr>
        <w:spacing w:before="100" w:beforeAutospacing="1"/>
        <w:rPr>
          <w:sz w:val="28"/>
          <w:szCs w:val="28"/>
        </w:rPr>
      </w:pPr>
      <w:r w:rsidRPr="002C300F">
        <w:rPr>
          <w:b/>
          <w:sz w:val="28"/>
          <w:szCs w:val="28"/>
        </w:rPr>
        <w:t>Выходные данные</w:t>
      </w:r>
      <w:r w:rsidRPr="002C300F">
        <w:rPr>
          <w:sz w:val="28"/>
          <w:szCs w:val="28"/>
        </w:rPr>
        <w:t>: Скорость, ускорение, траектория, размер объекта|</w:t>
      </w:r>
    </w:p>
    <w:p w:rsidR="0043014F" w:rsidRPr="002C300F" w:rsidRDefault="0043014F" w:rsidP="0043014F">
      <w:pPr>
        <w:rPr>
          <w:sz w:val="28"/>
          <w:szCs w:val="28"/>
        </w:rPr>
      </w:pPr>
      <w:r w:rsidRPr="002C300F">
        <w:rPr>
          <w:sz w:val="28"/>
          <w:szCs w:val="28"/>
        </w:rPr>
        <w:t>сообщение о невозможности анализа (несоответствие снимков друг другу).</w:t>
      </w:r>
    </w:p>
    <w:p w:rsidR="00BF1C42" w:rsidRPr="002C300F" w:rsidRDefault="0043014F" w:rsidP="007E5AA5">
      <w:pPr>
        <w:spacing w:before="120"/>
        <w:rPr>
          <w:sz w:val="28"/>
          <w:szCs w:val="28"/>
        </w:rPr>
      </w:pPr>
      <w:r w:rsidRPr="002C300F">
        <w:rPr>
          <w:b/>
          <w:sz w:val="28"/>
          <w:szCs w:val="28"/>
        </w:rPr>
        <w:t>Задачи</w:t>
      </w:r>
      <w:r w:rsidRPr="002C300F">
        <w:rPr>
          <w:sz w:val="28"/>
          <w:szCs w:val="28"/>
        </w:rPr>
        <w:t xml:space="preserve">: </w:t>
      </w:r>
    </w:p>
    <w:p w:rsidR="00BF1C42" w:rsidRPr="002C300F" w:rsidRDefault="00BF1C42" w:rsidP="00BF1C42">
      <w:pPr>
        <w:pStyle w:val="aa"/>
        <w:numPr>
          <w:ilvl w:val="0"/>
          <w:numId w:val="8"/>
        </w:num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>А</w:t>
      </w:r>
      <w:r w:rsidR="0043014F" w:rsidRPr="002C300F">
        <w:rPr>
          <w:sz w:val="28"/>
          <w:szCs w:val="28"/>
        </w:rPr>
        <w:t xml:space="preserve">втоматизировать анализ снимков и расчёты </w:t>
      </w:r>
      <w:r w:rsidRPr="002C300F">
        <w:rPr>
          <w:sz w:val="28"/>
          <w:szCs w:val="28"/>
        </w:rPr>
        <w:t xml:space="preserve">полученных </w:t>
      </w:r>
      <w:r w:rsidR="0043014F" w:rsidRPr="002C300F">
        <w:rPr>
          <w:sz w:val="28"/>
          <w:szCs w:val="28"/>
        </w:rPr>
        <w:t>характеристик объектов.</w:t>
      </w:r>
    </w:p>
    <w:p w:rsidR="00BF1C42" w:rsidRPr="002C300F" w:rsidRDefault="0043014F" w:rsidP="00BF1C42">
      <w:pPr>
        <w:pStyle w:val="aa"/>
        <w:numPr>
          <w:ilvl w:val="0"/>
          <w:numId w:val="8"/>
        </w:num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 В случае ошибок выводить информативные сообщения об ошибках.</w:t>
      </w:r>
    </w:p>
    <w:p w:rsidR="00BF1C42" w:rsidRPr="002C300F" w:rsidRDefault="00BF1C42" w:rsidP="00BF1C42">
      <w:pPr>
        <w:pStyle w:val="aa"/>
        <w:numPr>
          <w:ilvl w:val="0"/>
          <w:numId w:val="8"/>
        </w:num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Программа должна строить ортогональную проекцию </w:t>
      </w:r>
      <w:r w:rsidR="00146881" w:rsidRPr="002C300F">
        <w:rPr>
          <w:sz w:val="28"/>
          <w:szCs w:val="28"/>
        </w:rPr>
        <w:t xml:space="preserve">выбранного </w:t>
      </w:r>
      <w:r w:rsidRPr="002C300F">
        <w:rPr>
          <w:sz w:val="28"/>
          <w:szCs w:val="28"/>
        </w:rPr>
        <w:t>изображения.</w:t>
      </w:r>
    </w:p>
    <w:p w:rsidR="00BF1C42" w:rsidRPr="002C300F" w:rsidRDefault="00BF1C42" w:rsidP="00BF1C42">
      <w:pPr>
        <w:pStyle w:val="aa"/>
        <w:numPr>
          <w:ilvl w:val="0"/>
          <w:numId w:val="8"/>
        </w:num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>Для каждого снимка т</w:t>
      </w:r>
      <w:r w:rsidR="007E5AA5" w:rsidRPr="002C300F">
        <w:rPr>
          <w:sz w:val="28"/>
          <w:szCs w:val="28"/>
        </w:rPr>
        <w:t>ребуется определить занимаемую льдом площадь</w:t>
      </w:r>
      <w:r w:rsidR="00146881" w:rsidRPr="002C300F">
        <w:rPr>
          <w:sz w:val="28"/>
          <w:szCs w:val="28"/>
        </w:rPr>
        <w:t xml:space="preserve"> для выбранного изображения</w:t>
      </w:r>
      <w:r w:rsidRPr="002C300F">
        <w:rPr>
          <w:sz w:val="28"/>
          <w:szCs w:val="28"/>
        </w:rPr>
        <w:t>.</w:t>
      </w:r>
    </w:p>
    <w:p w:rsidR="00A04907" w:rsidRPr="002C300F" w:rsidRDefault="00A04907" w:rsidP="007E5AA5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>Выделен</w:t>
      </w:r>
      <w:r w:rsidR="006B1D83" w:rsidRPr="002C300F">
        <w:rPr>
          <w:sz w:val="28"/>
          <w:szCs w:val="28"/>
        </w:rPr>
        <w:t>н</w:t>
      </w:r>
      <w:r w:rsidRPr="002C300F">
        <w:rPr>
          <w:sz w:val="28"/>
          <w:szCs w:val="28"/>
        </w:rPr>
        <w:t>ые объекты и их свойства:</w:t>
      </w:r>
    </w:p>
    <w:p w:rsidR="00365010" w:rsidRPr="00A20F74" w:rsidRDefault="00A04907" w:rsidP="000852AB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камера</w:t>
      </w:r>
    </w:p>
    <w:p w:rsidR="000852AB" w:rsidRPr="00A20F74" w:rsidRDefault="0027792A" w:rsidP="000852AB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оптические характеристики</w:t>
      </w:r>
    </w:p>
    <w:p w:rsidR="0027792A" w:rsidRPr="00A20F74" w:rsidRDefault="0027792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эффективное фокусное расстояние</w:t>
      </w:r>
      <w:r w:rsidR="003438E0" w:rsidRPr="00A20F74">
        <w:rPr>
          <w:rFonts w:ascii="Times New Roman" w:hAnsi="Times New Roman"/>
          <w:sz w:val="28"/>
          <w:szCs w:val="28"/>
        </w:rPr>
        <w:t xml:space="preserve"> (м)</w:t>
      </w:r>
      <w:r w:rsidR="00253261" w:rsidRPr="00A20F74">
        <w:rPr>
          <w:rFonts w:ascii="Times New Roman" w:hAnsi="Times New Roman"/>
          <w:sz w:val="28"/>
          <w:szCs w:val="28"/>
        </w:rPr>
        <w:t xml:space="preserve"> (0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>, ∞</w:t>
      </w:r>
      <w:r w:rsidR="00253261" w:rsidRPr="00A20F74">
        <w:rPr>
          <w:rFonts w:ascii="Times New Roman" w:hAnsi="Times New Roman"/>
          <w:sz w:val="28"/>
          <w:szCs w:val="28"/>
        </w:rPr>
        <w:t>)</w:t>
      </w:r>
    </w:p>
    <w:p w:rsidR="0027792A" w:rsidRPr="00A20F74" w:rsidRDefault="0027792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горизонтальный угол обзора</w:t>
      </w:r>
      <w:r w:rsidR="003438E0" w:rsidRPr="00A20F74">
        <w:rPr>
          <w:rFonts w:ascii="Times New Roman" w:hAnsi="Times New Roman"/>
          <w:sz w:val="28"/>
          <w:szCs w:val="28"/>
        </w:rPr>
        <w:t xml:space="preserve"> (градус)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3261" w:rsidRPr="00A20F74">
        <w:rPr>
          <w:rFonts w:ascii="Times New Roman" w:hAnsi="Times New Roman"/>
          <w:sz w:val="28"/>
          <w:szCs w:val="28"/>
        </w:rPr>
        <w:t>(0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>, 180</w:t>
      </w:r>
      <w:r w:rsidR="00253261" w:rsidRPr="00A20F74">
        <w:rPr>
          <w:rFonts w:ascii="Times New Roman" w:hAnsi="Times New Roman"/>
          <w:sz w:val="28"/>
          <w:szCs w:val="28"/>
        </w:rPr>
        <w:t>)</w:t>
      </w:r>
    </w:p>
    <w:p w:rsidR="0027792A" w:rsidRPr="00A20F74" w:rsidRDefault="0027792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вертикальный угол обзора</w:t>
      </w:r>
      <w:r w:rsidR="003438E0" w:rsidRPr="00A20F74">
        <w:rPr>
          <w:rFonts w:ascii="Times New Roman" w:hAnsi="Times New Roman"/>
          <w:sz w:val="28"/>
          <w:szCs w:val="28"/>
        </w:rPr>
        <w:t xml:space="preserve"> (градус)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53261" w:rsidRPr="00A20F74">
        <w:rPr>
          <w:rFonts w:ascii="Times New Roman" w:hAnsi="Times New Roman"/>
          <w:sz w:val="28"/>
          <w:szCs w:val="28"/>
        </w:rPr>
        <w:t>(0</w:t>
      </w:r>
      <w:r w:rsidR="00253261" w:rsidRPr="00A20F74">
        <w:rPr>
          <w:rFonts w:ascii="Times New Roman" w:hAnsi="Times New Roman"/>
          <w:sz w:val="28"/>
          <w:szCs w:val="28"/>
          <w:lang w:val="en-US"/>
        </w:rPr>
        <w:t>, 180</w:t>
      </w:r>
      <w:r w:rsidR="00253261" w:rsidRPr="00A20F74">
        <w:rPr>
          <w:rFonts w:ascii="Times New Roman" w:hAnsi="Times New Roman"/>
          <w:sz w:val="28"/>
          <w:szCs w:val="28"/>
        </w:rPr>
        <w:t>)</w:t>
      </w:r>
    </w:p>
    <w:p w:rsidR="0027792A" w:rsidRPr="00A20F74" w:rsidRDefault="0027792A" w:rsidP="0027792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пространственные характеристики</w:t>
      </w:r>
    </w:p>
    <w:p w:rsidR="0027792A" w:rsidRPr="00A20F74" w:rsidRDefault="0027792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высота над уровнем моря</w:t>
      </w:r>
      <w:r w:rsidR="003438E0" w:rsidRPr="00A20F74">
        <w:rPr>
          <w:rFonts w:ascii="Times New Roman" w:hAnsi="Times New Roman"/>
          <w:sz w:val="28"/>
          <w:szCs w:val="28"/>
        </w:rPr>
        <w:t xml:space="preserve"> (м)</w:t>
      </w:r>
      <w:r w:rsidR="00253261" w:rsidRPr="00A20F74">
        <w:rPr>
          <w:rFonts w:ascii="Times New Roman" w:hAnsi="Times New Roman"/>
          <w:sz w:val="28"/>
          <w:szCs w:val="28"/>
        </w:rPr>
        <w:t xml:space="preserve"> [0, ∞)</w:t>
      </w:r>
      <w:proofErr w:type="gramEnd"/>
    </w:p>
    <w:p w:rsidR="0079411C" w:rsidRPr="00A20F74" w:rsidRDefault="0079411C" w:rsidP="0079411C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 w:rsidRPr="00A20F74"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 w:rsidRPr="00A20F74">
        <w:rPr>
          <w:rFonts w:ascii="Times New Roman" w:hAnsi="Times New Roman"/>
          <w:sz w:val="28"/>
          <w:szCs w:val="28"/>
          <w:lang w:val="en-US"/>
        </w:rPr>
        <w:t>-</w:t>
      </w:r>
      <w:r w:rsidRPr="00A20F74">
        <w:rPr>
          <w:rFonts w:ascii="Times New Roman" w:hAnsi="Times New Roman"/>
          <w:sz w:val="28"/>
          <w:szCs w:val="28"/>
        </w:rPr>
        <w:t>координаты</w:t>
      </w:r>
    </w:p>
    <w:p w:rsidR="0079411C" w:rsidRDefault="0079411C" w:rsidP="0079411C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 xml:space="preserve">широта (градус) </w:t>
      </w:r>
      <w:r w:rsidRPr="00A20F74">
        <w:rPr>
          <w:rFonts w:ascii="Times New Roman" w:hAnsi="Times New Roman"/>
          <w:sz w:val="28"/>
          <w:szCs w:val="28"/>
          <w:lang w:val="en-US"/>
        </w:rPr>
        <w:t>[-90; 90]</w:t>
      </w:r>
    </w:p>
    <w:p w:rsidR="0079411C" w:rsidRPr="00A20F74" w:rsidRDefault="0079411C" w:rsidP="0079411C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долгота</w:t>
      </w:r>
      <w:r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74">
        <w:rPr>
          <w:rFonts w:ascii="Times New Roman" w:hAnsi="Times New Roman"/>
          <w:sz w:val="28"/>
          <w:szCs w:val="28"/>
        </w:rPr>
        <w:t xml:space="preserve">(градус) </w:t>
      </w:r>
      <w:r w:rsidRPr="00A20F74">
        <w:rPr>
          <w:rFonts w:ascii="Times New Roman" w:hAnsi="Times New Roman"/>
          <w:sz w:val="28"/>
          <w:szCs w:val="28"/>
          <w:lang w:val="en-US"/>
        </w:rPr>
        <w:t>[0; 180]</w:t>
      </w:r>
    </w:p>
    <w:p w:rsidR="0027792A" w:rsidRPr="00A20F74" w:rsidRDefault="0027792A" w:rsidP="0027792A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снимок</w:t>
      </w:r>
    </w:p>
    <w:p w:rsidR="0027792A" w:rsidRPr="00A20F74" w:rsidRDefault="004220AA" w:rsidP="0027792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пиксельные размеры</w:t>
      </w:r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ширина</w:t>
      </w:r>
      <w:r w:rsidR="00EE6A80" w:rsidRPr="00A20F74">
        <w:rPr>
          <w:rFonts w:ascii="Times New Roman" w:hAnsi="Times New Roman"/>
          <w:sz w:val="28"/>
          <w:szCs w:val="28"/>
        </w:rPr>
        <w:t xml:space="preserve"> (пиксель)</w:t>
      </w:r>
      <w:r w:rsidR="00F16C3B" w:rsidRPr="00A20F74">
        <w:rPr>
          <w:rFonts w:ascii="Times New Roman" w:hAnsi="Times New Roman"/>
          <w:sz w:val="28"/>
          <w:szCs w:val="28"/>
        </w:rPr>
        <w:t xml:space="preserve"> [352, 10320]</w:t>
      </w:r>
    </w:p>
    <w:p w:rsidR="0027792A" w:rsidRPr="00A20F74" w:rsidRDefault="004220AA" w:rsidP="004220A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высота</w:t>
      </w:r>
      <w:r w:rsidR="00EE6A80" w:rsidRPr="00A20F74">
        <w:rPr>
          <w:rFonts w:ascii="Times New Roman" w:hAnsi="Times New Roman"/>
          <w:sz w:val="28"/>
          <w:szCs w:val="28"/>
        </w:rPr>
        <w:t xml:space="preserve"> (пиксель)</w:t>
      </w:r>
      <w:r w:rsidR="00F16C3B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16C3B" w:rsidRPr="00A20F74">
        <w:rPr>
          <w:rFonts w:ascii="Times New Roman" w:hAnsi="Times New Roman"/>
          <w:sz w:val="28"/>
          <w:szCs w:val="28"/>
        </w:rPr>
        <w:t>[288, 8956]</w:t>
      </w:r>
    </w:p>
    <w:p w:rsidR="0027792A" w:rsidRPr="00A20F74" w:rsidRDefault="004220AA" w:rsidP="0027792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lastRenderedPageBreak/>
        <w:t>время создания</w:t>
      </w:r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год</w:t>
      </w:r>
      <w:r w:rsidR="0015169E" w:rsidRPr="00A20F74">
        <w:rPr>
          <w:rFonts w:ascii="Times New Roman" w:hAnsi="Times New Roman"/>
          <w:sz w:val="28"/>
          <w:szCs w:val="28"/>
        </w:rPr>
        <w:t xml:space="preserve"> [2000, 3000]</w:t>
      </w:r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месяц</w:t>
      </w:r>
      <w:r w:rsidR="0015169E" w:rsidRPr="00A20F74">
        <w:rPr>
          <w:rFonts w:ascii="Times New Roman" w:hAnsi="Times New Roman"/>
          <w:sz w:val="28"/>
          <w:szCs w:val="28"/>
        </w:rPr>
        <w:t xml:space="preserve"> [1, 12]</w:t>
      </w:r>
    </w:p>
    <w:p w:rsidR="004220A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день</w:t>
      </w:r>
      <w:r w:rsidR="0015169E" w:rsidRPr="00A20F74">
        <w:rPr>
          <w:rFonts w:ascii="Times New Roman" w:hAnsi="Times New Roman"/>
          <w:sz w:val="28"/>
          <w:szCs w:val="28"/>
        </w:rPr>
        <w:t xml:space="preserve"> [1, 31]</w:t>
      </w:r>
    </w:p>
    <w:p w:rsidR="004220A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час</w:t>
      </w:r>
      <w:r w:rsidR="0015169E" w:rsidRPr="00A20F74">
        <w:rPr>
          <w:rFonts w:ascii="Times New Roman" w:hAnsi="Times New Roman"/>
          <w:sz w:val="28"/>
          <w:szCs w:val="28"/>
        </w:rPr>
        <w:t xml:space="preserve"> [0, 23]</w:t>
      </w:r>
    </w:p>
    <w:p w:rsidR="004220A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минута</w:t>
      </w:r>
      <w:r w:rsidR="0015169E" w:rsidRPr="00A20F74">
        <w:rPr>
          <w:rFonts w:ascii="Times New Roman" w:hAnsi="Times New Roman"/>
          <w:sz w:val="28"/>
          <w:szCs w:val="28"/>
        </w:rPr>
        <w:t xml:space="preserve"> [0, 59]</w:t>
      </w:r>
    </w:p>
    <w:p w:rsidR="004220A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секунда</w:t>
      </w:r>
      <w:r w:rsidR="0015169E" w:rsidRPr="00A20F74">
        <w:rPr>
          <w:rFonts w:ascii="Times New Roman" w:hAnsi="Times New Roman"/>
          <w:sz w:val="28"/>
          <w:szCs w:val="28"/>
        </w:rPr>
        <w:t xml:space="preserve"> [0, 59]</w:t>
      </w:r>
    </w:p>
    <w:p w:rsidR="00680E93" w:rsidRDefault="00680E93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наклон (градус) </w:t>
      </w:r>
      <w:r w:rsidRPr="006A3832">
        <w:rPr>
          <w:rFonts w:ascii="Times New Roman" w:hAnsi="Times New Roman"/>
          <w:sz w:val="28"/>
          <w:szCs w:val="28"/>
        </w:rPr>
        <w:t>[0</w:t>
      </w:r>
      <w:r w:rsidRPr="002C7E31">
        <w:rPr>
          <w:rFonts w:ascii="Times New Roman" w:hAnsi="Times New Roman"/>
          <w:sz w:val="28"/>
          <w:szCs w:val="28"/>
        </w:rPr>
        <w:t>, 180]</w:t>
      </w:r>
    </w:p>
    <w:p w:rsidR="004220AA" w:rsidRDefault="00BF6DC6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азимут </w:t>
      </w:r>
      <w:r w:rsidR="006F12BF" w:rsidRPr="00A20F74">
        <w:rPr>
          <w:rFonts w:ascii="Times New Roman" w:hAnsi="Times New Roman"/>
          <w:sz w:val="28"/>
          <w:szCs w:val="28"/>
        </w:rPr>
        <w:t>(градус) [0, 359]</w:t>
      </w:r>
    </w:p>
    <w:p w:rsidR="00680E93" w:rsidRPr="00A20F74" w:rsidRDefault="00680E93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крен</w:t>
      </w:r>
      <w:r w:rsidRPr="00A20F74">
        <w:rPr>
          <w:rFonts w:ascii="Times New Roman" w:hAnsi="Times New Roman"/>
          <w:sz w:val="28"/>
          <w:szCs w:val="28"/>
        </w:rPr>
        <w:t xml:space="preserve"> (градус) [-180, 180]</w:t>
      </w:r>
    </w:p>
    <w:p w:rsidR="005F2B39" w:rsidRPr="00A20F74" w:rsidRDefault="005F2B39" w:rsidP="006F12BF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объекты</w:t>
      </w:r>
      <w:r w:rsidR="006F12BF" w:rsidRPr="006A3832">
        <w:rPr>
          <w:rFonts w:ascii="Times New Roman" w:hAnsi="Times New Roman"/>
          <w:sz w:val="28"/>
          <w:szCs w:val="28"/>
        </w:rPr>
        <w:t xml:space="preserve"> (</w:t>
      </w:r>
      <w:r w:rsidR="006F12BF" w:rsidRPr="00A20F74">
        <w:rPr>
          <w:rFonts w:ascii="Times New Roman" w:hAnsi="Times New Roman"/>
          <w:sz w:val="28"/>
          <w:szCs w:val="28"/>
        </w:rPr>
        <w:t>идентификаторы</w:t>
      </w:r>
      <w:r w:rsidR="006F12BF" w:rsidRPr="006A3832">
        <w:rPr>
          <w:rFonts w:ascii="Times New Roman" w:hAnsi="Times New Roman"/>
          <w:sz w:val="28"/>
          <w:szCs w:val="28"/>
        </w:rPr>
        <w:t>)</w:t>
      </w:r>
      <w:r w:rsidR="006F12BF" w:rsidRPr="00A20F74">
        <w:rPr>
          <w:rFonts w:ascii="Times New Roman" w:hAnsi="Times New Roman"/>
          <w:sz w:val="28"/>
          <w:szCs w:val="28"/>
        </w:rPr>
        <w:t xml:space="preserve"> </w:t>
      </w:r>
      <w:r w:rsidR="006F12BF" w:rsidRPr="006A3832">
        <w:rPr>
          <w:rFonts w:ascii="Times New Roman" w:hAnsi="Times New Roman"/>
          <w:sz w:val="28"/>
          <w:szCs w:val="28"/>
        </w:rPr>
        <w:t>[0, ∞)</w:t>
      </w:r>
      <w:proofErr w:type="gramEnd"/>
    </w:p>
    <w:p w:rsidR="00B13FDA" w:rsidRPr="00A20F74" w:rsidRDefault="00B13FDA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содержание льда</w:t>
      </w:r>
      <w:r w:rsidR="00394207" w:rsidRPr="006A3832">
        <w:rPr>
          <w:rFonts w:ascii="Times New Roman" w:hAnsi="Times New Roman"/>
          <w:sz w:val="28"/>
          <w:szCs w:val="28"/>
        </w:rPr>
        <w:t xml:space="preserve"> (%) [0, 100]</w:t>
      </w:r>
    </w:p>
    <w:p w:rsidR="008A2B1D" w:rsidRPr="00A20F74" w:rsidRDefault="008A2B1D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ортогональная проекция</w:t>
      </w:r>
      <w:r w:rsidR="00394207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07" w:rsidRPr="00A20F74">
        <w:rPr>
          <w:rFonts w:ascii="Times New Roman" w:hAnsi="Times New Roman"/>
          <w:sz w:val="28"/>
          <w:szCs w:val="28"/>
        </w:rPr>
        <w:t>(изображение)</w:t>
      </w:r>
    </w:p>
    <w:p w:rsidR="0027792A" w:rsidRPr="00A20F74" w:rsidRDefault="0027792A" w:rsidP="0027792A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объект</w:t>
      </w:r>
    </w:p>
    <w:p w:rsidR="0027792A" w:rsidRPr="00A20F74" w:rsidRDefault="004220AA" w:rsidP="0027792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размеры</w:t>
      </w:r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длина</w:t>
      </w:r>
      <w:r w:rsidR="00394207" w:rsidRPr="00A20F74">
        <w:rPr>
          <w:rFonts w:ascii="Times New Roman" w:hAnsi="Times New Roman"/>
          <w:sz w:val="28"/>
          <w:szCs w:val="28"/>
        </w:rPr>
        <w:t xml:space="preserve"> (м)  </w:t>
      </w:r>
      <w:r w:rsidR="00394207" w:rsidRPr="00A20F74"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высота</w:t>
      </w:r>
      <w:r w:rsidR="00394207" w:rsidRPr="00A20F74">
        <w:rPr>
          <w:rFonts w:ascii="Times New Roman" w:hAnsi="Times New Roman"/>
          <w:sz w:val="28"/>
          <w:szCs w:val="28"/>
        </w:rPr>
        <w:t xml:space="preserve"> (м) </w:t>
      </w:r>
      <w:r w:rsidR="00394207" w:rsidRPr="00A20F74"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27792A" w:rsidRPr="00A20F74" w:rsidRDefault="004220AA" w:rsidP="0027792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 w:rsidRPr="00A20F74">
        <w:rPr>
          <w:rFonts w:ascii="Times New Roman" w:hAnsi="Times New Roman"/>
          <w:sz w:val="28"/>
          <w:szCs w:val="28"/>
        </w:rPr>
        <w:t>ширина</w:t>
      </w:r>
      <w:r w:rsidR="00394207" w:rsidRPr="00A20F74">
        <w:rPr>
          <w:rFonts w:ascii="Times New Roman" w:hAnsi="Times New Roman"/>
          <w:sz w:val="28"/>
          <w:szCs w:val="28"/>
        </w:rPr>
        <w:t xml:space="preserve"> (м) </w:t>
      </w:r>
      <w:r w:rsidR="00394207" w:rsidRPr="00A20F74"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4220AA" w:rsidRDefault="004220AA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расстояние до камеры</w:t>
      </w:r>
      <w:r w:rsidR="00277551"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77551" w:rsidRPr="00A20F74">
        <w:rPr>
          <w:rFonts w:ascii="Times New Roman" w:hAnsi="Times New Roman"/>
          <w:sz w:val="28"/>
          <w:szCs w:val="28"/>
        </w:rPr>
        <w:t xml:space="preserve">(м) </w:t>
      </w:r>
      <w:r w:rsidR="00277551" w:rsidRPr="00A20F74">
        <w:rPr>
          <w:rFonts w:ascii="Times New Roman" w:hAnsi="Times New Roman"/>
          <w:sz w:val="28"/>
          <w:szCs w:val="28"/>
          <w:lang w:val="en-US"/>
        </w:rPr>
        <w:t>(0, ∞)</w:t>
      </w:r>
    </w:p>
    <w:p w:rsidR="0079411C" w:rsidRPr="0079411C" w:rsidRDefault="0079411C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 w:rsidRPr="00A20F74"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 w:rsidRPr="00A20F74">
        <w:rPr>
          <w:rFonts w:ascii="Times New Roman" w:hAnsi="Times New Roman"/>
          <w:sz w:val="28"/>
          <w:szCs w:val="28"/>
        </w:rPr>
        <w:t xml:space="preserve">-координаты – </w:t>
      </w:r>
      <w:r w:rsidRPr="00A20F74">
        <w:rPr>
          <w:rFonts w:ascii="Times New Roman" w:hAnsi="Times New Roman"/>
          <w:i/>
          <w:sz w:val="28"/>
          <w:szCs w:val="28"/>
        </w:rPr>
        <w:t>последовательность</w:t>
      </w:r>
    </w:p>
    <w:p w:rsidR="0079411C" w:rsidRDefault="0079411C" w:rsidP="0079411C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 w:rsidRPr="00A20F74"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 w:rsidRPr="00A20F74">
        <w:rPr>
          <w:rFonts w:ascii="Times New Roman" w:hAnsi="Times New Roman"/>
          <w:sz w:val="28"/>
          <w:szCs w:val="28"/>
        </w:rPr>
        <w:t>-координаты на снимке</w:t>
      </w:r>
    </w:p>
    <w:p w:rsidR="0079411C" w:rsidRDefault="0079411C" w:rsidP="0079411C">
      <w:pPr>
        <w:pStyle w:val="aa"/>
        <w:numPr>
          <w:ilvl w:val="3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 xml:space="preserve">широта (градус) </w:t>
      </w:r>
      <w:r w:rsidRPr="00A20F74">
        <w:rPr>
          <w:rFonts w:ascii="Times New Roman" w:hAnsi="Times New Roman"/>
          <w:sz w:val="28"/>
          <w:szCs w:val="28"/>
          <w:lang w:val="en-US"/>
        </w:rPr>
        <w:t>[-90; 90]</w:t>
      </w:r>
    </w:p>
    <w:p w:rsidR="0079411C" w:rsidRPr="00A20F74" w:rsidRDefault="0079411C" w:rsidP="0079411C">
      <w:pPr>
        <w:pStyle w:val="aa"/>
        <w:numPr>
          <w:ilvl w:val="3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долгота</w:t>
      </w:r>
      <w:r w:rsidRPr="00A20F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0F74">
        <w:rPr>
          <w:rFonts w:ascii="Times New Roman" w:hAnsi="Times New Roman"/>
          <w:sz w:val="28"/>
          <w:szCs w:val="28"/>
        </w:rPr>
        <w:t xml:space="preserve">(градус) </w:t>
      </w:r>
      <w:r w:rsidRPr="00A20F74">
        <w:rPr>
          <w:rFonts w:ascii="Times New Roman" w:hAnsi="Times New Roman"/>
          <w:sz w:val="28"/>
          <w:szCs w:val="28"/>
          <w:lang w:val="en-US"/>
        </w:rPr>
        <w:t>[0; 180]</w:t>
      </w:r>
    </w:p>
    <w:p w:rsidR="0027792A" w:rsidRPr="00A20F74" w:rsidRDefault="004220AA" w:rsidP="004220A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скорость на снимке</w:t>
      </w:r>
      <w:r w:rsidR="001D6E60" w:rsidRPr="00A20F74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="001D6E60" w:rsidRPr="00A20F74">
        <w:rPr>
          <w:rFonts w:ascii="Times New Roman" w:hAnsi="Times New Roman"/>
          <w:sz w:val="28"/>
          <w:szCs w:val="28"/>
        </w:rPr>
        <w:t>м</w:t>
      </w:r>
      <w:proofErr w:type="gramEnd"/>
      <w:r w:rsidR="001D6E60" w:rsidRPr="00A20F74">
        <w:rPr>
          <w:rFonts w:ascii="Times New Roman" w:hAnsi="Times New Roman"/>
          <w:sz w:val="28"/>
          <w:szCs w:val="28"/>
        </w:rPr>
        <w:t>/с) (0, ∞)</w:t>
      </w:r>
    </w:p>
    <w:p w:rsidR="00FE7F99" w:rsidRPr="00A20F74" w:rsidRDefault="00FE7F99" w:rsidP="00FE7F99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 w:rsidRPr="00A20F74">
        <w:rPr>
          <w:rFonts w:ascii="Times New Roman" w:hAnsi="Times New Roman"/>
          <w:sz w:val="28"/>
          <w:szCs w:val="28"/>
        </w:rPr>
        <w:t>траектория</w:t>
      </w:r>
      <w:proofErr w:type="gramStart"/>
      <w:r w:rsidR="001D6E60" w:rsidRPr="00A20F74">
        <w:rPr>
          <w:rFonts w:ascii="Times New Roman" w:hAnsi="Times New Roman"/>
          <w:sz w:val="28"/>
          <w:szCs w:val="28"/>
        </w:rPr>
        <w:t xml:space="preserve"> () </w:t>
      </w:r>
      <w:proofErr w:type="gramEnd"/>
      <w:r w:rsidR="001D6E60" w:rsidRPr="00A20F74">
        <w:rPr>
          <w:rFonts w:ascii="Times New Roman" w:hAnsi="Times New Roman"/>
          <w:sz w:val="28"/>
          <w:szCs w:val="28"/>
        </w:rPr>
        <w:t xml:space="preserve">последовательность </w:t>
      </w:r>
      <w:r w:rsidR="00585132" w:rsidRPr="00A20F74">
        <w:rPr>
          <w:rFonts w:ascii="Times New Roman" w:hAnsi="Times New Roman"/>
          <w:sz w:val="28"/>
          <w:szCs w:val="28"/>
        </w:rPr>
        <w:t>координат</w:t>
      </w:r>
      <w:r w:rsidR="0079411C">
        <w:rPr>
          <w:rFonts w:ascii="Times New Roman" w:hAnsi="Times New Roman"/>
          <w:sz w:val="28"/>
          <w:szCs w:val="28"/>
        </w:rPr>
        <w:t xml:space="preserve"> на снимке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Модель предметной области</w:t>
      </w:r>
    </w:p>
    <w:p w:rsidR="001F3F53" w:rsidRPr="001F3F53" w:rsidRDefault="001F3F53" w:rsidP="001F3F53">
      <w:pPr>
        <w:pStyle w:val="1"/>
      </w:pPr>
      <w:r>
        <w:t>Онтология действительности</w:t>
      </w:r>
    </w:p>
    <w:p w:rsidR="00E9439E" w:rsidRPr="002C300F" w:rsidRDefault="00E9439E" w:rsidP="00E9439E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объект: {}</w:t>
      </w:r>
      <w:r w:rsidRPr="002C300F">
        <w:rPr>
          <w:sz w:val="28"/>
          <w:szCs w:val="28"/>
          <w:lang w:val="en-US"/>
        </w:rPr>
        <w:t>N</w:t>
      </w:r>
      <w:r w:rsidRPr="002C300F">
        <w:rPr>
          <w:sz w:val="28"/>
          <w:szCs w:val="28"/>
        </w:rPr>
        <w:t xml:space="preserve"> каждый объект имеет уникальный идентификатор</w:t>
      </w:r>
    </w:p>
    <w:p w:rsidR="00E9439E" w:rsidRDefault="00E9439E" w:rsidP="00E9439E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снимок: {}</w:t>
      </w:r>
      <w:r w:rsidRPr="002C300F">
        <w:rPr>
          <w:sz w:val="28"/>
          <w:szCs w:val="28"/>
          <w:lang w:val="en-US"/>
        </w:rPr>
        <w:t>N</w:t>
      </w:r>
      <w:r w:rsidRPr="002C300F">
        <w:rPr>
          <w:sz w:val="28"/>
          <w:szCs w:val="28"/>
        </w:rPr>
        <w:t xml:space="preserve"> каждый снимок имеет уникальный идентификатор</w:t>
      </w:r>
    </w:p>
    <w:p w:rsidR="00670BCA" w:rsidRPr="002C300F" w:rsidRDefault="00670BCA" w:rsidP="00E9439E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eastAsia="ja-JP"/>
        </w:rPr>
        <w:t>ортогональное изображение</w:t>
      </w:r>
      <w:r w:rsidRPr="002C300F">
        <w:rPr>
          <w:sz w:val="28"/>
          <w:szCs w:val="28"/>
        </w:rPr>
        <w:t>: {}</w:t>
      </w:r>
      <w:r w:rsidRPr="002C300F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каждое</w:t>
      </w:r>
      <w:r w:rsidRPr="002C300F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eastAsia="ja-JP"/>
        </w:rPr>
        <w:t>ортогональное изображение</w:t>
      </w:r>
      <w:r w:rsidRPr="002C300F">
        <w:rPr>
          <w:sz w:val="28"/>
          <w:szCs w:val="28"/>
        </w:rPr>
        <w:t xml:space="preserve"> имеет уникальный идентификатор</w:t>
      </w:r>
    </w:p>
    <w:p w:rsidR="00E9439E" w:rsidRPr="002C300F" w:rsidRDefault="00E9439E" w:rsidP="00633A36">
      <w:pPr>
        <w:rPr>
          <w:sz w:val="28"/>
          <w:szCs w:val="28"/>
        </w:rPr>
      </w:pPr>
    </w:p>
    <w:p w:rsidR="0018141A" w:rsidRPr="002C300F" w:rsidRDefault="0018141A" w:rsidP="00AF0413">
      <w:pPr>
        <w:rPr>
          <w:rFonts w:cs="Calibri"/>
          <w:sz w:val="28"/>
          <w:szCs w:val="28"/>
        </w:rPr>
      </w:pPr>
      <w:r w:rsidRPr="002C300F">
        <w:rPr>
          <w:rFonts w:cs="Calibri"/>
          <w:b/>
          <w:sz w:val="28"/>
          <w:szCs w:val="28"/>
        </w:rPr>
        <w:t xml:space="preserve">сорт </w:t>
      </w:r>
      <w:r w:rsidRPr="002C300F">
        <w:rPr>
          <w:rFonts w:cs="Calibri"/>
          <w:sz w:val="28"/>
          <w:szCs w:val="28"/>
        </w:rPr>
        <w:t>размеры объекта: объект -&gt; размеры</w:t>
      </w:r>
    </w:p>
    <w:p w:rsidR="0018141A" w:rsidRPr="002C300F" w:rsidRDefault="0018141A" w:rsidP="00FB086E">
      <w:pPr>
        <w:rPr>
          <w:sz w:val="28"/>
          <w:szCs w:val="28"/>
        </w:rPr>
      </w:pPr>
      <w:proofErr w:type="gramStart"/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последовательность скоростей объекта: объект -&gt; </w:t>
      </w:r>
      <w:proofErr w:type="spellStart"/>
      <w:r w:rsidRPr="002C300F">
        <w:rPr>
          <w:sz w:val="28"/>
          <w:szCs w:val="28"/>
          <w:lang w:val="en-US"/>
        </w:rPr>
        <w:t>seq</w:t>
      </w:r>
      <w:proofErr w:type="spellEnd"/>
      <w:r w:rsidRPr="002C300F">
        <w:rPr>
          <w:sz w:val="28"/>
          <w:szCs w:val="28"/>
        </w:rPr>
        <w:t xml:space="preserve"> </w:t>
      </w:r>
      <w:r w:rsidRPr="002C300F">
        <w:rPr>
          <w:sz w:val="28"/>
          <w:szCs w:val="28"/>
          <w:lang w:val="en-US"/>
        </w:rPr>
        <w:t>R</w:t>
      </w:r>
      <w:r w:rsidRPr="002C300F">
        <w:rPr>
          <w:sz w:val="28"/>
          <w:szCs w:val="28"/>
        </w:rPr>
        <w:t>[0, ∞)</w:t>
      </w:r>
      <w:proofErr w:type="gramEnd"/>
    </w:p>
    <w:p w:rsidR="00B75E37" w:rsidRPr="002C300F" w:rsidRDefault="00B75E37" w:rsidP="00B75E3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траектория: объект -&gt; </w:t>
      </w:r>
      <w:proofErr w:type="spellStart"/>
      <w:r w:rsidRPr="002C300F">
        <w:rPr>
          <w:sz w:val="28"/>
          <w:szCs w:val="28"/>
          <w:lang w:val="en-US"/>
        </w:rPr>
        <w:t>seq</w:t>
      </w:r>
      <w:proofErr w:type="spellEnd"/>
      <w:r w:rsidRPr="002C300F">
        <w:rPr>
          <w:sz w:val="28"/>
          <w:szCs w:val="28"/>
        </w:rPr>
        <w:t xml:space="preserve"> координата объекта на снимке</w:t>
      </w:r>
    </w:p>
    <w:p w:rsidR="00342794" w:rsidRPr="002C300F" w:rsidRDefault="00342794" w:rsidP="00633A36">
      <w:pPr>
        <w:rPr>
          <w:rFonts w:cs="Calibri"/>
          <w:b/>
          <w:sz w:val="28"/>
          <w:szCs w:val="28"/>
        </w:rPr>
      </w:pPr>
    </w:p>
    <w:p w:rsidR="00AF0413" w:rsidRPr="002C300F" w:rsidRDefault="00AF0413" w:rsidP="00AF0413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время: (х год, месяц, день, час, минута, секунда)</w:t>
      </w:r>
    </w:p>
    <w:p w:rsidR="00AF0413" w:rsidRPr="002C300F" w:rsidRDefault="00AF0413" w:rsidP="00633A36">
      <w:pPr>
        <w:rPr>
          <w:sz w:val="28"/>
          <w:szCs w:val="28"/>
        </w:rPr>
      </w:pPr>
    </w:p>
    <w:p w:rsidR="00633A36" w:rsidRPr="002C300F" w:rsidRDefault="00633A36" w:rsidP="0094755A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</w:t>
      </w:r>
      <w:r w:rsidR="0094755A" w:rsidRPr="002C300F">
        <w:rPr>
          <w:sz w:val="28"/>
          <w:szCs w:val="28"/>
        </w:rPr>
        <w:t>время получения снимка: снимок -&gt; время</w:t>
      </w:r>
    </w:p>
    <w:p w:rsidR="00231797" w:rsidRPr="002C300F" w:rsidRDefault="00231797" w:rsidP="0094755A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объект снимка: снимок</w:t>
      </w:r>
      <w:proofErr w:type="gramStart"/>
      <w:r w:rsidRPr="002C300F">
        <w:rPr>
          <w:sz w:val="28"/>
          <w:szCs w:val="28"/>
        </w:rPr>
        <w:t xml:space="preserve"> -&gt; {} </w:t>
      </w:r>
      <w:proofErr w:type="gramEnd"/>
      <w:r w:rsidRPr="002C300F">
        <w:rPr>
          <w:sz w:val="28"/>
          <w:szCs w:val="28"/>
        </w:rPr>
        <w:t>объект</w:t>
      </w:r>
    </w:p>
    <w:p w:rsidR="00231797" w:rsidRPr="002C300F" w:rsidRDefault="00231797" w:rsidP="0023179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число объектов снимка: снимок -&gt; I [0, 255]</w:t>
      </w:r>
    </w:p>
    <w:p w:rsidR="005F2B39" w:rsidRDefault="005F2B39" w:rsidP="0023179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lastRenderedPageBreak/>
        <w:t>сорт</w:t>
      </w:r>
      <w:r w:rsidRPr="002C300F">
        <w:rPr>
          <w:sz w:val="28"/>
          <w:szCs w:val="28"/>
        </w:rPr>
        <w:t xml:space="preserve"> </w:t>
      </w:r>
      <w:r w:rsidR="002C7E31">
        <w:rPr>
          <w:sz w:val="28"/>
          <w:szCs w:val="28"/>
        </w:rPr>
        <w:t>азимут</w:t>
      </w:r>
      <w:r w:rsidRPr="002C300F">
        <w:rPr>
          <w:sz w:val="28"/>
          <w:szCs w:val="28"/>
        </w:rPr>
        <w:t>: снимок -&gt; угол к направлению на север</w:t>
      </w:r>
    </w:p>
    <w:p w:rsidR="002C7E31" w:rsidRPr="002C300F" w:rsidRDefault="002C7E31" w:rsidP="0023179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угол наклона к горизонту</w:t>
      </w:r>
      <w:r>
        <w:rPr>
          <w:sz w:val="28"/>
          <w:szCs w:val="28"/>
        </w:rPr>
        <w:t>:</w:t>
      </w:r>
      <w:r w:rsidRPr="002C300F">
        <w:rPr>
          <w:sz w:val="28"/>
          <w:szCs w:val="28"/>
        </w:rPr>
        <w:t xml:space="preserve"> снимок –&gt; угол</w:t>
      </w:r>
    </w:p>
    <w:p w:rsidR="00B13FDA" w:rsidRPr="002C300F" w:rsidRDefault="00B13FDA" w:rsidP="00231797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содержание льда: снимок -&gt; </w:t>
      </w:r>
      <w:r w:rsidRPr="002C300F">
        <w:rPr>
          <w:sz w:val="28"/>
          <w:szCs w:val="28"/>
          <w:lang w:val="en-US"/>
        </w:rPr>
        <w:t>R</w:t>
      </w:r>
      <w:r w:rsidRPr="002C300F">
        <w:rPr>
          <w:sz w:val="28"/>
          <w:szCs w:val="28"/>
        </w:rPr>
        <w:t>[0, 100]</w:t>
      </w:r>
    </w:p>
    <w:p w:rsidR="00231797" w:rsidRPr="002C300F" w:rsidRDefault="00231797" w:rsidP="0094755A">
      <w:pPr>
        <w:rPr>
          <w:sz w:val="28"/>
          <w:szCs w:val="28"/>
        </w:rPr>
      </w:pPr>
    </w:p>
    <w:p w:rsidR="00231797" w:rsidRDefault="00231797" w:rsidP="0094755A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координата объекта на снимке: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 -&gt; снимок, 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 xml:space="preserve"> -&gt; объект снимка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>)) -&gt; координата</w:t>
      </w:r>
    </w:p>
    <w:p w:rsidR="00B75E37" w:rsidRPr="00B75E37" w:rsidRDefault="00B75E37" w:rsidP="0094755A">
      <w:pPr>
        <w:rPr>
          <w:sz w:val="28"/>
          <w:szCs w:val="28"/>
        </w:rPr>
      </w:pPr>
      <w:r w:rsidRPr="002C300F">
        <w:rPr>
          <w:b/>
          <w:sz w:val="28"/>
          <w:szCs w:val="28"/>
        </w:rPr>
        <w:t>сорт</w:t>
      </w:r>
      <w:r w:rsidRPr="002C30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 w:rsidRPr="00B75E37">
        <w:rPr>
          <w:sz w:val="28"/>
          <w:szCs w:val="28"/>
        </w:rPr>
        <w:t>-</w:t>
      </w:r>
      <w:r>
        <w:rPr>
          <w:sz w:val="28"/>
          <w:szCs w:val="28"/>
        </w:rPr>
        <w:t>координаты</w:t>
      </w:r>
      <w:r w:rsidRPr="002C300F">
        <w:rPr>
          <w:sz w:val="28"/>
          <w:szCs w:val="28"/>
        </w:rPr>
        <w:t xml:space="preserve"> объекта на снимке: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 -&gt; снимок, 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 xml:space="preserve"> -&gt; объект снимка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)) -&gt;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 w:rsidRPr="00B75E37">
        <w:rPr>
          <w:sz w:val="28"/>
          <w:szCs w:val="28"/>
        </w:rPr>
        <w:t>-</w:t>
      </w:r>
      <w:r>
        <w:rPr>
          <w:sz w:val="28"/>
          <w:szCs w:val="28"/>
        </w:rPr>
        <w:t>координаты</w:t>
      </w:r>
    </w:p>
    <w:p w:rsidR="0097196B" w:rsidRPr="002C300F" w:rsidRDefault="0097196B" w:rsidP="00BD25D1">
      <w:pPr>
        <w:rPr>
          <w:sz w:val="28"/>
          <w:szCs w:val="28"/>
        </w:rPr>
      </w:pPr>
    </w:p>
    <w:p w:rsidR="00A83358" w:rsidRPr="002C300F" w:rsidRDefault="006D2DF3" w:rsidP="00633A36">
      <w:pPr>
        <w:rPr>
          <w:sz w:val="28"/>
          <w:szCs w:val="28"/>
        </w:rPr>
      </w:pPr>
      <w:r w:rsidRPr="002C300F">
        <w:rPr>
          <w:rFonts w:cs="Calibri"/>
          <w:b/>
          <w:sz w:val="28"/>
          <w:szCs w:val="28"/>
        </w:rPr>
        <w:t>сорт</w:t>
      </w:r>
      <w:r w:rsidRPr="002C300F">
        <w:rPr>
          <w:rFonts w:cs="Calibri"/>
          <w:sz w:val="28"/>
          <w:szCs w:val="28"/>
        </w:rPr>
        <w:t xml:space="preserve"> характеристики снимка: снимок </w:t>
      </w:r>
      <w:r w:rsidRPr="002C300F">
        <w:rPr>
          <w:sz w:val="28"/>
          <w:szCs w:val="28"/>
        </w:rPr>
        <w:t xml:space="preserve">-&gt; (х </w:t>
      </w:r>
      <w:r w:rsidR="00F92078" w:rsidRPr="002C300F">
        <w:rPr>
          <w:sz w:val="28"/>
          <w:szCs w:val="28"/>
        </w:rPr>
        <w:t>время</w:t>
      </w:r>
      <w:r w:rsidR="00A83358" w:rsidRPr="002C300F">
        <w:rPr>
          <w:sz w:val="28"/>
          <w:szCs w:val="28"/>
        </w:rPr>
        <w:t xml:space="preserve">, </w:t>
      </w:r>
      <w:r w:rsidR="00340D07" w:rsidRPr="002C300F">
        <w:rPr>
          <w:sz w:val="28"/>
          <w:szCs w:val="28"/>
        </w:rPr>
        <w:t>оптические характеристики камеры</w:t>
      </w:r>
      <w:r w:rsidR="005F6203" w:rsidRPr="002C300F">
        <w:rPr>
          <w:sz w:val="28"/>
          <w:szCs w:val="28"/>
        </w:rPr>
        <w:t xml:space="preserve">, высота, </w:t>
      </w:r>
      <w:proofErr w:type="spellStart"/>
      <w:r w:rsidR="005F6203" w:rsidRPr="002C300F">
        <w:rPr>
          <w:sz w:val="28"/>
          <w:szCs w:val="28"/>
          <w:lang w:val="en-US"/>
        </w:rPr>
        <w:t>gps</w:t>
      </w:r>
      <w:proofErr w:type="spellEnd"/>
      <w:r w:rsidR="005F6203" w:rsidRPr="002C300F">
        <w:rPr>
          <w:sz w:val="28"/>
          <w:szCs w:val="28"/>
        </w:rPr>
        <w:t>-координаты</w:t>
      </w:r>
      <w:r w:rsidRPr="002C300F">
        <w:rPr>
          <w:sz w:val="28"/>
          <w:szCs w:val="28"/>
        </w:rPr>
        <w:t>)</w:t>
      </w:r>
    </w:p>
    <w:p w:rsidR="00633A36" w:rsidRPr="002C300F" w:rsidRDefault="00633A36" w:rsidP="00633A36">
      <w:pPr>
        <w:rPr>
          <w:sz w:val="28"/>
          <w:szCs w:val="28"/>
        </w:rPr>
      </w:pPr>
    </w:p>
    <w:p w:rsidR="00834019" w:rsidRDefault="001B1558" w:rsidP="00834019">
      <w:pPr>
        <w:pStyle w:val="1"/>
        <w:spacing w:before="0"/>
        <w:rPr>
          <w:rFonts w:ascii="Calibri" w:hAnsi="Calibri"/>
          <w:b w:val="0"/>
          <w:sz w:val="28"/>
          <w:szCs w:val="28"/>
        </w:rPr>
      </w:pPr>
      <w:proofErr w:type="gramStart"/>
      <w:r w:rsidRPr="002C300F">
        <w:rPr>
          <w:rFonts w:ascii="Calibri" w:hAnsi="Calibri"/>
          <w:sz w:val="28"/>
          <w:szCs w:val="28"/>
        </w:rPr>
        <w:t>сорт</w:t>
      </w:r>
      <w:r w:rsidRPr="002C300F">
        <w:rPr>
          <w:rFonts w:ascii="Calibri" w:hAnsi="Calibri"/>
          <w:b w:val="0"/>
          <w:sz w:val="28"/>
          <w:szCs w:val="28"/>
        </w:rPr>
        <w:t xml:space="preserve"> расстояние до камеры: (</w:t>
      </w:r>
      <w:proofErr w:type="spellStart"/>
      <w:r w:rsidRPr="002C300F">
        <w:rPr>
          <w:rFonts w:ascii="Calibri" w:hAnsi="Calibri"/>
          <w:b w:val="0"/>
          <w:sz w:val="28"/>
          <w:szCs w:val="28"/>
          <w:lang w:val="en-US"/>
        </w:rPr>
        <w:t>img</w:t>
      </w:r>
      <w:proofErr w:type="spellEnd"/>
      <w:r w:rsidRPr="002C300F">
        <w:rPr>
          <w:rFonts w:ascii="Calibri" w:hAnsi="Calibri"/>
          <w:b w:val="0"/>
          <w:sz w:val="28"/>
          <w:szCs w:val="28"/>
        </w:rPr>
        <w:t xml:space="preserve"> -&gt; снимок, </w:t>
      </w:r>
      <w:proofErr w:type="spellStart"/>
      <w:r w:rsidRPr="002C300F">
        <w:rPr>
          <w:rFonts w:ascii="Calibri" w:hAnsi="Calibri"/>
          <w:b w:val="0"/>
          <w:sz w:val="28"/>
          <w:szCs w:val="28"/>
          <w:lang w:val="en-US"/>
        </w:rPr>
        <w:t>obj</w:t>
      </w:r>
      <w:proofErr w:type="spellEnd"/>
      <w:r w:rsidRPr="002C300F">
        <w:rPr>
          <w:rFonts w:ascii="Calibri" w:hAnsi="Calibri"/>
          <w:b w:val="0"/>
          <w:sz w:val="28"/>
          <w:szCs w:val="28"/>
        </w:rPr>
        <w:t xml:space="preserve"> -&gt; объект снимка (</w:t>
      </w:r>
      <w:proofErr w:type="spellStart"/>
      <w:r w:rsidRPr="002C300F">
        <w:rPr>
          <w:rFonts w:ascii="Calibri" w:hAnsi="Calibri"/>
          <w:b w:val="0"/>
          <w:sz w:val="28"/>
          <w:szCs w:val="28"/>
          <w:lang w:val="en-US"/>
        </w:rPr>
        <w:t>img</w:t>
      </w:r>
      <w:proofErr w:type="spellEnd"/>
      <w:r w:rsidRPr="002C300F">
        <w:rPr>
          <w:rFonts w:ascii="Calibri" w:hAnsi="Calibri"/>
          <w:b w:val="0"/>
          <w:sz w:val="28"/>
          <w:szCs w:val="28"/>
        </w:rPr>
        <w:t xml:space="preserve">)) -&gt; </w:t>
      </w:r>
      <w:r w:rsidRPr="002C300F">
        <w:rPr>
          <w:rFonts w:ascii="Calibri" w:hAnsi="Calibri"/>
          <w:b w:val="0"/>
          <w:sz w:val="28"/>
          <w:szCs w:val="28"/>
          <w:lang w:val="en-US"/>
        </w:rPr>
        <w:t>R</w:t>
      </w:r>
      <w:r w:rsidRPr="002C300F">
        <w:rPr>
          <w:rFonts w:ascii="Calibri" w:hAnsi="Calibri"/>
          <w:b w:val="0"/>
          <w:sz w:val="28"/>
          <w:szCs w:val="28"/>
        </w:rPr>
        <w:t>[0, ∞)</w:t>
      </w:r>
      <w:proofErr w:type="gramEnd"/>
    </w:p>
    <w:p w:rsidR="00DA0D2A" w:rsidRDefault="00DA0D2A" w:rsidP="00DA0D2A"/>
    <w:p w:rsidR="00DA0D2A" w:rsidRPr="00F16FC8" w:rsidRDefault="00DA0D2A" w:rsidP="00DA0D2A">
      <w:pPr>
        <w:spacing w:before="120"/>
        <w:rPr>
          <w:lang w:eastAsia="ko-KR"/>
        </w:rPr>
      </w:pPr>
      <w:r>
        <w:t xml:space="preserve">сорт </w:t>
      </w:r>
      <m:oMath>
        <m:r>
          <m:rPr>
            <m:sty m:val="p"/>
          </m:rPr>
          <w:rPr>
            <w:rFonts w:ascii="Cambria Math" w:hAnsi="Cambria Math" w:cs="Arial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 w:cs="Arial"/>
            <w:lang w:eastAsia="ko-KR"/>
          </w:rPr>
          <m:t>:с</m:t>
        </m:r>
        <w:proofErr w:type="gramEnd"/>
        <m:r>
          <m:rPr>
            <m:sty m:val="p"/>
          </m:rPr>
          <w:rPr>
            <w:rFonts w:ascii="Cambria Math" w:hAnsi="Cambria Math" w:cs="Arial"/>
            <w:lang w:eastAsia="ko-KR"/>
          </w:rPr>
          <m:t>нимок</m:t>
        </m:r>
        <m:r>
          <w:rPr>
            <w:rFonts w:ascii="Cambria Math" w:hAnsi="Cambria Math" w:cs="Arial"/>
            <w:lang w:eastAsia="ko-KR"/>
          </w:rPr>
          <m:t>→наклон</m:t>
        </m:r>
      </m:oMath>
    </w:p>
    <w:p w:rsidR="00DA0D2A" w:rsidRPr="006A3832" w:rsidRDefault="00BF6DC6" w:rsidP="00DA0D2A">
      <w:pPr>
        <w:spacing w:before="120"/>
        <w:rPr>
          <w:i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eastAsia="ko-KR"/>
            </w:rPr>
            <m:t xml:space="preserve">сорт </m:t>
          </m:r>
          <m:r>
            <m:rPr>
              <m:sty m:val="p"/>
            </m:rPr>
            <w:rPr>
              <w:rFonts w:ascii="Cambria Math" w:hAnsi="Cambria Math" w:cs="Arial"/>
              <w:lang w:val="en-US" w:eastAsia="ko-KR"/>
            </w:rPr>
            <m:t>φ</m:t>
          </m:r>
          <m:r>
            <m:rPr>
              <m:sty m:val="p"/>
            </m:rPr>
            <w:rPr>
              <w:rFonts w:ascii="Cambria Math" w:hAnsi="Cambria Math" w:cs="Arial"/>
              <w:lang w:eastAsia="ko-KR"/>
            </w:rPr>
            <m:t>:снимок</m:t>
          </m:r>
          <m:r>
            <w:rPr>
              <w:rFonts w:ascii="Cambria Math" w:hAnsi="Cambria Math" w:cs="Arial"/>
              <w:lang w:eastAsia="ko-KR"/>
            </w:rPr>
            <m:t>→азимут</m:t>
          </m:r>
        </m:oMath>
      </m:oMathPara>
    </w:p>
    <w:p w:rsidR="003146CF" w:rsidRPr="00973250" w:rsidRDefault="00680E93" w:rsidP="00DA0D2A">
      <w:pPr>
        <w:spacing w:before="120"/>
        <w:rPr>
          <w:i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eastAsia="ko-KR"/>
            </w:rPr>
            <m:t xml:space="preserve">сорт </m:t>
          </m:r>
          <m:r>
            <m:rPr>
              <m:sty m:val="p"/>
            </m:rPr>
            <w:rPr>
              <w:rFonts w:ascii="Cambria Math" w:hAnsi="Cambria Math" w:cs="Arial"/>
              <w:lang w:val="en-US" w:eastAsia="ko-KR"/>
            </w:rPr>
            <m:t>σ</m:t>
          </m:r>
          <m:r>
            <m:rPr>
              <m:sty m:val="p"/>
            </m:rPr>
            <w:rPr>
              <w:rFonts w:ascii="Cambria Math" w:hAnsi="Cambria Math" w:cs="Arial"/>
              <w:lang w:eastAsia="ko-KR"/>
            </w:rPr>
            <m:t>:снимок</m:t>
          </m:r>
          <m:r>
            <w:rPr>
              <w:rFonts w:ascii="Cambria Math" w:hAnsi="Cambria Math" w:cs="Arial"/>
              <w:lang w:eastAsia="ko-KR"/>
            </w:rPr>
            <m:t>→крен</m:t>
          </m:r>
        </m:oMath>
      </m:oMathPara>
    </w:p>
    <w:p w:rsidR="00B62E46" w:rsidRPr="006A3832" w:rsidRDefault="00455B55" w:rsidP="00DA0D2A">
      <w:pPr>
        <w:spacing w:before="12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сорт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33</m:t>
              </m:r>
            </m:sub>
          </m:sSub>
          <m:r>
            <w:rPr>
              <w:rFonts w:ascii="Cambria Math" w:hAnsi="Cambria Math"/>
            </w:rPr>
            <m:t>-направляющие косинусы</m:t>
          </m:r>
        </m:oMath>
      </m:oMathPara>
    </w:p>
    <w:p w:rsidR="00DA0D2A" w:rsidRDefault="00455B55" w:rsidP="00DA0D2A">
      <w:pPr>
        <w:spacing w:before="120"/>
        <w:rPr>
          <w:sz w:val="28"/>
          <w:szCs w:val="28"/>
        </w:rPr>
      </w:pPr>
      <m:oMath>
        <m:r>
          <w:rPr>
            <w:rFonts w:ascii="Cambria Math" w:hAnsi="Cambria Math"/>
          </w:rPr>
          <m:t xml:space="preserve">сорт </m:t>
        </m:r>
        <m:r>
          <w:rPr>
            <w:rFonts w:ascii="Cambria Math" w:hAnsi="Cambria Math"/>
            <w:sz w:val="28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DA0D2A">
        <w:rPr>
          <w:sz w:val="28"/>
          <w:szCs w:val="28"/>
        </w:rPr>
        <w:t xml:space="preserve"> – </w:t>
      </w:r>
      <w:r w:rsidR="00DA0D2A" w:rsidRPr="00DC4951">
        <w:rPr>
          <w:sz w:val="28"/>
          <w:szCs w:val="28"/>
        </w:rPr>
        <w:t>коэффици</w:t>
      </w:r>
      <w:r w:rsidR="00DA0D2A">
        <w:rPr>
          <w:sz w:val="28"/>
          <w:szCs w:val="28"/>
        </w:rPr>
        <w:t>енты прямого линейного преобразования</w:t>
      </w:r>
    </w:p>
    <w:p w:rsidR="00DA0D2A" w:rsidRPr="00E07672" w:rsidRDefault="00E07672" w:rsidP="00DA0D2A">
      <w:r>
        <w:t xml:space="preserve">сорт </w:t>
      </w:r>
      <w:r>
        <w:rPr>
          <w:lang w:val="en-US"/>
        </w:rPr>
        <w:t>u</w:t>
      </w:r>
      <w:r>
        <w:t xml:space="preserve">: снимок </w:t>
      </w:r>
      <w:r w:rsidRPr="001E1284">
        <w:t>-&gt;</w:t>
      </w:r>
      <w:r>
        <w:t xml:space="preserve"> координата </w:t>
      </w:r>
      <w:r w:rsidR="001E1284">
        <w:t>по ширине</w:t>
      </w:r>
    </w:p>
    <w:p w:rsidR="001E1284" w:rsidRDefault="001E1284" w:rsidP="001E1284">
      <w:r>
        <w:t xml:space="preserve">сорт </w:t>
      </w:r>
      <w:r>
        <w:rPr>
          <w:lang w:val="en-US"/>
        </w:rPr>
        <w:t>v</w:t>
      </w:r>
      <w:r>
        <w:t xml:space="preserve">: снимок </w:t>
      </w:r>
      <w:r w:rsidRPr="001E1284">
        <w:t>-&gt;</w:t>
      </w:r>
      <w:r>
        <w:t xml:space="preserve"> координата по длине</w:t>
      </w:r>
    </w:p>
    <w:p w:rsidR="003869D4" w:rsidRPr="003869D4" w:rsidRDefault="003869D4" w:rsidP="001E1284">
      <w:proofErr w:type="gramStart"/>
      <w:r>
        <w:t xml:space="preserve">сорт </w:t>
      </w:r>
      <w:r>
        <w:rPr>
          <w:lang w:val="en-US"/>
        </w:rPr>
        <w:t>x</w:t>
      </w:r>
      <w:r w:rsidRPr="003869D4">
        <w:t xml:space="preserve">: </w:t>
      </w:r>
      <w:r w:rsidR="0058015B">
        <w:t xml:space="preserve">координата по горизонтали </w:t>
      </w:r>
      <w:r>
        <w:t xml:space="preserve"> </w:t>
      </w:r>
      <w:r w:rsidRPr="003869D4">
        <w:t>-&gt;</w:t>
      </w:r>
      <w:r>
        <w:t xml:space="preserve"> </w:t>
      </w:r>
      <w:r>
        <w:rPr>
          <w:lang w:val="en-US"/>
        </w:rPr>
        <w:t>R</w:t>
      </w:r>
      <w:r w:rsidRPr="003869D4">
        <w:t xml:space="preserve"> [0, ∞)</w:t>
      </w:r>
      <w:proofErr w:type="gramEnd"/>
    </w:p>
    <w:p w:rsidR="003869D4" w:rsidRPr="003869D4" w:rsidRDefault="003869D4" w:rsidP="003869D4">
      <w:proofErr w:type="gramStart"/>
      <w:r>
        <w:t xml:space="preserve">сорт </w:t>
      </w:r>
      <w:r>
        <w:rPr>
          <w:lang w:val="en-US"/>
        </w:rPr>
        <w:t>y</w:t>
      </w:r>
      <w:r w:rsidRPr="003869D4">
        <w:t xml:space="preserve">: </w:t>
      </w:r>
      <w:r w:rsidR="0058015B">
        <w:t xml:space="preserve">координата по длине </w:t>
      </w:r>
      <w:r w:rsidRPr="003869D4">
        <w:t>-&gt;</w:t>
      </w:r>
      <w:r>
        <w:t xml:space="preserve"> </w:t>
      </w:r>
      <w:r>
        <w:rPr>
          <w:lang w:val="en-US"/>
        </w:rPr>
        <w:t>R</w:t>
      </w:r>
      <w:r w:rsidRPr="003869D4">
        <w:t xml:space="preserve"> [0, ∞)</w:t>
      </w:r>
      <w:proofErr w:type="gramEnd"/>
    </w:p>
    <w:p w:rsidR="003869D4" w:rsidRDefault="003869D4" w:rsidP="003869D4">
      <w:proofErr w:type="gramStart"/>
      <w:r>
        <w:t xml:space="preserve">сорт </w:t>
      </w:r>
      <w:r>
        <w:rPr>
          <w:lang w:val="en-US"/>
        </w:rPr>
        <w:t>z</w:t>
      </w:r>
      <w:r w:rsidRPr="003869D4">
        <w:t xml:space="preserve">: </w:t>
      </w:r>
      <w:r w:rsidR="0058015B">
        <w:t>высота точки на снимке</w:t>
      </w:r>
      <w:r>
        <w:t xml:space="preserve"> </w:t>
      </w:r>
      <w:r w:rsidRPr="003869D4">
        <w:t>-&gt;</w:t>
      </w:r>
      <w:r>
        <w:t xml:space="preserve"> </w:t>
      </w:r>
      <w:r>
        <w:rPr>
          <w:lang w:val="en-US"/>
        </w:rPr>
        <w:t>R</w:t>
      </w:r>
      <w:r w:rsidRPr="003869D4">
        <w:t xml:space="preserve"> [0, ∞)</w:t>
      </w:r>
      <w:proofErr w:type="gramEnd"/>
    </w:p>
    <w:p w:rsidR="00670BCA" w:rsidRDefault="00670BCA" w:rsidP="00670BCA">
      <w:pPr>
        <w:spacing w:before="120" w:after="120"/>
        <w:rPr>
          <w:rFonts w:ascii="Cambria Math" w:hAnsi="Cambria Math" w:hint="eastAsia"/>
          <w:sz w:val="28"/>
          <w:szCs w:val="28"/>
          <w:lang w:eastAsia="ja-JP"/>
        </w:rPr>
      </w:pPr>
      <w:proofErr w:type="gramStart"/>
      <w:r>
        <w:rPr>
          <w:sz w:val="28"/>
          <w:szCs w:val="28"/>
        </w:rPr>
        <w:t xml:space="preserve">сорт </w:t>
      </w:r>
      <w:r w:rsidRPr="002C300F">
        <w:rPr>
          <w:sz w:val="28"/>
          <w:szCs w:val="28"/>
        </w:rPr>
        <w:t>расстояние до объекта по горизонтали</w:t>
      </w:r>
      <w:r>
        <w:rPr>
          <w:sz w:val="28"/>
          <w:szCs w:val="28"/>
        </w:rPr>
        <w:t xml:space="preserve">: </w:t>
      </w:r>
      <w:r w:rsidRPr="006118A5">
        <w:rPr>
          <w:sz w:val="28"/>
          <w:szCs w:val="28"/>
        </w:rPr>
        <w:t>(</w:t>
      </w:r>
      <w:r>
        <w:rPr>
          <w:sz w:val="28"/>
          <w:szCs w:val="28"/>
        </w:rPr>
        <w:t>х объект, снимок</w:t>
      </w:r>
      <w:r w:rsidRPr="006118A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118A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Pr="006118A5">
        <w:rPr>
          <w:sz w:val="28"/>
          <w:szCs w:val="28"/>
        </w:rPr>
        <w:t xml:space="preserve">[0, </w:t>
      </w:r>
      <w:r w:rsidRPr="006118A5">
        <w:rPr>
          <w:rFonts w:ascii="Cambria Math" w:hAnsi="Cambria Math"/>
          <w:sz w:val="28"/>
          <w:szCs w:val="28"/>
          <w:lang w:eastAsia="ja-JP"/>
        </w:rPr>
        <w:t>∞)</w:t>
      </w:r>
      <w:proofErr w:type="gramEnd"/>
    </w:p>
    <w:p w:rsidR="00670BCA" w:rsidRDefault="00670BCA" w:rsidP="00670BCA">
      <w:pPr>
        <w:spacing w:before="120" w:after="120"/>
        <w:rPr>
          <w:rFonts w:ascii="Cambria Math" w:hAnsi="Cambria Math" w:hint="eastAsia"/>
          <w:sz w:val="28"/>
          <w:szCs w:val="28"/>
          <w:lang w:eastAsia="ja-JP"/>
        </w:rPr>
      </w:pPr>
      <w:proofErr w:type="gramStart"/>
      <w:r>
        <w:rPr>
          <w:sz w:val="28"/>
          <w:szCs w:val="28"/>
        </w:rPr>
        <w:t xml:space="preserve">сорт </w:t>
      </w:r>
      <w:r w:rsidRPr="002C300F">
        <w:rPr>
          <w:sz w:val="28"/>
          <w:szCs w:val="28"/>
        </w:rPr>
        <w:t xml:space="preserve">расстояние до объекта по </w:t>
      </w:r>
      <w:r>
        <w:rPr>
          <w:sz w:val="28"/>
          <w:szCs w:val="28"/>
        </w:rPr>
        <w:t xml:space="preserve">длине: </w:t>
      </w:r>
      <w:r w:rsidRPr="006118A5">
        <w:rPr>
          <w:sz w:val="28"/>
          <w:szCs w:val="28"/>
        </w:rPr>
        <w:t>(</w:t>
      </w:r>
      <w:r>
        <w:rPr>
          <w:sz w:val="28"/>
          <w:szCs w:val="28"/>
        </w:rPr>
        <w:t>х объект, снимок</w:t>
      </w:r>
      <w:r w:rsidRPr="006118A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118A5">
        <w:rPr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Pr="006118A5">
        <w:rPr>
          <w:sz w:val="28"/>
          <w:szCs w:val="28"/>
        </w:rPr>
        <w:t xml:space="preserve">[0, </w:t>
      </w:r>
      <w:r w:rsidRPr="006118A5">
        <w:rPr>
          <w:rFonts w:ascii="Cambria Math" w:hAnsi="Cambria Math"/>
          <w:sz w:val="28"/>
          <w:szCs w:val="28"/>
          <w:lang w:eastAsia="ja-JP"/>
        </w:rPr>
        <w:t>∞)</w:t>
      </w:r>
      <w:proofErr w:type="gramEnd"/>
    </w:p>
    <w:p w:rsidR="00670BCA" w:rsidRDefault="00670BCA" w:rsidP="00670BCA">
      <w:pPr>
        <w:spacing w:before="120" w:after="120"/>
        <w:rPr>
          <w:rFonts w:ascii="Cambria Math" w:hAnsi="Cambria Math" w:hint="eastAsia"/>
          <w:lang w:eastAsia="ja-JP"/>
        </w:rPr>
      </w:pPr>
      <w:r>
        <w:rPr>
          <w:rFonts w:ascii="Cambria Math" w:hAnsi="Cambria Math"/>
          <w:sz w:val="28"/>
          <w:szCs w:val="28"/>
          <w:lang w:eastAsia="ja-JP"/>
        </w:rPr>
        <w:t>сорт ортогональная проекция изображения: симок -</w:t>
      </w:r>
      <w:r w:rsidRPr="00FF4F7E">
        <w:rPr>
          <w:rFonts w:ascii="Cambria Math" w:hAnsi="Cambria Math"/>
          <w:sz w:val="28"/>
          <w:szCs w:val="28"/>
          <w:lang w:eastAsia="ja-JP"/>
        </w:rPr>
        <w:t>&gt;</w:t>
      </w:r>
      <w:r>
        <w:rPr>
          <w:rFonts w:ascii="Cambria Math" w:hAnsi="Cambria Math"/>
          <w:sz w:val="28"/>
          <w:szCs w:val="28"/>
          <w:lang w:eastAsia="ja-JP"/>
        </w:rPr>
        <w:t xml:space="preserve"> ортогональное изображение</w:t>
      </w:r>
    </w:p>
    <w:p w:rsidR="00A31F39" w:rsidRPr="00A31F39" w:rsidRDefault="00A31F39" w:rsidP="00670BCA">
      <w:pPr>
        <w:spacing w:before="120" w:after="120"/>
        <w:rPr>
          <w:rFonts w:ascii="Cambria Math" w:hAnsi="Cambria Math" w:hint="eastAsia"/>
          <w:lang w:eastAsia="ja-JP"/>
        </w:rPr>
      </w:pPr>
      <w:r>
        <w:rPr>
          <w:rFonts w:ascii="Cambria Math" w:hAnsi="Cambria Math"/>
          <w:lang w:eastAsia="ja-JP"/>
        </w:rPr>
        <w:t xml:space="preserve">сорт процент льда на снимке: снимок </w:t>
      </w:r>
      <w:r w:rsidRPr="00A31F39">
        <w:rPr>
          <w:rFonts w:ascii="Cambria Math" w:hAnsi="Cambria Math"/>
          <w:lang w:eastAsia="ja-JP"/>
        </w:rPr>
        <w:t xml:space="preserve">-&gt; </w:t>
      </w:r>
      <w:r>
        <w:rPr>
          <w:rFonts w:ascii="Cambria Math" w:hAnsi="Cambria Math"/>
          <w:lang w:val="en-US" w:eastAsia="ja-JP"/>
        </w:rPr>
        <w:t>R</w:t>
      </w:r>
      <w:r w:rsidRPr="00A31F39">
        <w:rPr>
          <w:rFonts w:ascii="Cambria Math" w:hAnsi="Cambria Math"/>
          <w:lang w:eastAsia="ja-JP"/>
        </w:rPr>
        <w:t xml:space="preserve"> [0, 100]</w:t>
      </w:r>
    </w:p>
    <w:p w:rsidR="001F3F53" w:rsidRPr="009F4C92" w:rsidRDefault="001F3F53" w:rsidP="001F3F53">
      <w:pPr>
        <w:pStyle w:val="1"/>
      </w:pPr>
      <w:r>
        <w:t>Онтология знаний</w:t>
      </w:r>
    </w:p>
    <w:p w:rsidR="0008719D" w:rsidRPr="002C300F" w:rsidRDefault="0008719D" w:rsidP="002C300F">
      <w:pPr>
        <w:spacing w:before="120"/>
        <w:rPr>
          <w:rFonts w:cs="Calibri"/>
          <w:sz w:val="28"/>
          <w:szCs w:val="28"/>
        </w:rPr>
      </w:pPr>
      <w:proofErr w:type="gramStart"/>
      <w:r w:rsidRPr="002C300F">
        <w:rPr>
          <w:rFonts w:cs="Calibri"/>
          <w:sz w:val="28"/>
          <w:szCs w:val="28"/>
        </w:rPr>
        <w:t xml:space="preserve">длина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>R (0, 10000]</w:t>
      </w:r>
      <w:proofErr w:type="gramEnd"/>
    </w:p>
    <w:p w:rsidR="0008719D" w:rsidRPr="002C300F" w:rsidRDefault="0008719D" w:rsidP="002C300F">
      <w:pPr>
        <w:spacing w:before="120"/>
        <w:rPr>
          <w:rFonts w:cs="Calibri"/>
          <w:sz w:val="28"/>
          <w:szCs w:val="28"/>
        </w:rPr>
      </w:pPr>
      <w:proofErr w:type="gramStart"/>
      <w:r w:rsidRPr="002C300F">
        <w:rPr>
          <w:rFonts w:cs="Calibri"/>
          <w:sz w:val="28"/>
          <w:szCs w:val="28"/>
        </w:rPr>
        <w:t>ширина</w:t>
      </w:r>
      <w:r w:rsidRPr="002C300F">
        <w:rPr>
          <w:sz w:val="28"/>
          <w:szCs w:val="28"/>
        </w:rPr>
        <w:t xml:space="preserve">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 xml:space="preserve"> R (0, 10000]</w:t>
      </w:r>
      <w:proofErr w:type="gramEnd"/>
    </w:p>
    <w:p w:rsidR="0008719D" w:rsidRPr="002C300F" w:rsidRDefault="0008719D" w:rsidP="002C300F">
      <w:pPr>
        <w:spacing w:before="120"/>
        <w:rPr>
          <w:sz w:val="28"/>
          <w:szCs w:val="28"/>
        </w:rPr>
      </w:pPr>
      <w:proofErr w:type="gramStart"/>
      <w:r w:rsidRPr="002C300F">
        <w:rPr>
          <w:rFonts w:cs="Calibri"/>
          <w:sz w:val="28"/>
          <w:szCs w:val="28"/>
        </w:rPr>
        <w:t>высота</w:t>
      </w:r>
      <w:r w:rsidRPr="002C300F">
        <w:rPr>
          <w:sz w:val="28"/>
          <w:szCs w:val="28"/>
        </w:rPr>
        <w:t xml:space="preserve">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 xml:space="preserve"> R (0, 10000]</w:t>
      </w:r>
      <w:proofErr w:type="gramEnd"/>
    </w:p>
    <w:p w:rsidR="00340D07" w:rsidRPr="002C300F" w:rsidRDefault="00340D07" w:rsidP="002C300F">
      <w:pPr>
        <w:spacing w:before="120"/>
        <w:rPr>
          <w:rFonts w:cs="Calibri"/>
          <w:sz w:val="28"/>
          <w:szCs w:val="28"/>
        </w:rPr>
      </w:pPr>
      <w:r w:rsidRPr="002C300F">
        <w:rPr>
          <w:sz w:val="28"/>
          <w:szCs w:val="28"/>
        </w:rPr>
        <w:t xml:space="preserve">размеры </w:t>
      </w:r>
      <w:r w:rsidRPr="002C300F">
        <w:rPr>
          <w:rFonts w:cs="Calibri"/>
          <w:sz w:val="28"/>
          <w:szCs w:val="28"/>
        </w:rPr>
        <w:t>≡</w:t>
      </w:r>
      <w:r w:rsidRPr="002C300F">
        <w:rPr>
          <w:sz w:val="28"/>
          <w:szCs w:val="28"/>
        </w:rPr>
        <w:t xml:space="preserve"> </w:t>
      </w:r>
      <w:r w:rsidRPr="002C300F">
        <w:rPr>
          <w:rFonts w:cs="Calibri"/>
          <w:sz w:val="28"/>
          <w:szCs w:val="28"/>
        </w:rPr>
        <w:t>(х длина, ширина, высота)</w:t>
      </w:r>
    </w:p>
    <w:p w:rsidR="00340D07" w:rsidRPr="002C300F" w:rsidRDefault="00340D07" w:rsidP="002C300F">
      <w:pPr>
        <w:spacing w:before="120"/>
        <w:rPr>
          <w:rFonts w:cs="Calibri"/>
          <w:b/>
          <w:sz w:val="28"/>
          <w:szCs w:val="28"/>
        </w:rPr>
      </w:pPr>
    </w:p>
    <w:p w:rsidR="00D87AF1" w:rsidRPr="002C300F" w:rsidRDefault="000114A9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координата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="00D87AF1" w:rsidRPr="002C300F">
        <w:rPr>
          <w:sz w:val="28"/>
          <w:szCs w:val="28"/>
        </w:rPr>
        <w:t xml:space="preserve">(х </w:t>
      </w:r>
      <w:r w:rsidR="00D87AF1" w:rsidRPr="002C300F">
        <w:rPr>
          <w:sz w:val="28"/>
          <w:szCs w:val="28"/>
          <w:lang w:val="en-US"/>
        </w:rPr>
        <w:t>I</w:t>
      </w:r>
      <w:r w:rsidR="00D87AF1" w:rsidRPr="002C300F">
        <w:rPr>
          <w:sz w:val="28"/>
          <w:szCs w:val="28"/>
        </w:rPr>
        <w:t>[</w:t>
      </w:r>
      <w:r w:rsidR="00F16C3B">
        <w:rPr>
          <w:sz w:val="28"/>
          <w:szCs w:val="28"/>
        </w:rPr>
        <w:t xml:space="preserve">352, </w:t>
      </w:r>
      <w:r w:rsidR="00F16C3B" w:rsidRPr="00F16C3B">
        <w:rPr>
          <w:sz w:val="28"/>
          <w:szCs w:val="28"/>
        </w:rPr>
        <w:t>10320</w:t>
      </w:r>
      <w:r w:rsidR="00D87AF1" w:rsidRPr="002C300F">
        <w:rPr>
          <w:sz w:val="28"/>
          <w:szCs w:val="28"/>
        </w:rPr>
        <w:t xml:space="preserve">], </w:t>
      </w:r>
      <w:r w:rsidR="00D87AF1" w:rsidRPr="002C300F">
        <w:rPr>
          <w:sz w:val="28"/>
          <w:szCs w:val="28"/>
          <w:lang w:val="en-US"/>
        </w:rPr>
        <w:t>I</w:t>
      </w:r>
      <w:r w:rsidR="00D87AF1" w:rsidRPr="002C300F">
        <w:rPr>
          <w:sz w:val="28"/>
          <w:szCs w:val="28"/>
        </w:rPr>
        <w:t>[</w:t>
      </w:r>
      <w:r w:rsidR="00F16C3B" w:rsidRPr="00F16C3B">
        <w:rPr>
          <w:sz w:val="28"/>
          <w:szCs w:val="28"/>
        </w:rPr>
        <w:t>288</w:t>
      </w:r>
      <w:r w:rsidR="00F16C3B">
        <w:rPr>
          <w:sz w:val="28"/>
          <w:szCs w:val="28"/>
        </w:rPr>
        <w:t>,</w:t>
      </w:r>
      <w:r w:rsidR="00F16C3B" w:rsidRPr="00F16C3B">
        <w:rPr>
          <w:sz w:val="28"/>
          <w:szCs w:val="28"/>
        </w:rPr>
        <w:t xml:space="preserve"> 8956</w:t>
      </w:r>
      <w:r w:rsidR="00D87AF1" w:rsidRPr="002C300F">
        <w:rPr>
          <w:sz w:val="28"/>
          <w:szCs w:val="28"/>
        </w:rPr>
        <w:t>])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lastRenderedPageBreak/>
        <w:t xml:space="preserve">год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[2000, 3000]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месяц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 xml:space="preserve">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[1, 12]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день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[1, 31]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час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[0, 23]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минута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[0, 59]</w:t>
      </w:r>
    </w:p>
    <w:p w:rsidR="0097196B" w:rsidRPr="002C300F" w:rsidRDefault="0097196B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секунда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  <w:lang w:val="en-US"/>
        </w:rPr>
        <w:t>I</w:t>
      </w:r>
      <w:r w:rsidRPr="002C300F">
        <w:rPr>
          <w:sz w:val="28"/>
          <w:szCs w:val="28"/>
        </w:rPr>
        <w:t>[0, 59]</w:t>
      </w:r>
    </w:p>
    <w:p w:rsidR="00DC7897" w:rsidRPr="002C300F" w:rsidRDefault="00DC7897" w:rsidP="002C300F">
      <w:pPr>
        <w:spacing w:before="120"/>
        <w:rPr>
          <w:iCs/>
          <w:sz w:val="28"/>
          <w:szCs w:val="28"/>
        </w:rPr>
      </w:pPr>
      <w:r w:rsidRPr="002C300F">
        <w:rPr>
          <w:sz w:val="28"/>
          <w:szCs w:val="28"/>
        </w:rPr>
        <w:t xml:space="preserve">время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(х год, месяц, день, час, минута, секунда)</w:t>
      </w:r>
    </w:p>
    <w:p w:rsidR="00340D07" w:rsidRPr="002C300F" w:rsidRDefault="00340D07" w:rsidP="0097196B">
      <w:pPr>
        <w:rPr>
          <w:i/>
          <w:iCs/>
          <w:sz w:val="28"/>
          <w:szCs w:val="28"/>
        </w:rPr>
      </w:pPr>
    </w:p>
    <w:p w:rsidR="00866B0E" w:rsidRPr="002C300F" w:rsidRDefault="00866B0E" w:rsidP="00866B0E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отрезок </w:t>
      </w:r>
      <w:r w:rsidRPr="002C300F">
        <w:rPr>
          <w:rFonts w:cs="Calibri"/>
          <w:sz w:val="28"/>
          <w:szCs w:val="28"/>
        </w:rPr>
        <w:t>≡</w:t>
      </w:r>
      <w:r w:rsidRPr="002C300F">
        <w:rPr>
          <w:sz w:val="28"/>
          <w:szCs w:val="28"/>
        </w:rPr>
        <w:t xml:space="preserve"> (х координата, координата)</w:t>
      </w:r>
    </w:p>
    <w:p w:rsidR="00866B0E" w:rsidRPr="002C300F" w:rsidRDefault="00866B0E" w:rsidP="00866B0E">
      <w:pPr>
        <w:rPr>
          <w:b/>
          <w:sz w:val="28"/>
          <w:szCs w:val="28"/>
        </w:rPr>
      </w:pPr>
    </w:p>
    <w:p w:rsidR="002C300F" w:rsidRPr="002C300F" w:rsidRDefault="002C300F" w:rsidP="002C300F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последовательность снимков </w:t>
      </w:r>
      <w:r w:rsidRPr="002C300F">
        <w:rPr>
          <w:rFonts w:cs="Calibri"/>
          <w:sz w:val="28"/>
          <w:szCs w:val="28"/>
        </w:rPr>
        <w:t>≡</w:t>
      </w:r>
      <w:r w:rsidRPr="002C300F">
        <w:rPr>
          <w:sz w:val="28"/>
          <w:szCs w:val="28"/>
        </w:rPr>
        <w:t xml:space="preserve"> </w:t>
      </w:r>
      <w:proofErr w:type="spellStart"/>
      <w:r w:rsidRPr="002C300F">
        <w:rPr>
          <w:sz w:val="28"/>
          <w:szCs w:val="28"/>
        </w:rPr>
        <w:t>seq</w:t>
      </w:r>
      <w:proofErr w:type="spellEnd"/>
      <w:r w:rsidRPr="002C300F">
        <w:rPr>
          <w:sz w:val="28"/>
          <w:szCs w:val="28"/>
        </w:rPr>
        <w:t>(снимок)</w:t>
      </w:r>
    </w:p>
    <w:p w:rsidR="002C300F" w:rsidRPr="002C300F" w:rsidRDefault="002C300F" w:rsidP="002C300F">
      <w:pPr>
        <w:rPr>
          <w:sz w:val="28"/>
          <w:szCs w:val="28"/>
        </w:rPr>
      </w:pPr>
    </w:p>
    <w:p w:rsidR="001E017C" w:rsidRPr="002C300F" w:rsidRDefault="001E017C" w:rsidP="002C300F">
      <w:pPr>
        <w:spacing w:before="120"/>
        <w:rPr>
          <w:sz w:val="28"/>
          <w:szCs w:val="28"/>
        </w:rPr>
      </w:pPr>
      <w:proofErr w:type="gramStart"/>
      <w:r w:rsidRPr="002C300F">
        <w:rPr>
          <w:sz w:val="28"/>
          <w:szCs w:val="28"/>
        </w:rPr>
        <w:t xml:space="preserve">горизонтальный угол обзора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I</w:t>
      </w:r>
      <w:r w:rsidRPr="002C300F">
        <w:rPr>
          <w:iCs/>
          <w:sz w:val="28"/>
          <w:szCs w:val="28"/>
        </w:rPr>
        <w:t>(0, 360]</w:t>
      </w:r>
      <w:proofErr w:type="gramEnd"/>
    </w:p>
    <w:p w:rsidR="001E017C" w:rsidRPr="002C300F" w:rsidRDefault="001E017C" w:rsidP="002C300F">
      <w:pPr>
        <w:spacing w:before="120"/>
        <w:rPr>
          <w:sz w:val="28"/>
          <w:szCs w:val="28"/>
        </w:rPr>
      </w:pPr>
      <w:proofErr w:type="gramStart"/>
      <w:r w:rsidRPr="002C300F">
        <w:rPr>
          <w:sz w:val="28"/>
          <w:szCs w:val="28"/>
        </w:rPr>
        <w:t xml:space="preserve">вертикальный угол обзора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I</w:t>
      </w:r>
      <w:r w:rsidRPr="002C300F">
        <w:rPr>
          <w:iCs/>
          <w:sz w:val="28"/>
          <w:szCs w:val="28"/>
        </w:rPr>
        <w:t>(0, 360]</w:t>
      </w:r>
      <w:proofErr w:type="gramEnd"/>
    </w:p>
    <w:p w:rsidR="001E017C" w:rsidRPr="006A3832" w:rsidRDefault="004A0A54" w:rsidP="002C300F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наклон</m:t>
        </m:r>
      </m:oMath>
      <w:r w:rsidR="001E017C" w:rsidRPr="006A3832">
        <w:rPr>
          <w:sz w:val="28"/>
          <w:szCs w:val="28"/>
          <w:lang w:val="en-US"/>
        </w:rPr>
        <w:t xml:space="preserve"> </w:t>
      </w:r>
      <w:r w:rsidR="001E017C" w:rsidRPr="002C300F">
        <w:rPr>
          <w:iCs/>
          <w:sz w:val="28"/>
          <w:szCs w:val="28"/>
        </w:rPr>
        <w:sym w:font="Symbol" w:char="F0BA"/>
      </w:r>
      <w:r w:rsidR="001E017C" w:rsidRPr="006A3832">
        <w:rPr>
          <w:iCs/>
          <w:sz w:val="28"/>
          <w:szCs w:val="28"/>
          <w:lang w:val="en-US"/>
        </w:rPr>
        <w:t xml:space="preserve"> </w:t>
      </w:r>
      <w:proofErr w:type="gramStart"/>
      <w:r w:rsidR="001E017C" w:rsidRPr="002C300F">
        <w:rPr>
          <w:iCs/>
          <w:sz w:val="28"/>
          <w:szCs w:val="28"/>
          <w:lang w:val="en-US"/>
        </w:rPr>
        <w:t>I</w:t>
      </w:r>
      <w:r w:rsidR="00A944B6">
        <w:rPr>
          <w:iCs/>
          <w:sz w:val="28"/>
          <w:szCs w:val="28"/>
          <w:lang w:val="en-US"/>
        </w:rPr>
        <w:t>[</w:t>
      </w:r>
      <w:proofErr w:type="gramEnd"/>
      <w:r w:rsidR="001E017C" w:rsidRPr="006A3832">
        <w:rPr>
          <w:iCs/>
          <w:sz w:val="28"/>
          <w:szCs w:val="28"/>
          <w:lang w:val="en-US"/>
        </w:rPr>
        <w:t xml:space="preserve">0, </w:t>
      </w:r>
      <w:r w:rsidR="00A944B6">
        <w:rPr>
          <w:iCs/>
          <w:sz w:val="28"/>
          <w:szCs w:val="28"/>
          <w:lang w:val="en-US"/>
        </w:rPr>
        <w:t>180</w:t>
      </w:r>
      <w:r w:rsidR="001E017C" w:rsidRPr="006A3832">
        <w:rPr>
          <w:iCs/>
          <w:sz w:val="28"/>
          <w:szCs w:val="28"/>
          <w:lang w:val="en-US"/>
        </w:rPr>
        <w:t>]</w:t>
      </w:r>
    </w:p>
    <w:p w:rsidR="001E017C" w:rsidRPr="006A3832" w:rsidRDefault="004A0A54" w:rsidP="002C300F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азимут</m:t>
        </m:r>
      </m:oMath>
      <w:r w:rsidR="001E017C" w:rsidRPr="006A3832">
        <w:rPr>
          <w:sz w:val="28"/>
          <w:szCs w:val="28"/>
          <w:lang w:val="en-US"/>
        </w:rPr>
        <w:t xml:space="preserve"> </w:t>
      </w:r>
      <w:r w:rsidR="001E017C" w:rsidRPr="002C300F">
        <w:rPr>
          <w:iCs/>
          <w:sz w:val="28"/>
          <w:szCs w:val="28"/>
        </w:rPr>
        <w:sym w:font="Symbol" w:char="F0BA"/>
      </w:r>
      <w:r w:rsidR="001E017C" w:rsidRPr="006A3832">
        <w:rPr>
          <w:iCs/>
          <w:sz w:val="28"/>
          <w:szCs w:val="28"/>
          <w:lang w:val="en-US"/>
        </w:rPr>
        <w:t xml:space="preserve"> </w:t>
      </w:r>
      <w:proofErr w:type="gramStart"/>
      <w:r w:rsidR="001E017C" w:rsidRPr="002C300F">
        <w:rPr>
          <w:iCs/>
          <w:sz w:val="28"/>
          <w:szCs w:val="28"/>
          <w:lang w:val="en-US"/>
        </w:rPr>
        <w:t>I</w:t>
      </w:r>
      <w:r w:rsidR="00A944B6">
        <w:rPr>
          <w:iCs/>
          <w:sz w:val="28"/>
          <w:szCs w:val="28"/>
          <w:lang w:val="en-US"/>
        </w:rPr>
        <w:t>[</w:t>
      </w:r>
      <w:proofErr w:type="gramEnd"/>
      <w:r w:rsidR="001E017C" w:rsidRPr="006A3832">
        <w:rPr>
          <w:iCs/>
          <w:sz w:val="28"/>
          <w:szCs w:val="28"/>
          <w:lang w:val="en-US"/>
        </w:rPr>
        <w:t>0, 360]</w:t>
      </w:r>
    </w:p>
    <w:p w:rsidR="008F27FB" w:rsidRPr="006A3832" w:rsidRDefault="008F27FB" w:rsidP="002C300F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крен</m:t>
        </m:r>
        <m:r>
          <w:rPr>
            <w:rFonts w:ascii="Cambria Math" w:hAnsi="Cambria Math" w:cs="Arial"/>
            <w:lang w:val="en-US" w:eastAsia="ko-KR"/>
          </w:rPr>
          <m:t xml:space="preserve"> </m:t>
        </m:r>
      </m:oMath>
      <w:r w:rsidRPr="002C300F">
        <w:rPr>
          <w:iCs/>
          <w:sz w:val="28"/>
          <w:szCs w:val="28"/>
        </w:rPr>
        <w:sym w:font="Symbol" w:char="F0BA"/>
      </w:r>
      <w:r w:rsidRPr="006A3832">
        <w:rPr>
          <w:iCs/>
          <w:sz w:val="28"/>
          <w:szCs w:val="28"/>
          <w:lang w:val="en-US"/>
        </w:rPr>
        <w:t xml:space="preserve"> </w:t>
      </w:r>
      <w:proofErr w:type="gramStart"/>
      <w:r w:rsidRPr="002C300F">
        <w:rPr>
          <w:iCs/>
          <w:sz w:val="28"/>
          <w:szCs w:val="28"/>
          <w:lang w:val="en-US"/>
        </w:rPr>
        <w:t>I</w:t>
      </w:r>
      <w:r w:rsidR="00A944B6">
        <w:rPr>
          <w:iCs/>
          <w:sz w:val="28"/>
          <w:szCs w:val="28"/>
          <w:lang w:val="en-US"/>
        </w:rPr>
        <w:t>[</w:t>
      </w:r>
      <w:proofErr w:type="gramEnd"/>
      <w:r w:rsidRPr="006A3832">
        <w:rPr>
          <w:iCs/>
          <w:sz w:val="28"/>
          <w:szCs w:val="28"/>
          <w:lang w:val="en-US"/>
        </w:rPr>
        <w:t xml:space="preserve">0, </w:t>
      </w:r>
      <w:r w:rsidR="00A944B6">
        <w:rPr>
          <w:iCs/>
          <w:sz w:val="28"/>
          <w:szCs w:val="28"/>
          <w:lang w:val="en-US"/>
        </w:rPr>
        <w:t>9</w:t>
      </w:r>
      <w:r w:rsidRPr="006A3832">
        <w:rPr>
          <w:iCs/>
          <w:sz w:val="28"/>
          <w:szCs w:val="28"/>
          <w:lang w:val="en-US"/>
        </w:rPr>
        <w:t>0]</w:t>
      </w:r>
    </w:p>
    <w:p w:rsidR="004A0A54" w:rsidRPr="006A3832" w:rsidRDefault="004A0A54" w:rsidP="002C300F">
      <w:pPr>
        <w:spacing w:before="120"/>
        <w:rPr>
          <w:iCs/>
          <w:sz w:val="28"/>
          <w:szCs w:val="28"/>
          <w:lang w:val="en-US"/>
        </w:rPr>
      </w:pPr>
    </w:p>
    <w:p w:rsidR="00340D07" w:rsidRPr="002C300F" w:rsidRDefault="00340D07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>эффективное фокусное расстояние</w:t>
      </w:r>
      <w:r w:rsidR="001468CF" w:rsidRPr="002C300F">
        <w:rPr>
          <w:sz w:val="28"/>
          <w:szCs w:val="28"/>
        </w:rPr>
        <w:t xml:space="preserve">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R</w:t>
      </w:r>
      <w:r w:rsidRPr="002C300F">
        <w:rPr>
          <w:iCs/>
          <w:sz w:val="28"/>
          <w:szCs w:val="28"/>
        </w:rPr>
        <w:t>(0</w:t>
      </w:r>
      <w:r w:rsidR="001468CF" w:rsidRPr="002C300F">
        <w:rPr>
          <w:iCs/>
          <w:sz w:val="28"/>
          <w:szCs w:val="28"/>
        </w:rPr>
        <w:t>,</w:t>
      </w:r>
      <w:r w:rsidRPr="002C300F">
        <w:rPr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>∞)</w:t>
      </w:r>
    </w:p>
    <w:p w:rsidR="001468CF" w:rsidRPr="002C300F" w:rsidRDefault="001468CF" w:rsidP="002C300F">
      <w:pPr>
        <w:spacing w:before="120"/>
        <w:rPr>
          <w:sz w:val="28"/>
          <w:szCs w:val="28"/>
        </w:rPr>
      </w:pPr>
      <w:proofErr w:type="spellStart"/>
      <w:proofErr w:type="gramStart"/>
      <w:r w:rsidRPr="002C300F">
        <w:rPr>
          <w:sz w:val="28"/>
          <w:szCs w:val="28"/>
          <w:lang w:val="en-US"/>
        </w:rPr>
        <w:t>gps</w:t>
      </w:r>
      <w:proofErr w:type="spellEnd"/>
      <w:r w:rsidRPr="002C300F">
        <w:rPr>
          <w:sz w:val="28"/>
          <w:szCs w:val="28"/>
        </w:rPr>
        <w:t>-координаты</w:t>
      </w:r>
      <w:proofErr w:type="gramEnd"/>
      <w:r w:rsidRPr="002C300F">
        <w:rPr>
          <w:sz w:val="28"/>
          <w:szCs w:val="28"/>
        </w:rPr>
        <w:t xml:space="preserve"> </w:t>
      </w:r>
      <w:r w:rsidR="00445131" w:rsidRPr="002C300F">
        <w:rPr>
          <w:iCs/>
          <w:sz w:val="28"/>
          <w:szCs w:val="28"/>
        </w:rPr>
        <w:sym w:font="Symbol" w:char="F0BA"/>
      </w:r>
      <w:r w:rsidRPr="002C300F">
        <w:rPr>
          <w:sz w:val="28"/>
          <w:szCs w:val="28"/>
        </w:rPr>
        <w:t xml:space="preserve"> (х широта –&gt;</w:t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R</w:t>
      </w:r>
      <w:r w:rsidRPr="002C300F">
        <w:rPr>
          <w:iCs/>
          <w:sz w:val="28"/>
          <w:szCs w:val="28"/>
        </w:rPr>
        <w:t>[0,180]</w:t>
      </w:r>
      <w:r w:rsidRPr="002C300F">
        <w:rPr>
          <w:sz w:val="28"/>
          <w:szCs w:val="28"/>
        </w:rPr>
        <w:t>, долгота –&gt;</w:t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R</w:t>
      </w:r>
      <w:r w:rsidRPr="002C300F">
        <w:rPr>
          <w:iCs/>
          <w:sz w:val="28"/>
          <w:szCs w:val="28"/>
        </w:rPr>
        <w:t>[0,180]</w:t>
      </w:r>
      <w:r w:rsidRPr="002C300F">
        <w:rPr>
          <w:sz w:val="28"/>
          <w:szCs w:val="28"/>
        </w:rPr>
        <w:t>, высота –&gt;</w:t>
      </w:r>
      <w:r w:rsidRPr="002C300F">
        <w:rPr>
          <w:iCs/>
          <w:sz w:val="28"/>
          <w:szCs w:val="28"/>
        </w:rPr>
        <w:t xml:space="preserve"> </w:t>
      </w:r>
      <w:r w:rsidRPr="002C300F">
        <w:rPr>
          <w:iCs/>
          <w:sz w:val="28"/>
          <w:szCs w:val="28"/>
          <w:lang w:val="en-US"/>
        </w:rPr>
        <w:t>R</w:t>
      </w:r>
      <w:r w:rsidRPr="002C300F">
        <w:rPr>
          <w:iCs/>
          <w:sz w:val="28"/>
          <w:szCs w:val="28"/>
        </w:rPr>
        <w:t>[0,180]</w:t>
      </w:r>
      <w:r w:rsidRPr="002C300F">
        <w:rPr>
          <w:sz w:val="28"/>
          <w:szCs w:val="28"/>
        </w:rPr>
        <w:t>)</w:t>
      </w:r>
    </w:p>
    <w:p w:rsidR="00D87AF1" w:rsidRPr="002C300F" w:rsidRDefault="00340D07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оптические характеристики камеры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</w:t>
      </w:r>
      <w:r w:rsidR="00894FE7" w:rsidRPr="002C300F">
        <w:rPr>
          <w:iCs/>
          <w:sz w:val="28"/>
          <w:szCs w:val="28"/>
        </w:rPr>
        <w:t>(х</w:t>
      </w:r>
      <w:r w:rsidR="00894FE7" w:rsidRPr="002C300F">
        <w:rPr>
          <w:i/>
          <w:iCs/>
          <w:sz w:val="28"/>
          <w:szCs w:val="28"/>
        </w:rPr>
        <w:t xml:space="preserve"> </w:t>
      </w:r>
      <w:r w:rsidRPr="002C300F">
        <w:rPr>
          <w:sz w:val="28"/>
          <w:szCs w:val="28"/>
        </w:rPr>
        <w:t>горизонтальный угол обзора</w:t>
      </w:r>
      <w:r w:rsidR="008C16B6" w:rsidRPr="002C300F">
        <w:rPr>
          <w:sz w:val="28"/>
          <w:szCs w:val="28"/>
        </w:rPr>
        <w:t xml:space="preserve"> –&gt; угол</w:t>
      </w:r>
      <w:r w:rsidRPr="002C300F">
        <w:rPr>
          <w:sz w:val="28"/>
          <w:szCs w:val="28"/>
        </w:rPr>
        <w:t>, вертикальный угол обзора</w:t>
      </w:r>
      <w:r w:rsidR="008C16B6" w:rsidRPr="002C300F">
        <w:rPr>
          <w:sz w:val="28"/>
          <w:szCs w:val="28"/>
        </w:rPr>
        <w:t xml:space="preserve"> –&gt; угол</w:t>
      </w:r>
      <w:r w:rsidRPr="002C300F">
        <w:rPr>
          <w:sz w:val="28"/>
          <w:szCs w:val="28"/>
        </w:rPr>
        <w:t>, эффективное фокусное расстояние</w:t>
      </w:r>
      <w:r w:rsidR="00894FE7" w:rsidRPr="002C300F">
        <w:rPr>
          <w:sz w:val="28"/>
          <w:szCs w:val="28"/>
        </w:rPr>
        <w:t>)</w:t>
      </w:r>
    </w:p>
    <w:p w:rsidR="00E65B17" w:rsidRPr="002C300F" w:rsidRDefault="00E65B17" w:rsidP="002C300F">
      <w:pPr>
        <w:spacing w:before="120"/>
        <w:rPr>
          <w:sz w:val="28"/>
          <w:szCs w:val="28"/>
        </w:rPr>
      </w:pPr>
      <w:r w:rsidRPr="002C300F">
        <w:rPr>
          <w:sz w:val="28"/>
          <w:szCs w:val="28"/>
        </w:rPr>
        <w:t xml:space="preserve">пространственные характеристики камеры </w:t>
      </w:r>
      <w:r w:rsidRPr="002C300F">
        <w:rPr>
          <w:iCs/>
          <w:sz w:val="28"/>
          <w:szCs w:val="28"/>
        </w:rPr>
        <w:sym w:font="Symbol" w:char="F0BA"/>
      </w:r>
      <w:r w:rsidRPr="002C300F">
        <w:rPr>
          <w:iCs/>
          <w:sz w:val="28"/>
          <w:szCs w:val="28"/>
        </w:rPr>
        <w:t xml:space="preserve"> (х высота над уровнем моря</w:t>
      </w:r>
      <w:r w:rsidRPr="002C300F">
        <w:rPr>
          <w:sz w:val="28"/>
          <w:szCs w:val="28"/>
        </w:rPr>
        <w:t xml:space="preserve">, </w:t>
      </w:r>
      <w:proofErr w:type="spellStart"/>
      <w:r w:rsidRPr="002C300F">
        <w:rPr>
          <w:sz w:val="28"/>
          <w:szCs w:val="28"/>
          <w:lang w:val="en-US"/>
        </w:rPr>
        <w:t>gps</w:t>
      </w:r>
      <w:proofErr w:type="spellEnd"/>
      <w:r w:rsidRPr="002C300F">
        <w:rPr>
          <w:sz w:val="28"/>
          <w:szCs w:val="28"/>
        </w:rPr>
        <w:t>-координаты)</w:t>
      </w:r>
    </w:p>
    <w:p w:rsidR="00A65094" w:rsidRDefault="00A65094" w:rsidP="00A65094">
      <w:pPr>
        <w:pStyle w:val="1"/>
      </w:pPr>
      <w:r w:rsidRPr="00E55EF2">
        <w:t>Онтологические соглашения</w:t>
      </w:r>
    </w:p>
    <w:p w:rsidR="00A65094" w:rsidRPr="002C300F" w:rsidRDefault="00A65094" w:rsidP="00A65094">
      <w:pPr>
        <w:rPr>
          <w:rFonts w:asciiTheme="minorHAnsi" w:eastAsia="Times New Roman" w:hAnsiTheme="minorHAnsi"/>
          <w:sz w:val="28"/>
          <w:szCs w:val="28"/>
          <w:lang w:eastAsia="ja-JP"/>
        </w:rPr>
      </w:pPr>
      <w:proofErr w:type="gramStart"/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>(</w:t>
      </w:r>
      <w:r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t</w:t>
      </w:r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>: траектория) (</w:t>
      </w:r>
      <w:r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>:</w:t>
      </w:r>
      <w:proofErr w:type="gramEnd"/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 </w:t>
      </w:r>
      <w:proofErr w:type="gramStart"/>
      <w:r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>[</w:t>
      </w:r>
      <w:proofErr w:type="gramEnd"/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2, </w:t>
      </w:r>
      <w:r w:rsidRPr="002C300F">
        <w:rPr>
          <w:rFonts w:asciiTheme="minorHAnsi" w:hAnsiTheme="minorHAnsi"/>
          <w:sz w:val="28"/>
          <w:szCs w:val="28"/>
          <w:lang w:val="en-US"/>
        </w:rPr>
        <w:t>length</w:t>
      </w:r>
      <w:r w:rsidRPr="002C300F">
        <w:rPr>
          <w:rFonts w:asciiTheme="minorHAnsi" w:hAnsiTheme="minorHAnsi"/>
          <w:sz w:val="28"/>
          <w:szCs w:val="28"/>
        </w:rPr>
        <w:t>(</w:t>
      </w:r>
      <w:r w:rsidRPr="002C300F">
        <w:rPr>
          <w:rFonts w:asciiTheme="minorHAnsi" w:hAnsiTheme="minorHAnsi"/>
          <w:sz w:val="28"/>
          <w:szCs w:val="28"/>
          <w:lang w:val="en-US"/>
        </w:rPr>
        <w:t>t</w:t>
      </w:r>
      <w:r w:rsidRPr="002C300F">
        <w:rPr>
          <w:rFonts w:asciiTheme="minorHAnsi" w:hAnsiTheme="minorHAnsi"/>
          <w:sz w:val="28"/>
          <w:szCs w:val="28"/>
        </w:rPr>
        <w:t>)</w:t>
      </w:r>
      <w:r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]) 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(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1,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1,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2,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2: координата) (отр1: отрезок(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1,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1)) (отр2: отрезок(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2,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2))</w:t>
      </w:r>
      <w:r w:rsidR="0075580C"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, </w:t>
      </w:r>
      <w:r w:rsidR="0075580C" w:rsidRPr="002C300F">
        <w:rPr>
          <w:rFonts w:ascii="Cambria Math" w:eastAsia="Times New Roman" w:hAnsi="Cambria Math" w:cs="Cambria Math"/>
          <w:sz w:val="28"/>
          <w:szCs w:val="28"/>
          <w:lang w:eastAsia="ja-JP"/>
        </w:rPr>
        <w:t>∀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, (</w:t>
      </w:r>
      <w:r w:rsidR="0075580C"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отр1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: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π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(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, 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t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)) (</w:t>
      </w:r>
      <w:r w:rsidR="0075580C"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отр2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: 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next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 (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t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, 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π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(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i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 xml:space="preserve">, </w:t>
      </w:r>
      <w:r w:rsidR="0075580C" w:rsidRPr="002C300F">
        <w:rPr>
          <w:rFonts w:asciiTheme="minorHAnsi" w:eastAsia="Times New Roman" w:hAnsiTheme="minorHAnsi"/>
          <w:sz w:val="28"/>
          <w:szCs w:val="28"/>
          <w:lang w:val="en-US" w:eastAsia="ja-JP"/>
        </w:rPr>
        <w:t>t</w:t>
      </w:r>
      <w:r w:rsidR="0075580C" w:rsidRPr="002C300F">
        <w:rPr>
          <w:rFonts w:asciiTheme="minorHAnsi" w:eastAsia="Times New Roman" w:hAnsiTheme="minorHAnsi"/>
          <w:sz w:val="28"/>
          <w:szCs w:val="28"/>
          <w:lang w:eastAsia="ja-JP"/>
        </w:rPr>
        <w:t>)))</w:t>
      </w:r>
      <w:r w:rsidR="0075580C"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 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 =&gt; (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y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 xml:space="preserve">2 = </w:t>
      </w:r>
      <w:r w:rsidRPr="002C300F">
        <w:rPr>
          <w:rFonts w:asciiTheme="minorHAnsi" w:hAnsiTheme="minorHAnsi" w:cs="Tahoma"/>
          <w:color w:val="000000"/>
          <w:sz w:val="28"/>
          <w:szCs w:val="28"/>
          <w:lang w:val="en-US" w:eastAsia="ru-RU"/>
        </w:rPr>
        <w:t>x</w:t>
      </w:r>
      <w:r w:rsidRPr="002C300F">
        <w:rPr>
          <w:rFonts w:asciiTheme="minorHAnsi" w:hAnsiTheme="minorHAnsi" w:cs="Tahoma"/>
          <w:color w:val="000000"/>
          <w:sz w:val="28"/>
          <w:szCs w:val="28"/>
          <w:lang w:eastAsia="ru-RU"/>
        </w:rPr>
        <w:t>2)</w:t>
      </w:r>
    </w:p>
    <w:p w:rsidR="00A65094" w:rsidRDefault="00A65094" w:rsidP="00A65094">
      <w:r>
        <w:t>«для каждой траектории любая последовательная пара отрезков имеет общую точку»</w:t>
      </w:r>
    </w:p>
    <w:p w:rsidR="00100C9A" w:rsidRDefault="00100C9A" w:rsidP="00100C9A">
      <w:pPr>
        <w:pStyle w:val="1"/>
      </w:pPr>
      <w:r>
        <w:t>Связь знаний с действительностью</w:t>
      </w:r>
    </w:p>
    <w:p w:rsidR="00100C9A" w:rsidRPr="002C300F" w:rsidRDefault="00100C9A" w:rsidP="00DA2F3C">
      <w:pPr>
        <w:rPr>
          <w:sz w:val="28"/>
          <w:szCs w:val="28"/>
        </w:rPr>
      </w:pPr>
      <w:r w:rsidRPr="002C300F">
        <w:rPr>
          <w:sz w:val="28"/>
          <w:szCs w:val="28"/>
        </w:rPr>
        <w:t xml:space="preserve"> </w:t>
      </w:r>
      <w:proofErr w:type="gramStart"/>
      <w:r w:rsidRPr="002C300F">
        <w:rPr>
          <w:sz w:val="28"/>
          <w:szCs w:val="28"/>
        </w:rPr>
        <w:t>(</w:t>
      </w:r>
      <w:r w:rsidRPr="002C300F">
        <w:rPr>
          <w:sz w:val="28"/>
          <w:szCs w:val="28"/>
          <w:lang w:val="en-US"/>
        </w:rPr>
        <w:t>i</w:t>
      </w:r>
      <w:proofErr w:type="spellStart"/>
      <w:r w:rsidR="00796050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Pr="002C300F">
        <w:rPr>
          <w:sz w:val="28"/>
          <w:szCs w:val="28"/>
        </w:rPr>
        <w:t xml:space="preserve">: </w:t>
      </w:r>
      <w:r w:rsidR="006142B5" w:rsidRPr="002C300F">
        <w:rPr>
          <w:b/>
          <w:sz w:val="28"/>
          <w:szCs w:val="28"/>
        </w:rPr>
        <w:t>последовательность снимков</w:t>
      </w:r>
      <w:r w:rsidRPr="002C300F">
        <w:rPr>
          <w:sz w:val="28"/>
          <w:szCs w:val="28"/>
        </w:rPr>
        <w:t xml:space="preserve">) </w:t>
      </w:r>
      <w:r w:rsidR="00C651E9" w:rsidRPr="002C300F">
        <w:rPr>
          <w:sz w:val="28"/>
          <w:szCs w:val="28"/>
        </w:rPr>
        <w:t>(</w:t>
      </w:r>
      <w:r w:rsidR="00C651E9" w:rsidRPr="002C300F">
        <w:rPr>
          <w:sz w:val="28"/>
          <w:szCs w:val="28"/>
          <w:lang w:val="en-US"/>
        </w:rPr>
        <w:t>n</w:t>
      </w:r>
      <w:r w:rsidR="00C651E9" w:rsidRPr="002C300F">
        <w:rPr>
          <w:sz w:val="28"/>
          <w:szCs w:val="28"/>
        </w:rPr>
        <w:t>:</w:t>
      </w:r>
      <w:proofErr w:type="gramEnd"/>
      <w:r w:rsidR="00C651E9" w:rsidRPr="002C300F">
        <w:rPr>
          <w:sz w:val="28"/>
          <w:szCs w:val="28"/>
        </w:rPr>
        <w:t xml:space="preserve"> </w:t>
      </w:r>
      <w:proofErr w:type="gramStart"/>
      <w:r w:rsidR="00C651E9" w:rsidRPr="002C300F">
        <w:rPr>
          <w:sz w:val="28"/>
          <w:szCs w:val="28"/>
          <w:lang w:val="en-US"/>
        </w:rPr>
        <w:t>I</w:t>
      </w:r>
      <w:r w:rsidR="00C651E9" w:rsidRPr="002C300F">
        <w:rPr>
          <w:sz w:val="28"/>
          <w:szCs w:val="28"/>
        </w:rPr>
        <w:t>[</w:t>
      </w:r>
      <w:proofErr w:type="gramEnd"/>
      <w:r w:rsidR="0009062A" w:rsidRPr="002C300F">
        <w:rPr>
          <w:sz w:val="28"/>
          <w:szCs w:val="28"/>
        </w:rPr>
        <w:t>2</w:t>
      </w:r>
      <w:r w:rsidR="00C651E9" w:rsidRPr="002C300F">
        <w:rPr>
          <w:sz w:val="28"/>
          <w:szCs w:val="28"/>
        </w:rPr>
        <w:t xml:space="preserve">, </w:t>
      </w:r>
      <w:r w:rsidR="00C651E9" w:rsidRPr="002C300F">
        <w:rPr>
          <w:sz w:val="28"/>
          <w:szCs w:val="28"/>
          <w:lang w:val="en-US"/>
        </w:rPr>
        <w:t>length</w:t>
      </w:r>
      <w:r w:rsidR="00C651E9" w:rsidRPr="002C300F">
        <w:rPr>
          <w:sz w:val="28"/>
          <w:szCs w:val="28"/>
        </w:rPr>
        <w:t>(</w:t>
      </w:r>
      <w:proofErr w:type="spellStart"/>
      <w:r w:rsidR="00C651E9" w:rsidRPr="002C300F">
        <w:rPr>
          <w:sz w:val="28"/>
          <w:szCs w:val="28"/>
          <w:lang w:val="en-US"/>
        </w:rPr>
        <w:t>imgs</w:t>
      </w:r>
      <w:proofErr w:type="spellEnd"/>
      <w:r w:rsidR="00C651E9" w:rsidRPr="002C300F">
        <w:rPr>
          <w:sz w:val="28"/>
          <w:szCs w:val="28"/>
        </w:rPr>
        <w:t xml:space="preserve">)]) </w:t>
      </w:r>
      <w:r w:rsidRPr="002C300F">
        <w:rPr>
          <w:sz w:val="28"/>
          <w:szCs w:val="28"/>
        </w:rPr>
        <w:t>(</w:t>
      </w:r>
      <w:proofErr w:type="spellStart"/>
      <w:r w:rsidRPr="002C300F">
        <w:rPr>
          <w:sz w:val="28"/>
          <w:szCs w:val="28"/>
          <w:lang w:val="en-US"/>
        </w:rPr>
        <w:t>o</w:t>
      </w:r>
      <w:r w:rsidR="00796050" w:rsidRPr="002C300F">
        <w:rPr>
          <w:sz w:val="28"/>
          <w:szCs w:val="28"/>
          <w:lang w:val="en-US"/>
        </w:rPr>
        <w:t>bj</w:t>
      </w:r>
      <w:proofErr w:type="spellEnd"/>
      <w:r w:rsidRPr="002C300F">
        <w:rPr>
          <w:sz w:val="28"/>
          <w:szCs w:val="28"/>
        </w:rPr>
        <w:t xml:space="preserve">: объект) </w:t>
      </w:r>
      <w:r w:rsidRPr="006A3832">
        <w:rPr>
          <w:b/>
          <w:sz w:val="28"/>
          <w:szCs w:val="28"/>
        </w:rPr>
        <w:t>скорость</w:t>
      </w:r>
      <w:r w:rsidRPr="002C300F">
        <w:rPr>
          <w:sz w:val="28"/>
          <w:szCs w:val="28"/>
        </w:rPr>
        <w:t xml:space="preserve"> (</w:t>
      </w:r>
      <w:proofErr w:type="spellStart"/>
      <w:r w:rsidR="00C651E9" w:rsidRPr="002C300F">
        <w:rPr>
          <w:sz w:val="28"/>
          <w:szCs w:val="28"/>
          <w:lang w:val="en-US"/>
        </w:rPr>
        <w:t>imgs</w:t>
      </w:r>
      <w:proofErr w:type="spellEnd"/>
      <w:r w:rsidRPr="002C300F">
        <w:rPr>
          <w:sz w:val="28"/>
          <w:szCs w:val="28"/>
        </w:rPr>
        <w:t xml:space="preserve">, </w:t>
      </w:r>
      <w:r w:rsidR="00C651E9" w:rsidRPr="002C300F">
        <w:rPr>
          <w:sz w:val="28"/>
          <w:szCs w:val="28"/>
          <w:lang w:val="en-US"/>
        </w:rPr>
        <w:t>n</w:t>
      </w:r>
      <w:r w:rsidR="00C651E9" w:rsidRPr="002C300F">
        <w:rPr>
          <w:sz w:val="28"/>
          <w:szCs w:val="28"/>
        </w:rPr>
        <w:t xml:space="preserve">, </w:t>
      </w:r>
      <w:proofErr w:type="spellStart"/>
      <w:r w:rsidRPr="002C300F">
        <w:rPr>
          <w:sz w:val="28"/>
          <w:szCs w:val="28"/>
          <w:lang w:val="en-US"/>
        </w:rPr>
        <w:t>o</w:t>
      </w:r>
      <w:r w:rsidR="00796050" w:rsidRPr="002C300F">
        <w:rPr>
          <w:sz w:val="28"/>
          <w:szCs w:val="28"/>
          <w:lang w:val="en-US"/>
        </w:rPr>
        <w:t>bj</w:t>
      </w:r>
      <w:proofErr w:type="spellEnd"/>
      <w:r w:rsidRPr="002C300F">
        <w:rPr>
          <w:sz w:val="28"/>
          <w:szCs w:val="28"/>
        </w:rPr>
        <w:t>)</w:t>
      </w:r>
      <w:r w:rsidR="00BE3D9F" w:rsidRPr="002C300F">
        <w:rPr>
          <w:sz w:val="28"/>
          <w:szCs w:val="28"/>
        </w:rPr>
        <w:t xml:space="preserve"> = </w:t>
      </w:r>
      <w:r w:rsidR="00BF2253" w:rsidRPr="002C300F">
        <w:rPr>
          <w:sz w:val="28"/>
          <w:szCs w:val="28"/>
        </w:rPr>
        <w:t>(</w:t>
      </w:r>
      <w:r w:rsidR="006142B5" w:rsidRPr="006A3832">
        <w:rPr>
          <w:b/>
          <w:sz w:val="28"/>
          <w:szCs w:val="28"/>
        </w:rPr>
        <w:t xml:space="preserve">пройденное </w:t>
      </w:r>
      <w:r w:rsidR="00170729" w:rsidRPr="006A3832">
        <w:rPr>
          <w:b/>
          <w:sz w:val="28"/>
          <w:szCs w:val="28"/>
        </w:rPr>
        <w:t xml:space="preserve">объектом </w:t>
      </w:r>
      <w:r w:rsidR="006142B5" w:rsidRPr="006A3832">
        <w:rPr>
          <w:b/>
          <w:sz w:val="28"/>
          <w:szCs w:val="28"/>
        </w:rPr>
        <w:t>расстояние</w:t>
      </w:r>
      <w:r w:rsidR="00AA2A1E" w:rsidRPr="002C300F">
        <w:rPr>
          <w:sz w:val="28"/>
          <w:szCs w:val="28"/>
        </w:rPr>
        <w:t xml:space="preserve"> (π(</w:t>
      </w:r>
      <w:r w:rsidR="0009062A" w:rsidRPr="002C300F">
        <w:rPr>
          <w:sz w:val="28"/>
          <w:szCs w:val="28"/>
          <w:lang w:val="en-US"/>
        </w:rPr>
        <w:t>n</w:t>
      </w:r>
      <w:r w:rsidR="0009062A" w:rsidRPr="002C300F">
        <w:rPr>
          <w:sz w:val="28"/>
          <w:szCs w:val="28"/>
        </w:rPr>
        <w:t>-1</w:t>
      </w:r>
      <w:r w:rsidR="00AA2A1E" w:rsidRPr="002C300F">
        <w:rPr>
          <w:sz w:val="28"/>
          <w:szCs w:val="28"/>
        </w:rPr>
        <w:t xml:space="preserve">, </w:t>
      </w:r>
      <w:r w:rsidR="00AA2A1E" w:rsidRPr="002C300F">
        <w:rPr>
          <w:sz w:val="28"/>
          <w:szCs w:val="28"/>
          <w:lang w:val="en-US"/>
        </w:rPr>
        <w:t>i</w:t>
      </w:r>
      <w:proofErr w:type="spellStart"/>
      <w:r w:rsidR="00AA2A1E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="00AA2A1E" w:rsidRPr="002C300F">
        <w:rPr>
          <w:sz w:val="28"/>
          <w:szCs w:val="28"/>
        </w:rPr>
        <w:t>), π(</w:t>
      </w:r>
      <w:r w:rsidR="00C651E9" w:rsidRPr="002C300F">
        <w:rPr>
          <w:sz w:val="28"/>
          <w:szCs w:val="28"/>
          <w:lang w:val="en-US"/>
        </w:rPr>
        <w:t>n</w:t>
      </w:r>
      <w:r w:rsidR="00AA2A1E" w:rsidRPr="002C300F">
        <w:rPr>
          <w:sz w:val="28"/>
          <w:szCs w:val="28"/>
        </w:rPr>
        <w:t xml:space="preserve">, </w:t>
      </w:r>
      <w:r w:rsidR="00AA2A1E" w:rsidRPr="002C300F">
        <w:rPr>
          <w:sz w:val="28"/>
          <w:szCs w:val="28"/>
          <w:lang w:val="en-US"/>
        </w:rPr>
        <w:t>i</w:t>
      </w:r>
      <w:proofErr w:type="spellStart"/>
      <w:r w:rsidR="00AA2A1E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="00AA2A1E" w:rsidRPr="002C300F">
        <w:rPr>
          <w:sz w:val="28"/>
          <w:szCs w:val="28"/>
        </w:rPr>
        <w:t xml:space="preserve">), </w:t>
      </w:r>
      <w:proofErr w:type="spellStart"/>
      <w:r w:rsidR="00AA2A1E" w:rsidRPr="002C300F">
        <w:rPr>
          <w:sz w:val="28"/>
          <w:szCs w:val="28"/>
          <w:lang w:val="en-US"/>
        </w:rPr>
        <w:t>obj</w:t>
      </w:r>
      <w:proofErr w:type="spellEnd"/>
      <w:r w:rsidR="00AA2A1E" w:rsidRPr="002C300F">
        <w:rPr>
          <w:sz w:val="28"/>
          <w:szCs w:val="28"/>
        </w:rPr>
        <w:t>)</w:t>
      </w:r>
      <w:r w:rsidR="006142B5" w:rsidRPr="002C300F">
        <w:rPr>
          <w:sz w:val="28"/>
          <w:szCs w:val="28"/>
        </w:rPr>
        <w:t xml:space="preserve"> / (</w:t>
      </w:r>
      <w:r w:rsidR="00301610" w:rsidRPr="002C300F">
        <w:rPr>
          <w:b/>
          <w:sz w:val="28"/>
          <w:szCs w:val="28"/>
        </w:rPr>
        <w:t>время получения снимка</w:t>
      </w:r>
      <w:r w:rsidR="00301610" w:rsidRPr="002C300F" w:rsidDel="00301610">
        <w:rPr>
          <w:sz w:val="28"/>
          <w:szCs w:val="28"/>
        </w:rPr>
        <w:t xml:space="preserve"> </w:t>
      </w:r>
      <w:r w:rsidR="00BF2253" w:rsidRPr="002C300F">
        <w:rPr>
          <w:sz w:val="28"/>
          <w:szCs w:val="28"/>
        </w:rPr>
        <w:t>(π(</w:t>
      </w:r>
      <w:r w:rsidR="00C651E9" w:rsidRPr="002C300F">
        <w:rPr>
          <w:sz w:val="28"/>
          <w:szCs w:val="28"/>
          <w:lang w:val="en-US"/>
        </w:rPr>
        <w:t>n</w:t>
      </w:r>
      <w:r w:rsidR="00BF2253" w:rsidRPr="002C300F">
        <w:rPr>
          <w:sz w:val="28"/>
          <w:szCs w:val="28"/>
        </w:rPr>
        <w:t xml:space="preserve">, </w:t>
      </w:r>
      <w:r w:rsidR="00BF2253" w:rsidRPr="002C300F">
        <w:rPr>
          <w:sz w:val="28"/>
          <w:szCs w:val="28"/>
          <w:lang w:val="en-US"/>
        </w:rPr>
        <w:t>i</w:t>
      </w:r>
      <w:proofErr w:type="spellStart"/>
      <w:r w:rsidR="00BF2253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="00BF2253" w:rsidRPr="002C300F">
        <w:rPr>
          <w:sz w:val="28"/>
          <w:szCs w:val="28"/>
        </w:rPr>
        <w:t>))</w:t>
      </w:r>
      <w:r w:rsidR="006142B5" w:rsidRPr="002C300F">
        <w:rPr>
          <w:sz w:val="28"/>
          <w:szCs w:val="28"/>
        </w:rPr>
        <w:t xml:space="preserve"> - </w:t>
      </w:r>
      <w:r w:rsidR="00301610" w:rsidRPr="002C300F">
        <w:rPr>
          <w:b/>
          <w:sz w:val="28"/>
          <w:szCs w:val="28"/>
        </w:rPr>
        <w:t>время получения снимка</w:t>
      </w:r>
      <w:r w:rsidR="00301610" w:rsidRPr="002C300F" w:rsidDel="00301610">
        <w:rPr>
          <w:sz w:val="28"/>
          <w:szCs w:val="28"/>
        </w:rPr>
        <w:t xml:space="preserve"> </w:t>
      </w:r>
      <w:r w:rsidR="00BF2253" w:rsidRPr="002C300F">
        <w:rPr>
          <w:sz w:val="28"/>
          <w:szCs w:val="28"/>
        </w:rPr>
        <w:t>(π(</w:t>
      </w:r>
      <w:r w:rsidR="00C651E9" w:rsidRPr="002C300F">
        <w:rPr>
          <w:sz w:val="28"/>
          <w:szCs w:val="28"/>
          <w:lang w:val="en-US"/>
        </w:rPr>
        <w:t>n</w:t>
      </w:r>
      <w:r w:rsidR="0009062A" w:rsidRPr="002C300F">
        <w:rPr>
          <w:sz w:val="28"/>
          <w:szCs w:val="28"/>
        </w:rPr>
        <w:t>-1</w:t>
      </w:r>
      <w:r w:rsidR="00BF2253" w:rsidRPr="002C300F">
        <w:rPr>
          <w:sz w:val="28"/>
          <w:szCs w:val="28"/>
        </w:rPr>
        <w:t xml:space="preserve">, </w:t>
      </w:r>
      <w:r w:rsidR="00BF2253" w:rsidRPr="002C300F">
        <w:rPr>
          <w:sz w:val="28"/>
          <w:szCs w:val="28"/>
          <w:lang w:val="en-US"/>
        </w:rPr>
        <w:t>i</w:t>
      </w:r>
      <w:proofErr w:type="spellStart"/>
      <w:r w:rsidR="00BF2253" w:rsidRPr="002C300F">
        <w:rPr>
          <w:sz w:val="28"/>
          <w:szCs w:val="28"/>
        </w:rPr>
        <w:t>mg</w:t>
      </w:r>
      <w:proofErr w:type="spellEnd"/>
      <w:r w:rsidR="00C651E9" w:rsidRPr="002C300F">
        <w:rPr>
          <w:sz w:val="28"/>
          <w:szCs w:val="28"/>
          <w:lang w:val="en-US"/>
        </w:rPr>
        <w:t>s</w:t>
      </w:r>
      <w:r w:rsidR="00BF2253" w:rsidRPr="002C300F">
        <w:rPr>
          <w:sz w:val="28"/>
          <w:szCs w:val="28"/>
        </w:rPr>
        <w:t>))</w:t>
      </w:r>
      <w:r w:rsidR="006142B5" w:rsidRPr="002C300F">
        <w:rPr>
          <w:sz w:val="28"/>
          <w:szCs w:val="28"/>
        </w:rPr>
        <w:t>)</w:t>
      </w:r>
      <w:r w:rsidR="00BF2253" w:rsidRPr="002C300F">
        <w:rPr>
          <w:sz w:val="28"/>
          <w:szCs w:val="28"/>
        </w:rPr>
        <w:t>)</w:t>
      </w:r>
    </w:p>
    <w:p w:rsidR="0009062A" w:rsidRDefault="00116569" w:rsidP="002C300F">
      <w:pPr>
        <w:spacing w:before="120"/>
      </w:pPr>
      <w:r>
        <w:lastRenderedPageBreak/>
        <w:t>«</w:t>
      </w:r>
      <w:r w:rsidR="0009062A">
        <w:t xml:space="preserve">скорость объекта </w:t>
      </w:r>
      <w:proofErr w:type="spellStart"/>
      <w:r w:rsidR="0009062A">
        <w:rPr>
          <w:lang w:val="en-US"/>
        </w:rPr>
        <w:t>obj</w:t>
      </w:r>
      <w:proofErr w:type="spellEnd"/>
      <w:r w:rsidR="0009062A" w:rsidRPr="0009062A">
        <w:t xml:space="preserve"> </w:t>
      </w:r>
      <w:r w:rsidR="0009062A">
        <w:t xml:space="preserve">на </w:t>
      </w:r>
      <w:r w:rsidR="0009062A">
        <w:rPr>
          <w:lang w:val="en-US"/>
        </w:rPr>
        <w:t>n</w:t>
      </w:r>
      <w:r w:rsidR="0009062A" w:rsidRPr="0009062A">
        <w:t>-м сни</w:t>
      </w:r>
      <w:r w:rsidR="0009062A">
        <w:t xml:space="preserve">мке из последовательности снимков </w:t>
      </w:r>
      <w:proofErr w:type="spellStart"/>
      <w:r w:rsidR="0009062A">
        <w:rPr>
          <w:lang w:val="en-US"/>
        </w:rPr>
        <w:t>imgs</w:t>
      </w:r>
      <w:proofErr w:type="spellEnd"/>
      <w:r w:rsidR="0009062A">
        <w:t xml:space="preserve"> определяется как пройденное расстояние объектом от своей позиции на </w:t>
      </w:r>
      <w:r w:rsidR="0009062A">
        <w:rPr>
          <w:lang w:val="en-US"/>
        </w:rPr>
        <w:t>n</w:t>
      </w:r>
      <w:r w:rsidR="0009062A" w:rsidRPr="0009062A">
        <w:t>-</w:t>
      </w:r>
      <w:r w:rsidR="0009062A">
        <w:t xml:space="preserve">м снимке до позиции на </w:t>
      </w:r>
      <w:r w:rsidR="0009062A">
        <w:rPr>
          <w:lang w:val="en-US"/>
        </w:rPr>
        <w:t>n</w:t>
      </w:r>
      <w:r w:rsidR="0009062A" w:rsidRPr="0009062A">
        <w:t>-1</w:t>
      </w:r>
      <w:r w:rsidR="0009062A">
        <w:t>-м снимке, делённое на разность времени между этими снимками</w:t>
      </w:r>
      <w:r>
        <w:t>»</w:t>
      </w:r>
    </w:p>
    <w:p w:rsidR="002C300F" w:rsidRPr="0009062A" w:rsidRDefault="002C300F" w:rsidP="002C300F">
      <w:pPr>
        <w:spacing w:before="120"/>
      </w:pPr>
    </w:p>
    <w:p w:rsidR="00330C44" w:rsidRPr="002C300F" w:rsidRDefault="00330C44" w:rsidP="00156D5F">
      <w:pPr>
        <w:spacing w:before="120"/>
        <w:rPr>
          <w:sz w:val="28"/>
          <w:szCs w:val="28"/>
        </w:rPr>
      </w:pPr>
      <w:proofErr w:type="gramStart"/>
      <w:r w:rsidRPr="002C300F">
        <w:rPr>
          <w:sz w:val="28"/>
          <w:szCs w:val="28"/>
        </w:rPr>
        <w:t>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1, 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>2: снимок) (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>: объект) пройденное объектом расстояние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1, 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2, 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>)</w:t>
      </w:r>
      <w:r w:rsidR="009B3B21" w:rsidRPr="002C300F">
        <w:rPr>
          <w:sz w:val="28"/>
          <w:szCs w:val="28"/>
        </w:rPr>
        <w:t xml:space="preserve"> = </w:t>
      </w:r>
      <w:r w:rsidR="00222707" w:rsidRPr="002C300F">
        <w:rPr>
          <w:sz w:val="28"/>
          <w:szCs w:val="28"/>
        </w:rPr>
        <w:t>√(</w:t>
      </w:r>
      <w:r w:rsidR="005F7C07" w:rsidRPr="002C300F">
        <w:rPr>
          <w:sz w:val="28"/>
          <w:szCs w:val="28"/>
        </w:rPr>
        <w:t>расстояние до камеры (</w:t>
      </w:r>
      <w:proofErr w:type="spellStart"/>
      <w:r w:rsidR="005F7C07" w:rsidRPr="002C300F">
        <w:rPr>
          <w:sz w:val="28"/>
          <w:szCs w:val="28"/>
          <w:lang w:val="en-US"/>
        </w:rPr>
        <w:t>img</w:t>
      </w:r>
      <w:proofErr w:type="spellEnd"/>
      <w:r w:rsidR="005F7C07" w:rsidRPr="002C300F">
        <w:rPr>
          <w:sz w:val="28"/>
          <w:szCs w:val="28"/>
        </w:rPr>
        <w:t xml:space="preserve">1, </w:t>
      </w:r>
      <w:proofErr w:type="spellStart"/>
      <w:r w:rsidR="005F7C07" w:rsidRPr="002C300F">
        <w:rPr>
          <w:sz w:val="28"/>
          <w:szCs w:val="28"/>
          <w:lang w:val="en-US"/>
        </w:rPr>
        <w:t>obj</w:t>
      </w:r>
      <w:proofErr w:type="spellEnd"/>
      <w:r w:rsidR="005F7C07" w:rsidRPr="002C300F">
        <w:rPr>
          <w:sz w:val="28"/>
          <w:szCs w:val="28"/>
        </w:rPr>
        <w:t>)</w:t>
      </w:r>
      <w:r w:rsidR="00222707" w:rsidRPr="002C300F">
        <w:rPr>
          <w:sz w:val="28"/>
          <w:szCs w:val="28"/>
        </w:rPr>
        <w:t xml:space="preserve">^2 + </w:t>
      </w:r>
      <w:r w:rsidR="005F7C07" w:rsidRPr="002C300F">
        <w:rPr>
          <w:sz w:val="28"/>
          <w:szCs w:val="28"/>
        </w:rPr>
        <w:t>расстояние до камеры (</w:t>
      </w:r>
      <w:proofErr w:type="spellStart"/>
      <w:r w:rsidR="005F7C07" w:rsidRPr="002C300F">
        <w:rPr>
          <w:sz w:val="28"/>
          <w:szCs w:val="28"/>
          <w:lang w:val="en-US"/>
        </w:rPr>
        <w:t>img</w:t>
      </w:r>
      <w:proofErr w:type="spellEnd"/>
      <w:r w:rsidR="005F7C07" w:rsidRPr="002C300F">
        <w:rPr>
          <w:sz w:val="28"/>
          <w:szCs w:val="28"/>
        </w:rPr>
        <w:t xml:space="preserve">2, </w:t>
      </w:r>
      <w:proofErr w:type="spellStart"/>
      <w:r w:rsidR="005F7C07" w:rsidRPr="002C300F">
        <w:rPr>
          <w:sz w:val="28"/>
          <w:szCs w:val="28"/>
          <w:lang w:val="en-US"/>
        </w:rPr>
        <w:t>obj</w:t>
      </w:r>
      <w:proofErr w:type="spellEnd"/>
      <w:r w:rsidR="005F7C07" w:rsidRPr="002C300F">
        <w:rPr>
          <w:sz w:val="28"/>
          <w:szCs w:val="28"/>
        </w:rPr>
        <w:t>)</w:t>
      </w:r>
      <w:r w:rsidR="00222707" w:rsidRPr="002C300F">
        <w:rPr>
          <w:sz w:val="28"/>
          <w:szCs w:val="28"/>
        </w:rPr>
        <w:t>^2 – 2* расстояние до камеры (</w:t>
      </w:r>
      <w:proofErr w:type="spellStart"/>
      <w:r w:rsidR="00222707" w:rsidRPr="002C300F">
        <w:rPr>
          <w:sz w:val="28"/>
          <w:szCs w:val="28"/>
          <w:lang w:val="en-US"/>
        </w:rPr>
        <w:t>img</w:t>
      </w:r>
      <w:proofErr w:type="spellEnd"/>
      <w:r w:rsidR="00222707" w:rsidRPr="002C300F">
        <w:rPr>
          <w:sz w:val="28"/>
          <w:szCs w:val="28"/>
        </w:rPr>
        <w:t xml:space="preserve">1, </w:t>
      </w:r>
      <w:proofErr w:type="spellStart"/>
      <w:r w:rsidR="00222707" w:rsidRPr="002C300F">
        <w:rPr>
          <w:sz w:val="28"/>
          <w:szCs w:val="28"/>
          <w:lang w:val="en-US"/>
        </w:rPr>
        <w:t>obj</w:t>
      </w:r>
      <w:proofErr w:type="spellEnd"/>
      <w:r w:rsidR="00222707" w:rsidRPr="002C300F">
        <w:rPr>
          <w:sz w:val="28"/>
          <w:szCs w:val="28"/>
        </w:rPr>
        <w:t>)*расстояние до камеры (</w:t>
      </w:r>
      <w:proofErr w:type="spellStart"/>
      <w:r w:rsidR="00222707" w:rsidRPr="002C300F">
        <w:rPr>
          <w:sz w:val="28"/>
          <w:szCs w:val="28"/>
          <w:lang w:val="en-US"/>
        </w:rPr>
        <w:t>img</w:t>
      </w:r>
      <w:proofErr w:type="spellEnd"/>
      <w:r w:rsidR="00222707" w:rsidRPr="002C300F">
        <w:rPr>
          <w:sz w:val="28"/>
          <w:szCs w:val="28"/>
        </w:rPr>
        <w:t xml:space="preserve">2, </w:t>
      </w:r>
      <w:proofErr w:type="spellStart"/>
      <w:r w:rsidR="00222707" w:rsidRPr="002C300F">
        <w:rPr>
          <w:sz w:val="28"/>
          <w:szCs w:val="28"/>
          <w:lang w:val="en-US"/>
        </w:rPr>
        <w:t>obj</w:t>
      </w:r>
      <w:proofErr w:type="spellEnd"/>
      <w:r w:rsidR="00222707" w:rsidRPr="002C300F">
        <w:rPr>
          <w:sz w:val="28"/>
          <w:szCs w:val="28"/>
        </w:rPr>
        <w:t>)*</w:t>
      </w:r>
      <w:proofErr w:type="spellStart"/>
      <w:r w:rsidR="00222707" w:rsidRPr="002C300F">
        <w:rPr>
          <w:sz w:val="28"/>
          <w:szCs w:val="28"/>
          <w:lang w:val="en-US"/>
        </w:rPr>
        <w:t>cos</w:t>
      </w:r>
      <w:proofErr w:type="spellEnd"/>
      <w:r w:rsidR="00222707" w:rsidRPr="002C300F">
        <w:rPr>
          <w:sz w:val="28"/>
          <w:szCs w:val="28"/>
        </w:rPr>
        <w:t>(</w:t>
      </w:r>
      <w:r w:rsidR="00E50B50" w:rsidRPr="002C300F">
        <w:rPr>
          <w:sz w:val="28"/>
          <w:szCs w:val="28"/>
        </w:rPr>
        <w:t>угол положения камеры относительно направления на север</w:t>
      </w:r>
      <w:r w:rsidR="00E50B50" w:rsidRPr="002C300F" w:rsidDel="00E50B50">
        <w:rPr>
          <w:sz w:val="28"/>
          <w:szCs w:val="28"/>
        </w:rPr>
        <w:t xml:space="preserve"> </w:t>
      </w:r>
      <w:r w:rsidR="00222707" w:rsidRPr="002C300F">
        <w:rPr>
          <w:sz w:val="28"/>
          <w:szCs w:val="28"/>
        </w:rPr>
        <w:t>(</w:t>
      </w:r>
      <w:proofErr w:type="spellStart"/>
      <w:r w:rsidR="00222707" w:rsidRPr="002C300F">
        <w:rPr>
          <w:sz w:val="28"/>
          <w:szCs w:val="28"/>
          <w:lang w:val="en-US"/>
        </w:rPr>
        <w:t>img</w:t>
      </w:r>
      <w:proofErr w:type="spellEnd"/>
      <w:r w:rsidR="00222707" w:rsidRPr="002C300F">
        <w:rPr>
          <w:sz w:val="28"/>
          <w:szCs w:val="28"/>
        </w:rPr>
        <w:t xml:space="preserve">2) - </w:t>
      </w:r>
      <w:r w:rsidR="00E50B50" w:rsidRPr="002C300F">
        <w:rPr>
          <w:sz w:val="28"/>
          <w:szCs w:val="28"/>
        </w:rPr>
        <w:t>угол положения камеры относительно направления на север</w:t>
      </w:r>
      <w:r w:rsidR="00E50B50" w:rsidRPr="002C300F" w:rsidDel="00E50B50">
        <w:rPr>
          <w:sz w:val="28"/>
          <w:szCs w:val="28"/>
        </w:rPr>
        <w:t xml:space="preserve"> </w:t>
      </w:r>
      <w:r w:rsidR="00222707" w:rsidRPr="002C300F">
        <w:rPr>
          <w:sz w:val="28"/>
          <w:szCs w:val="28"/>
        </w:rPr>
        <w:t>(</w:t>
      </w:r>
      <w:proofErr w:type="spellStart"/>
      <w:r w:rsidR="00222707" w:rsidRPr="002C300F">
        <w:rPr>
          <w:sz w:val="28"/>
          <w:szCs w:val="28"/>
          <w:lang w:val="en-US"/>
        </w:rPr>
        <w:t>img</w:t>
      </w:r>
      <w:proofErr w:type="spellEnd"/>
      <w:r w:rsidR="00222707" w:rsidRPr="002C300F">
        <w:rPr>
          <w:sz w:val="28"/>
          <w:szCs w:val="28"/>
        </w:rPr>
        <w:t>1)))</w:t>
      </w:r>
      <w:proofErr w:type="gramEnd"/>
    </w:p>
    <w:p w:rsidR="005F7C07" w:rsidRDefault="00445131" w:rsidP="002C300F">
      <w:pPr>
        <w:spacing w:before="120"/>
      </w:pPr>
      <w:r>
        <w:t>«</w:t>
      </w:r>
      <w:r w:rsidR="005F7C07">
        <w:t xml:space="preserve">Применяется теорема косинуса: сторона </w:t>
      </w:r>
      <w:r w:rsidR="008F79FA">
        <w:t xml:space="preserve">треугольника </w:t>
      </w:r>
      <w:r w:rsidR="005F7C07">
        <w:t xml:space="preserve">равна корню </w:t>
      </w:r>
      <w:proofErr w:type="gramStart"/>
      <w:r w:rsidR="005F7C07">
        <w:t>из</w:t>
      </w:r>
      <w:proofErr w:type="gramEnd"/>
      <w:r w:rsidR="005F7C07">
        <w:t>….</w:t>
      </w:r>
      <w:r>
        <w:t>»</w:t>
      </w:r>
    </w:p>
    <w:p w:rsidR="002C300F" w:rsidRDefault="002C300F" w:rsidP="002C300F">
      <w:pPr>
        <w:spacing w:before="120"/>
      </w:pPr>
    </w:p>
    <w:p w:rsidR="006300A0" w:rsidRPr="002C300F" w:rsidRDefault="00A71F8E" w:rsidP="002C300F">
      <w:pPr>
        <w:spacing w:before="240" w:after="120"/>
        <w:rPr>
          <w:sz w:val="28"/>
          <w:szCs w:val="28"/>
        </w:rPr>
      </w:pPr>
      <w:r w:rsidRPr="002C300F">
        <w:rPr>
          <w:sz w:val="28"/>
          <w:szCs w:val="28"/>
        </w:rPr>
        <w:t>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>: снимок) (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>: объект</w:t>
      </w:r>
      <w:proofErr w:type="gramStart"/>
      <w:r w:rsidRPr="002C300F">
        <w:rPr>
          <w:sz w:val="28"/>
          <w:szCs w:val="28"/>
        </w:rPr>
        <w:t>)р</w:t>
      </w:r>
      <w:proofErr w:type="gramEnd"/>
      <w:r w:rsidRPr="002C300F">
        <w:rPr>
          <w:sz w:val="28"/>
          <w:szCs w:val="28"/>
        </w:rPr>
        <w:t>асстояние до камеры (</w:t>
      </w:r>
      <w:proofErr w:type="spellStart"/>
      <w:r w:rsidRPr="002C300F">
        <w:rPr>
          <w:sz w:val="28"/>
          <w:szCs w:val="28"/>
          <w:lang w:val="en-US"/>
        </w:rPr>
        <w:t>img</w:t>
      </w:r>
      <w:proofErr w:type="spellEnd"/>
      <w:r w:rsidRPr="002C300F">
        <w:rPr>
          <w:sz w:val="28"/>
          <w:szCs w:val="28"/>
        </w:rPr>
        <w:t xml:space="preserve">, </w:t>
      </w:r>
      <w:proofErr w:type="spellStart"/>
      <w:r w:rsidRPr="002C300F">
        <w:rPr>
          <w:sz w:val="28"/>
          <w:szCs w:val="28"/>
          <w:lang w:val="en-US"/>
        </w:rPr>
        <w:t>obj</w:t>
      </w:r>
      <w:proofErr w:type="spellEnd"/>
      <w:r w:rsidRPr="002C300F">
        <w:rPr>
          <w:sz w:val="28"/>
          <w:szCs w:val="28"/>
        </w:rPr>
        <w:t>)</w:t>
      </w:r>
      <w:r w:rsidR="00C01BC7" w:rsidRPr="002C300F"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высота над уровнем моря^2 + длина до объекта^2 + ширина до объекта^2</m:t>
            </m:r>
          </m:e>
        </m:rad>
      </m:oMath>
    </w:p>
    <w:p w:rsidR="00B528D9" w:rsidRDefault="00B528D9" w:rsidP="00B528D9">
      <w:pPr>
        <w:pStyle w:val="1"/>
        <w:numPr>
          <w:ilvl w:val="1"/>
          <w:numId w:val="1"/>
        </w:numPr>
      </w:pPr>
      <w:r>
        <w:t>Постановка прикладных задач</w:t>
      </w:r>
    </w:p>
    <w:p w:rsidR="00E21D4A" w:rsidRDefault="00E33A33" w:rsidP="00E33A33">
      <w:pPr>
        <w:ind w:firstLine="851"/>
      </w:pPr>
      <w:r>
        <w:t>Дано: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последовательность снимков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высота камеры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оптические характеристики камеры</w:t>
      </w:r>
    </w:p>
    <w:p w:rsidR="00E33A33" w:rsidRDefault="00E33A33" w:rsidP="00E33A33">
      <w:pPr>
        <w:ind w:firstLine="851"/>
      </w:pPr>
      <w:r>
        <w:t>Найти: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число объектов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скорость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расстояние до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направление каждого объекта на каждом снимке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географические координаты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процентное соотношение льда и остальной поверхности на каждом снимке</w:t>
      </w:r>
    </w:p>
    <w:p w:rsidR="00E33A33" w:rsidRPr="00E21D4A" w:rsidRDefault="00E33A33" w:rsidP="00E33A33">
      <w:pPr>
        <w:pStyle w:val="aa"/>
        <w:numPr>
          <w:ilvl w:val="0"/>
          <w:numId w:val="4"/>
        </w:numPr>
      </w:pPr>
      <w:r>
        <w:t>ортогональную проекцию местности на каждом снимке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Пользователь загружает в систему снимки для анализа.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Если снимки удовлетворяют условиям (</w:t>
      </w:r>
      <w:r w:rsidR="00055E5C">
        <w:t>для каждого снимка, кроме одного, должен существовать снимок, созданный не позже, чем через 30 секунд с момента создания первого; в последовательности таких снимков угол камеры относительно направления на север должен меняться в одну и ту же сторону</w:t>
      </w:r>
      <w:r>
        <w:t xml:space="preserve">), то система применяет методы улучшения изображений снимков: </w:t>
      </w:r>
      <w:r w:rsidRPr="00E21D4A">
        <w:t>&lt;</w:t>
      </w:r>
      <w:r>
        <w:t>перечисление методов</w:t>
      </w:r>
      <w:r w:rsidRPr="00E21D4A">
        <w:t>&gt;</w:t>
      </w:r>
      <w:r>
        <w:t>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число объектов.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приблизительные размеры объектов.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скорость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траекторию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 xml:space="preserve">Система определяет </w:t>
      </w:r>
      <w:r w:rsidRPr="00E21D4A">
        <w:rPr>
          <w:lang w:val="en-US"/>
        </w:rPr>
        <w:t>GPS</w:t>
      </w:r>
      <w:r w:rsidRPr="009037BA">
        <w:t>-</w:t>
      </w:r>
      <w:r>
        <w:t>координаты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rPr>
          <w:lang w:val="en-US"/>
        </w:rPr>
        <w:t>&lt;</w:t>
      </w:r>
      <w:r>
        <w:t>тут написать про лёд</w:t>
      </w:r>
      <w:r>
        <w:rPr>
          <w:lang w:val="en-US"/>
        </w:rPr>
        <w:t>&gt;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 w:rsidRPr="00E21D4A">
        <w:t>&lt;</w:t>
      </w:r>
      <w:r>
        <w:t>система выводит полученные данные на экран</w:t>
      </w:r>
      <w:r w:rsidRPr="00E21D4A">
        <w:t>&gt;</w:t>
      </w:r>
    </w:p>
    <w:p w:rsidR="00E21D4A" w:rsidRP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Если пользователь запрашивает горизонтальный снимок определённого изображения, то система строит ортогональную проекцию</w:t>
      </w:r>
      <w:r w:rsidR="00566C71">
        <w:t xml:space="preserve"> этого изображения.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lastRenderedPageBreak/>
        <w:t>Методы решения</w:t>
      </w:r>
    </w:p>
    <w:p w:rsidR="002A50E7" w:rsidRPr="00FD7B34" w:rsidRDefault="002A50E7" w:rsidP="002A50E7">
      <w:pPr>
        <w:pStyle w:val="2"/>
      </w:pPr>
      <w:r w:rsidRPr="00FD7B34">
        <w:t>Алгоритм построения графа скелета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Изображение со скелетом объекта представляется в виде матрицы, размеры которой соответствуют размерам изображения. Скелет объекта в матрице маркирован цифрами 1, а фон – цифрами 0.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Находится ячейка матрицы с одним соседом, маркированным цифрой 1. Если таких ячеек нет, остановка алгоритма.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Координаты текущей ячейки заносятся в массив описания дуги.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текущую ячейку ставится цифра 2.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Если у текущей ячейки соседей, маркированных цифрой 1, не больше одного, координаты текущей ячейки изменяются на координаты соседа. Переход к пункту 3.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массив вершин графа добавляются координаты текущей ячейки.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Если у текущей ячейки нет соседей, маркированных цифрой 1, переход к пункту 10.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ячейки соседей, маркированных цифрами 1, ставятся цифры 3.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Координаты текущей ячейки заносятся в стек столько раз, сколько было маркировано соседей.</w:t>
      </w:r>
    </w:p>
    <w:p w:rsidR="002A50E7" w:rsidRPr="00FD7B34" w:rsidRDefault="002A50E7" w:rsidP="002A50E7">
      <w:pPr>
        <w:pStyle w:val="aa"/>
        <w:numPr>
          <w:ilvl w:val="0"/>
          <w:numId w:val="9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Массив точек дуги добавляется к описанию текущей вершины графа.</w:t>
      </w:r>
    </w:p>
    <w:p w:rsidR="002A50E7" w:rsidRPr="002A50E7" w:rsidRDefault="002A50E7" w:rsidP="002A50E7">
      <w:r w:rsidRPr="00FD7B34">
        <w:rPr>
          <w:rFonts w:ascii="Times New Roman" w:hAnsi="Times New Roman"/>
          <w:sz w:val="28"/>
          <w:szCs w:val="28"/>
        </w:rPr>
        <w:t>Если стек не пуст, извлекаются координаты ячейки. Переход к пункту</w:t>
      </w:r>
      <w:r w:rsidRPr="00FD7B34">
        <w:rPr>
          <w:rFonts w:ascii="Times New Roman" w:hAnsi="Times New Roman"/>
          <w:sz w:val="28"/>
          <w:szCs w:val="28"/>
          <w:lang w:val="en-US"/>
        </w:rPr>
        <w:t> </w:t>
      </w:r>
      <w:r w:rsidRPr="00FD7B34">
        <w:rPr>
          <w:rFonts w:ascii="Times New Roman" w:hAnsi="Times New Roman"/>
          <w:sz w:val="28"/>
          <w:szCs w:val="28"/>
        </w:rPr>
        <w:t>3. Иначе описание скелета добавляется в массив и осуществляется переход к пункту 2.</w:t>
      </w:r>
    </w:p>
    <w:p w:rsidR="008B2426" w:rsidRPr="008B2426" w:rsidRDefault="001E15E8" w:rsidP="002A50E7">
      <w:pPr>
        <w:pStyle w:val="2"/>
      </w:pPr>
      <w:r>
        <w:t>Направляющие косинусы</w:t>
      </w:r>
    </w:p>
    <w:p w:rsidR="00411372" w:rsidRPr="00411372" w:rsidRDefault="009C2BC6" w:rsidP="00AD5CD8">
      <w:pPr>
        <w:spacing w:before="1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Pr="00EA4C5B" w:rsidRDefault="009C2BC6" w:rsidP="00AD5CD8">
      <w:pPr>
        <w:spacing w:before="120"/>
        <w:rPr>
          <w:rFonts w:asciiTheme="minorHAnsi" w:hAnsiTheme="minorHAnsi" w:cs="Arial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Default="009C2BC6" w:rsidP="00AD5CD8">
      <w:pPr>
        <w:spacing w:before="120"/>
        <w:rPr>
          <w:rFonts w:asciiTheme="minorHAnsi" w:hAnsiTheme="minorHAnsi" w:cs="Arial"/>
          <w:lang w:val="en-US"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</m:oMath>
      </m:oMathPara>
    </w:p>
    <w:p w:rsidR="00AD5CD8" w:rsidRPr="00EA4C5B" w:rsidRDefault="009C2BC6" w:rsidP="00AD5CD8">
      <w:pPr>
        <w:spacing w:before="120"/>
        <w:rPr>
          <w:rFonts w:asciiTheme="minorHAnsi" w:hAnsiTheme="minorHAnsi" w:cs="Arial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Pr="00072B3E" w:rsidRDefault="009C2BC6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Pr="00072B3E" w:rsidRDefault="009C2BC6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AD5CD8" w:rsidRPr="0045194E" w:rsidRDefault="009C2BC6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AD5CD8" w:rsidRPr="00072B3E" w:rsidRDefault="009C2BC6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AD5CD8" w:rsidRPr="001E15E8" w:rsidRDefault="009C2BC6" w:rsidP="00AD5CD8">
      <w:pPr>
        <w:spacing w:before="120"/>
        <w:rPr>
          <w:rFonts w:asciiTheme="minorHAnsi" w:hAnsiTheme="minorHAnsi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1E15E8" w:rsidRPr="001E15E8" w:rsidRDefault="001E15E8" w:rsidP="002A50E7">
      <w:pPr>
        <w:pStyle w:val="2"/>
        <w:rPr>
          <w:rFonts w:asciiTheme="minorHAnsi" w:hAnsiTheme="minorHAnsi" w:cs="Arial"/>
        </w:rPr>
      </w:pPr>
      <w:r>
        <w:t>Коэффициенты прямого линейного преобразования</w:t>
      </w:r>
    </w:p>
    <w:p w:rsidR="00AD5CD8" w:rsidRPr="000B0D4A" w:rsidRDefault="00AD5CD8" w:rsidP="00AD5CD8">
      <w:pPr>
        <w:spacing w:before="120"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e>
          </m:d>
        </m:oMath>
      </m:oMathPara>
    </w:p>
    <w:p w:rsidR="00AD5CD8" w:rsidRPr="000B0D4A" w:rsidRDefault="009C2BC6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9C2BC6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9C2BC6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9C2BC6" w:rsidP="00AD5CD8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AD5CD8" w:rsidRPr="000B0D4A" w:rsidRDefault="009C2BC6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AD5CD8" w:rsidRPr="000B0D4A" w:rsidRDefault="009C2BC6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AD5CD8" w:rsidRPr="000B0D4A" w:rsidRDefault="009C2BC6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AD5CD8" w:rsidRPr="00404333" w:rsidRDefault="009C2BC6" w:rsidP="00AD5CD8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9C2BC6" w:rsidP="00AD5CD8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0B0D4A" w:rsidRDefault="009C2BC6" w:rsidP="00AD5CD8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AD5CD8" w:rsidRPr="008B2426" w:rsidRDefault="009C2BC6" w:rsidP="00AD5CD8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8B2426" w:rsidRPr="008B2426" w:rsidRDefault="008B2426" w:rsidP="002A50E7">
      <w:pPr>
        <w:pStyle w:val="2"/>
      </w:pPr>
      <w:r>
        <w:t>Связь координат изображения с мировыми координатами</w:t>
      </w:r>
    </w:p>
    <w:p w:rsidR="008B2426" w:rsidRPr="00AD5CD8" w:rsidRDefault="008B2426" w:rsidP="008B2426">
      <w:pPr>
        <w:spacing w:before="120"/>
        <w:rPr>
          <w:rFonts w:asciiTheme="minorHAnsi" w:hAnsiTheme="minorHAnsi" w:cs="Arial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z+1</m:t>
              </m:r>
            </m:den>
          </m:f>
        </m:oMath>
      </m:oMathPara>
    </w:p>
    <w:p w:rsidR="008B2426" w:rsidRPr="00AD5CD8" w:rsidRDefault="008B2426" w:rsidP="008B2426">
      <w:pPr>
        <w:spacing w:before="120"/>
        <w:rPr>
          <w:rFonts w:asciiTheme="minorHAnsi" w:hAnsiTheme="minorHAnsi" w:cs="Aria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z+1</m:t>
              </m:r>
            </m:den>
          </m:f>
        </m:oMath>
      </m:oMathPara>
    </w:p>
    <w:p w:rsidR="001A2CD7" w:rsidRPr="00E167FB" w:rsidRDefault="00390C1F" w:rsidP="00AD5CD8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расстояние до объекта по длине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</m:den>
          </m:f>
        </m:oMath>
      </m:oMathPara>
    </w:p>
    <w:p w:rsidR="001A2CD7" w:rsidRPr="00B07F99" w:rsidRDefault="00390C1F" w:rsidP="00AD5CD8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расстояние до объекта по горизонтали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</m:oMath>
      </m:oMathPara>
    </w:p>
    <w:p w:rsidR="00B07F99" w:rsidRDefault="00B07F99" w:rsidP="00AD5CD8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u</w:t>
      </w:r>
      <w:r w:rsidRPr="00B07F9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B07F99">
        <w:rPr>
          <w:sz w:val="28"/>
          <w:szCs w:val="28"/>
        </w:rPr>
        <w:t xml:space="preserve"> – координаты пикселя снимка.</w:t>
      </w:r>
    </w:p>
    <w:p w:rsidR="002A50E7" w:rsidRPr="00B07F99" w:rsidRDefault="002A50E7" w:rsidP="002A50E7">
      <w:pPr>
        <w:pStyle w:val="2"/>
      </w:pPr>
      <w:r>
        <w:t>Связь координат ортогонального изображения с координатами исходного снимка</w:t>
      </w:r>
    </w:p>
    <w:p w:rsidR="00040503" w:rsidRPr="00040503" w:rsidRDefault="009C2BC6" w:rsidP="00AD5CD8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=-f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040503" w:rsidRPr="00040503" w:rsidRDefault="009C2BC6" w:rsidP="00AD5CD8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=-f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040503" w:rsidRDefault="00040503" w:rsidP="00AD5CD8">
      <w:r>
        <w:t xml:space="preserve">где 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– фокусное расстояние</w:t>
      </w:r>
    </w:p>
    <w:p w:rsidR="00A166F4" w:rsidRDefault="00A166F4" w:rsidP="00AD5CD8"/>
    <w:p w:rsidR="00A166F4" w:rsidRDefault="001B2BF5" w:rsidP="00AD5CD8">
      <w:r w:rsidRPr="002A50E7">
        <w:rPr>
          <w:rStyle w:val="20"/>
          <w:rFonts w:eastAsia="MS Mincho"/>
        </w:rPr>
        <w:t>Определение содержания льда</w:t>
      </w:r>
    </w:p>
    <w:p w:rsidR="00D622E9" w:rsidRDefault="00D622E9" w:rsidP="00AD5CD8">
      <w:r>
        <w:t xml:space="preserve">процентное содержание льда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i=1, j=1</m:t>
            </m:r>
          </m:sub>
          <m:sup>
            <m:eqArr>
              <m:eqArrPr>
                <m:ctrlPr>
                  <w:rPr>
                    <w:rFonts w:ascii="Cambria Math" w:hAnsi="Cambria Math"/>
                    <w:lang w:eastAsia="ja-JP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 xml:space="preserve">&lt;ширина изображения-5&gt;,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&lt;высота изображения-5&gt;</m:t>
                </m:r>
              </m:e>
            </m:eqArr>
          </m:sup>
          <m:e>
            <m:r>
              <w:rPr>
                <w:rFonts w:ascii="Cambria Math" w:hAnsi="Cambria Math"/>
              </w:rPr>
              <m:t>содержание льда в окне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*</m:t>
            </m:r>
          </m:e>
        </m:nary>
        <m:r>
          <m:rPr>
            <m:sty m:val="p"/>
          </m:rPr>
          <w:rPr>
            <w:rFonts w:ascii="Cambria Math" w:hAnsi="Cambria Math"/>
            <w:lang w:eastAsia="ja-JP"/>
          </w:rPr>
          <m:t>&lt;ширина изображения&gt;*&lt;высота изображения&gt;/4</m:t>
        </m:r>
      </m:oMath>
    </w:p>
    <w:p w:rsidR="00AA6998" w:rsidRPr="00AA6998" w:rsidRDefault="00D622E9" w:rsidP="00212F94">
      <w:pPr>
        <w:spacing w:before="120"/>
        <w:rPr>
          <w:rFonts w:ascii="Cambria Math" w:hAnsi="Cambria Math" w:hint="eastAsia"/>
          <w:lang w:eastAsia="ja-JP"/>
        </w:rPr>
      </w:pPr>
      <m:oMath>
        <m:r>
          <w:rPr>
            <w:rFonts w:ascii="Cambria Math" w:hAnsi="Cambria Math"/>
          </w:rPr>
          <m:t>содержание льда в окне(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</m:oMath>
      <w: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если средняя арифметческая яркость области размером 5х5 более 200, то 1</m:t>
                </m:r>
              </m:e>
              <m:e>
                <m:r>
                  <w:rPr>
                    <w:rFonts w:ascii="Cambria Math" w:hAnsi="Cambria Math"/>
                  </w:rPr>
                  <m:t>иначе, 0</m:t>
                </m:r>
              </m:e>
            </m:eqArr>
          </m:e>
        </m:d>
      </m:oMath>
    </w:p>
    <w:p w:rsidR="00AA6998" w:rsidRPr="00AA6998" w:rsidRDefault="00AA6998" w:rsidP="00AD5CD8">
      <w:pPr>
        <w:rPr>
          <w:rFonts w:ascii="Cambria Math" w:hAnsi="Cambria Math" w:hint="eastAsia"/>
          <w:lang w:eastAsia="ja-JP"/>
        </w:rPr>
      </w:pPr>
    </w:p>
    <w:p w:rsidR="00EA3F3B" w:rsidRPr="00EA3F3B" w:rsidRDefault="00EA3F3B" w:rsidP="00AD5CD8"/>
    <w:sectPr w:rsidR="00EA3F3B" w:rsidRPr="00EA3F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BC6" w:rsidRDefault="009C2BC6" w:rsidP="007A7C9D">
      <w:r>
        <w:separator/>
      </w:r>
    </w:p>
  </w:endnote>
  <w:endnote w:type="continuationSeparator" w:id="0">
    <w:p w:rsidR="009C2BC6" w:rsidRDefault="009C2BC6" w:rsidP="007A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C9D" w:rsidRDefault="007A7C9D">
    <w:pPr>
      <w:pStyle w:val="af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0176350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7A7C9D" w:rsidRDefault="007A7C9D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7A7C9D" w:rsidRDefault="007A7C9D">
    <w:pPr>
      <w:pStyle w:val="af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C9D" w:rsidRDefault="007A7C9D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BC6" w:rsidRDefault="009C2BC6" w:rsidP="007A7C9D">
      <w:r>
        <w:separator/>
      </w:r>
    </w:p>
  </w:footnote>
  <w:footnote w:type="continuationSeparator" w:id="0">
    <w:p w:rsidR="009C2BC6" w:rsidRDefault="009C2BC6" w:rsidP="007A7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C9D" w:rsidRDefault="007A7C9D">
    <w:pPr>
      <w:pStyle w:val="af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C9D" w:rsidRDefault="007A7C9D">
    <w:pPr>
      <w:pStyle w:val="af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C9D" w:rsidRDefault="007A7C9D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365"/>
    <w:multiLevelType w:val="hybridMultilevel"/>
    <w:tmpl w:val="F8A4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ED675D1"/>
    <w:multiLevelType w:val="hybridMultilevel"/>
    <w:tmpl w:val="27206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22B60"/>
    <w:multiLevelType w:val="hybridMultilevel"/>
    <w:tmpl w:val="BE70600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369E0"/>
    <w:multiLevelType w:val="multilevel"/>
    <w:tmpl w:val="8E9EE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65F4E"/>
    <w:multiLevelType w:val="hybridMultilevel"/>
    <w:tmpl w:val="FE12A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CA"/>
    <w:rsid w:val="000114A9"/>
    <w:rsid w:val="000258B1"/>
    <w:rsid w:val="00040503"/>
    <w:rsid w:val="00051A02"/>
    <w:rsid w:val="00055E5C"/>
    <w:rsid w:val="00072B3E"/>
    <w:rsid w:val="0008128C"/>
    <w:rsid w:val="000852AB"/>
    <w:rsid w:val="0008719D"/>
    <w:rsid w:val="0009062A"/>
    <w:rsid w:val="000942EE"/>
    <w:rsid w:val="00096719"/>
    <w:rsid w:val="000A0D80"/>
    <w:rsid w:val="000C7894"/>
    <w:rsid w:val="000D2050"/>
    <w:rsid w:val="000F32ED"/>
    <w:rsid w:val="00100C9A"/>
    <w:rsid w:val="001112DE"/>
    <w:rsid w:val="00113BB8"/>
    <w:rsid w:val="00116569"/>
    <w:rsid w:val="00121298"/>
    <w:rsid w:val="00146881"/>
    <w:rsid w:val="001468CF"/>
    <w:rsid w:val="0015169E"/>
    <w:rsid w:val="00156D5F"/>
    <w:rsid w:val="00165480"/>
    <w:rsid w:val="00165F4A"/>
    <w:rsid w:val="00170729"/>
    <w:rsid w:val="0018141A"/>
    <w:rsid w:val="001853CA"/>
    <w:rsid w:val="00193911"/>
    <w:rsid w:val="001A2CD7"/>
    <w:rsid w:val="001B1558"/>
    <w:rsid w:val="001B2BF5"/>
    <w:rsid w:val="001C7B13"/>
    <w:rsid w:val="001D6E60"/>
    <w:rsid w:val="001E017C"/>
    <w:rsid w:val="001E1284"/>
    <w:rsid w:val="001E1288"/>
    <w:rsid w:val="001E15E8"/>
    <w:rsid w:val="001F3F53"/>
    <w:rsid w:val="00203F0E"/>
    <w:rsid w:val="00212F94"/>
    <w:rsid w:val="00222707"/>
    <w:rsid w:val="00223B57"/>
    <w:rsid w:val="00231797"/>
    <w:rsid w:val="00236202"/>
    <w:rsid w:val="00251B81"/>
    <w:rsid w:val="0025318D"/>
    <w:rsid w:val="00253261"/>
    <w:rsid w:val="0025370E"/>
    <w:rsid w:val="00277551"/>
    <w:rsid w:val="0027792A"/>
    <w:rsid w:val="00277AAD"/>
    <w:rsid w:val="002805A6"/>
    <w:rsid w:val="002A27A8"/>
    <w:rsid w:val="002A50E7"/>
    <w:rsid w:val="002B547A"/>
    <w:rsid w:val="002C300F"/>
    <w:rsid w:val="002C7E31"/>
    <w:rsid w:val="002F5472"/>
    <w:rsid w:val="00300AA7"/>
    <w:rsid w:val="00300B8F"/>
    <w:rsid w:val="00301610"/>
    <w:rsid w:val="0031222F"/>
    <w:rsid w:val="003146CF"/>
    <w:rsid w:val="003177B1"/>
    <w:rsid w:val="00325712"/>
    <w:rsid w:val="00330C44"/>
    <w:rsid w:val="00340D07"/>
    <w:rsid w:val="003416C2"/>
    <w:rsid w:val="00342794"/>
    <w:rsid w:val="003438E0"/>
    <w:rsid w:val="00365010"/>
    <w:rsid w:val="003869D4"/>
    <w:rsid w:val="003869DE"/>
    <w:rsid w:val="00390C1F"/>
    <w:rsid w:val="00392868"/>
    <w:rsid w:val="00394207"/>
    <w:rsid w:val="003F0A28"/>
    <w:rsid w:val="003F322D"/>
    <w:rsid w:val="003F6466"/>
    <w:rsid w:val="00411372"/>
    <w:rsid w:val="004137B7"/>
    <w:rsid w:val="004220AA"/>
    <w:rsid w:val="00426764"/>
    <w:rsid w:val="0043014F"/>
    <w:rsid w:val="00445131"/>
    <w:rsid w:val="00445E7F"/>
    <w:rsid w:val="0045194E"/>
    <w:rsid w:val="004538FE"/>
    <w:rsid w:val="00455B55"/>
    <w:rsid w:val="004A0A54"/>
    <w:rsid w:val="004A1610"/>
    <w:rsid w:val="004A41C5"/>
    <w:rsid w:val="004D33E2"/>
    <w:rsid w:val="005062A5"/>
    <w:rsid w:val="00522DF4"/>
    <w:rsid w:val="00536646"/>
    <w:rsid w:val="00553297"/>
    <w:rsid w:val="005575CE"/>
    <w:rsid w:val="00566A29"/>
    <w:rsid w:val="00566C71"/>
    <w:rsid w:val="0058015B"/>
    <w:rsid w:val="00585132"/>
    <w:rsid w:val="00592B0F"/>
    <w:rsid w:val="005A3790"/>
    <w:rsid w:val="005B076A"/>
    <w:rsid w:val="005B11F9"/>
    <w:rsid w:val="005D3FD4"/>
    <w:rsid w:val="005F2B39"/>
    <w:rsid w:val="005F6203"/>
    <w:rsid w:val="005F7C07"/>
    <w:rsid w:val="006118A5"/>
    <w:rsid w:val="006142B5"/>
    <w:rsid w:val="00614ABA"/>
    <w:rsid w:val="00623EC3"/>
    <w:rsid w:val="006300A0"/>
    <w:rsid w:val="00633A36"/>
    <w:rsid w:val="00640B43"/>
    <w:rsid w:val="00646602"/>
    <w:rsid w:val="00664A8A"/>
    <w:rsid w:val="00670BCA"/>
    <w:rsid w:val="0067793F"/>
    <w:rsid w:val="00680E93"/>
    <w:rsid w:val="006A3832"/>
    <w:rsid w:val="006B0F8C"/>
    <w:rsid w:val="006B1D83"/>
    <w:rsid w:val="006B2334"/>
    <w:rsid w:val="006C3C68"/>
    <w:rsid w:val="006D2DF3"/>
    <w:rsid w:val="006D3D6B"/>
    <w:rsid w:val="006D4B23"/>
    <w:rsid w:val="006D6C13"/>
    <w:rsid w:val="006D788E"/>
    <w:rsid w:val="006F12BF"/>
    <w:rsid w:val="00742458"/>
    <w:rsid w:val="0075580C"/>
    <w:rsid w:val="0075719A"/>
    <w:rsid w:val="00761FD6"/>
    <w:rsid w:val="0078350D"/>
    <w:rsid w:val="0079411C"/>
    <w:rsid w:val="00796050"/>
    <w:rsid w:val="007A7C9D"/>
    <w:rsid w:val="007B1530"/>
    <w:rsid w:val="007B1AB0"/>
    <w:rsid w:val="007C3CC5"/>
    <w:rsid w:val="007E5AA5"/>
    <w:rsid w:val="007F09B4"/>
    <w:rsid w:val="007F333C"/>
    <w:rsid w:val="008044A2"/>
    <w:rsid w:val="0082604A"/>
    <w:rsid w:val="00834019"/>
    <w:rsid w:val="00842877"/>
    <w:rsid w:val="008453ED"/>
    <w:rsid w:val="00866B0E"/>
    <w:rsid w:val="00894FE7"/>
    <w:rsid w:val="008A2B1D"/>
    <w:rsid w:val="008A6ED3"/>
    <w:rsid w:val="008B2426"/>
    <w:rsid w:val="008B5933"/>
    <w:rsid w:val="008C16B6"/>
    <w:rsid w:val="008C4AC4"/>
    <w:rsid w:val="008C4C7C"/>
    <w:rsid w:val="008D18CB"/>
    <w:rsid w:val="008D67EA"/>
    <w:rsid w:val="008F27FB"/>
    <w:rsid w:val="008F3531"/>
    <w:rsid w:val="008F79FA"/>
    <w:rsid w:val="00904569"/>
    <w:rsid w:val="009251E0"/>
    <w:rsid w:val="00940D6E"/>
    <w:rsid w:val="0094755A"/>
    <w:rsid w:val="00950A2E"/>
    <w:rsid w:val="00955518"/>
    <w:rsid w:val="009570E8"/>
    <w:rsid w:val="00962EBF"/>
    <w:rsid w:val="0097196B"/>
    <w:rsid w:val="00973250"/>
    <w:rsid w:val="009734DD"/>
    <w:rsid w:val="009B3B21"/>
    <w:rsid w:val="009B55E0"/>
    <w:rsid w:val="009C2BC6"/>
    <w:rsid w:val="009C60BF"/>
    <w:rsid w:val="009D0E2D"/>
    <w:rsid w:val="009D1D27"/>
    <w:rsid w:val="009D7563"/>
    <w:rsid w:val="009E620D"/>
    <w:rsid w:val="009F4270"/>
    <w:rsid w:val="009F4C92"/>
    <w:rsid w:val="00A04907"/>
    <w:rsid w:val="00A166F4"/>
    <w:rsid w:val="00A20F74"/>
    <w:rsid w:val="00A31F39"/>
    <w:rsid w:val="00A527C8"/>
    <w:rsid w:val="00A65094"/>
    <w:rsid w:val="00A71F8E"/>
    <w:rsid w:val="00A727A7"/>
    <w:rsid w:val="00A83358"/>
    <w:rsid w:val="00A944B6"/>
    <w:rsid w:val="00AA2A1E"/>
    <w:rsid w:val="00AA6998"/>
    <w:rsid w:val="00AB3514"/>
    <w:rsid w:val="00AD5CD8"/>
    <w:rsid w:val="00AD66A6"/>
    <w:rsid w:val="00AD6F4D"/>
    <w:rsid w:val="00AE7EDD"/>
    <w:rsid w:val="00AF0413"/>
    <w:rsid w:val="00AF2E27"/>
    <w:rsid w:val="00AF6783"/>
    <w:rsid w:val="00B05478"/>
    <w:rsid w:val="00B07F99"/>
    <w:rsid w:val="00B13FDA"/>
    <w:rsid w:val="00B27582"/>
    <w:rsid w:val="00B325E3"/>
    <w:rsid w:val="00B454AB"/>
    <w:rsid w:val="00B528D9"/>
    <w:rsid w:val="00B52EC8"/>
    <w:rsid w:val="00B62E46"/>
    <w:rsid w:val="00B75E37"/>
    <w:rsid w:val="00BA0BB0"/>
    <w:rsid w:val="00BA5208"/>
    <w:rsid w:val="00BC04A8"/>
    <w:rsid w:val="00BD25D1"/>
    <w:rsid w:val="00BE3D9F"/>
    <w:rsid w:val="00BF1C42"/>
    <w:rsid w:val="00BF2253"/>
    <w:rsid w:val="00BF6DC6"/>
    <w:rsid w:val="00C01BC7"/>
    <w:rsid w:val="00C02533"/>
    <w:rsid w:val="00C052BF"/>
    <w:rsid w:val="00C1127E"/>
    <w:rsid w:val="00C36CD1"/>
    <w:rsid w:val="00C407CD"/>
    <w:rsid w:val="00C651E9"/>
    <w:rsid w:val="00C668D3"/>
    <w:rsid w:val="00C803C9"/>
    <w:rsid w:val="00C93EC3"/>
    <w:rsid w:val="00CB0FC8"/>
    <w:rsid w:val="00CD0250"/>
    <w:rsid w:val="00CD309A"/>
    <w:rsid w:val="00CE349B"/>
    <w:rsid w:val="00CE7508"/>
    <w:rsid w:val="00D34188"/>
    <w:rsid w:val="00D40417"/>
    <w:rsid w:val="00D54C8C"/>
    <w:rsid w:val="00D622E9"/>
    <w:rsid w:val="00D656F9"/>
    <w:rsid w:val="00D7730A"/>
    <w:rsid w:val="00D83742"/>
    <w:rsid w:val="00D87AF1"/>
    <w:rsid w:val="00D9569C"/>
    <w:rsid w:val="00DA0D2A"/>
    <w:rsid w:val="00DA2F3C"/>
    <w:rsid w:val="00DB7015"/>
    <w:rsid w:val="00DC4951"/>
    <w:rsid w:val="00DC7897"/>
    <w:rsid w:val="00DF011F"/>
    <w:rsid w:val="00E07672"/>
    <w:rsid w:val="00E167FB"/>
    <w:rsid w:val="00E21D4A"/>
    <w:rsid w:val="00E33A33"/>
    <w:rsid w:val="00E418D5"/>
    <w:rsid w:val="00E50B50"/>
    <w:rsid w:val="00E55EF2"/>
    <w:rsid w:val="00E569BB"/>
    <w:rsid w:val="00E65B17"/>
    <w:rsid w:val="00E80073"/>
    <w:rsid w:val="00E85DB7"/>
    <w:rsid w:val="00E9439E"/>
    <w:rsid w:val="00EA1F82"/>
    <w:rsid w:val="00EA3F3B"/>
    <w:rsid w:val="00EA4C5B"/>
    <w:rsid w:val="00EB5645"/>
    <w:rsid w:val="00EE6A80"/>
    <w:rsid w:val="00EE76D3"/>
    <w:rsid w:val="00F06864"/>
    <w:rsid w:val="00F156D5"/>
    <w:rsid w:val="00F16C3B"/>
    <w:rsid w:val="00F16FC8"/>
    <w:rsid w:val="00F1754E"/>
    <w:rsid w:val="00F30C0A"/>
    <w:rsid w:val="00F92078"/>
    <w:rsid w:val="00F97CED"/>
    <w:rsid w:val="00FB086E"/>
    <w:rsid w:val="00FC0FB8"/>
    <w:rsid w:val="00FD2C62"/>
    <w:rsid w:val="00FE7F99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528D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528D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528D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528D9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B528D9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B528D9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B528D9"/>
    <w:rPr>
      <w:b/>
      <w:bCs/>
    </w:rPr>
  </w:style>
  <w:style w:type="character" w:styleId="a8">
    <w:name w:val="Emphasis"/>
    <w:uiPriority w:val="20"/>
    <w:qFormat/>
    <w:rsid w:val="00B528D9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/>
    </w:rPr>
  </w:style>
  <w:style w:type="character" w:styleId="ae">
    <w:name w:val="Intense Emphasis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uiPriority w:val="32"/>
    <w:qFormat/>
    <w:rsid w:val="00B528D9"/>
    <w:rPr>
      <w:b/>
      <w:sz w:val="24"/>
      <w:u w:val="single"/>
    </w:rPr>
  </w:style>
  <w:style w:type="character" w:styleId="af1">
    <w:name w:val="Book Title"/>
    <w:uiPriority w:val="33"/>
    <w:qFormat/>
    <w:rsid w:val="00B528D9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633A36"/>
    <w:rPr>
      <w:rFonts w:ascii="Tahoma" w:hAnsi="Tahoma" w:cs="Tahoma"/>
      <w:sz w:val="16"/>
      <w:szCs w:val="16"/>
    </w:rPr>
  </w:style>
  <w:style w:type="paragraph" w:styleId="af8">
    <w:name w:val="annotation subject"/>
    <w:basedOn w:val="af4"/>
    <w:next w:val="af4"/>
    <w:link w:val="af9"/>
    <w:uiPriority w:val="99"/>
    <w:semiHidden/>
    <w:unhideWhenUsed/>
    <w:rsid w:val="00E9439E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E9439E"/>
    <w:rPr>
      <w:b/>
      <w:bCs/>
      <w:sz w:val="20"/>
      <w:szCs w:val="20"/>
      <w:lang w:eastAsia="en-US"/>
    </w:rPr>
  </w:style>
  <w:style w:type="character" w:styleId="afa">
    <w:name w:val="Placeholder Text"/>
    <w:basedOn w:val="a0"/>
    <w:uiPriority w:val="99"/>
    <w:semiHidden/>
    <w:rsid w:val="009251E0"/>
    <w:rPr>
      <w:color w:val="808080"/>
    </w:rPr>
  </w:style>
  <w:style w:type="paragraph" w:styleId="afb">
    <w:name w:val="header"/>
    <w:basedOn w:val="a"/>
    <w:link w:val="afc"/>
    <w:uiPriority w:val="99"/>
    <w:unhideWhenUsed/>
    <w:rsid w:val="007A7C9D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7A7C9D"/>
    <w:rPr>
      <w:sz w:val="24"/>
      <w:szCs w:val="24"/>
      <w:lang w:eastAsia="en-US"/>
    </w:rPr>
  </w:style>
  <w:style w:type="paragraph" w:styleId="afd">
    <w:name w:val="footer"/>
    <w:basedOn w:val="a"/>
    <w:link w:val="afe"/>
    <w:uiPriority w:val="99"/>
    <w:unhideWhenUsed/>
    <w:rsid w:val="007A7C9D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sid w:val="007A7C9D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528D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528D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528D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B528D9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B528D9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link w:val="a5"/>
    <w:uiPriority w:val="11"/>
    <w:rsid w:val="00B528D9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B528D9"/>
    <w:rPr>
      <w:b/>
      <w:bCs/>
    </w:rPr>
  </w:style>
  <w:style w:type="character" w:styleId="a8">
    <w:name w:val="Emphasis"/>
    <w:uiPriority w:val="20"/>
    <w:qFormat/>
    <w:rsid w:val="00B528D9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/>
    </w:rPr>
  </w:style>
  <w:style w:type="character" w:styleId="ae">
    <w:name w:val="Intense Emphasis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uiPriority w:val="32"/>
    <w:qFormat/>
    <w:rsid w:val="00B528D9"/>
    <w:rPr>
      <w:b/>
      <w:sz w:val="24"/>
      <w:u w:val="single"/>
    </w:rPr>
  </w:style>
  <w:style w:type="character" w:styleId="af1">
    <w:name w:val="Book Title"/>
    <w:uiPriority w:val="33"/>
    <w:qFormat/>
    <w:rsid w:val="00B528D9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633A36"/>
    <w:rPr>
      <w:rFonts w:ascii="Tahoma" w:hAnsi="Tahoma" w:cs="Tahoma"/>
      <w:sz w:val="16"/>
      <w:szCs w:val="16"/>
    </w:rPr>
  </w:style>
  <w:style w:type="paragraph" w:styleId="af8">
    <w:name w:val="annotation subject"/>
    <w:basedOn w:val="af4"/>
    <w:next w:val="af4"/>
    <w:link w:val="af9"/>
    <w:uiPriority w:val="99"/>
    <w:semiHidden/>
    <w:unhideWhenUsed/>
    <w:rsid w:val="00E9439E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E9439E"/>
    <w:rPr>
      <w:b/>
      <w:bCs/>
      <w:sz w:val="20"/>
      <w:szCs w:val="20"/>
      <w:lang w:eastAsia="en-US"/>
    </w:rPr>
  </w:style>
  <w:style w:type="character" w:styleId="afa">
    <w:name w:val="Placeholder Text"/>
    <w:basedOn w:val="a0"/>
    <w:uiPriority w:val="99"/>
    <w:semiHidden/>
    <w:rsid w:val="009251E0"/>
    <w:rPr>
      <w:color w:val="808080"/>
    </w:rPr>
  </w:style>
  <w:style w:type="paragraph" w:styleId="afb">
    <w:name w:val="header"/>
    <w:basedOn w:val="a"/>
    <w:link w:val="afc"/>
    <w:uiPriority w:val="99"/>
    <w:unhideWhenUsed/>
    <w:rsid w:val="007A7C9D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7A7C9D"/>
    <w:rPr>
      <w:sz w:val="24"/>
      <w:szCs w:val="24"/>
      <w:lang w:eastAsia="en-US"/>
    </w:rPr>
  </w:style>
  <w:style w:type="paragraph" w:styleId="afd">
    <w:name w:val="footer"/>
    <w:basedOn w:val="a"/>
    <w:link w:val="afe"/>
    <w:uiPriority w:val="99"/>
    <w:unhideWhenUsed/>
    <w:rsid w:val="007A7C9D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sid w:val="007A7C9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6643</TotalTime>
  <Pages>7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cp:lastModifiedBy>Артём Войцеховский</cp:lastModifiedBy>
  <cp:revision>168</cp:revision>
  <dcterms:created xsi:type="dcterms:W3CDTF">2013-05-08T14:53:00Z</dcterms:created>
  <dcterms:modified xsi:type="dcterms:W3CDTF">2013-05-21T16:58:00Z</dcterms:modified>
</cp:coreProperties>
</file>