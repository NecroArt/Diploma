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EFC" w:rsidRPr="00527390" w:rsidRDefault="00E83EFC" w:rsidP="00AC3793">
      <w:r w:rsidRPr="00527390">
        <w:t>МИНИСТЕРСТВО ОБРАЗОВАНИЯ И НАУКИ РОССИЙСКОЙ ФЕДЕР</w:t>
      </w:r>
      <w:r w:rsidRPr="00527390">
        <w:t>А</w:t>
      </w:r>
      <w:r w:rsidRPr="00527390">
        <w:t>ЦИИ</w:t>
      </w:r>
    </w:p>
    <w:p w:rsidR="00E83EFC" w:rsidRDefault="00E83EFC" w:rsidP="00AC3793">
      <w:r w:rsidRPr="00527390">
        <w:t>Федеральное государственное автоно</w:t>
      </w:r>
      <w:r>
        <w:t>мное образовательное учреждение</w:t>
      </w:r>
    </w:p>
    <w:p w:rsidR="00E83EFC" w:rsidRPr="00527390" w:rsidRDefault="00E83EFC" w:rsidP="00AC3793">
      <w:r w:rsidRPr="00527390">
        <w:t>высшего профессионального образования</w:t>
      </w:r>
    </w:p>
    <w:p w:rsidR="00E83EFC" w:rsidRDefault="00E83EFC" w:rsidP="00AC3793">
      <w:r>
        <w:t>«</w:t>
      </w:r>
      <w:r w:rsidRPr="00E248E6">
        <w:t>Дальневосточный федеральный университет</w:t>
      </w:r>
      <w:r>
        <w:t>»</w:t>
      </w:r>
    </w:p>
    <w:p w:rsidR="00E83EFC" w:rsidRDefault="00E83EFC" w:rsidP="00AC3793"/>
    <w:p w:rsidR="00E83EFC" w:rsidRDefault="00E83EFC" w:rsidP="00AC3793">
      <w:r w:rsidRPr="00E248E6">
        <w:t>ШКОЛА ЕСТЕСТВЕННЫХ НАУК</w:t>
      </w:r>
    </w:p>
    <w:p w:rsidR="00E83EFC" w:rsidRPr="00D43690" w:rsidRDefault="00E83EFC" w:rsidP="00AC3793">
      <w:r w:rsidRPr="00D43690">
        <w:t>Кафедра прикладной математики, механики, управления и программного обеспечения</w:t>
      </w:r>
    </w:p>
    <w:p w:rsidR="00E83EFC" w:rsidRDefault="00E83EFC" w:rsidP="00AC3793"/>
    <w:p w:rsidR="00E83EFC" w:rsidRPr="00527390" w:rsidRDefault="00E83EFC" w:rsidP="00AC3793"/>
    <w:p w:rsidR="00E83EFC" w:rsidRPr="00527390" w:rsidRDefault="00E83EFC" w:rsidP="00AC3793">
      <w:r>
        <w:t>Войцеховский Артём Викторович</w:t>
      </w:r>
    </w:p>
    <w:p w:rsidR="00E83EFC" w:rsidRDefault="00E83EFC" w:rsidP="00AC3793"/>
    <w:p w:rsidR="00E83EFC" w:rsidRDefault="00E83EFC" w:rsidP="00AC3793">
      <w:pPr>
        <w:rPr>
          <w:b/>
          <w:sz w:val="32"/>
        </w:rPr>
      </w:pPr>
      <w:r w:rsidRPr="000930EC">
        <w:t>ОПРЕДЕЛЕНИЕ ПАРАМЕТРОВ ДВИЖЕНИЯ ОБЪЕКТОВ НА ПАН</w:t>
      </w:r>
      <w:r w:rsidRPr="000930EC">
        <w:t>О</w:t>
      </w:r>
      <w:r w:rsidRPr="000930EC">
        <w:t>РАМНЫХ СНИМКАХ</w:t>
      </w:r>
    </w:p>
    <w:p w:rsidR="00E83EFC" w:rsidRPr="009E4F73" w:rsidRDefault="00E83EFC" w:rsidP="00AC3793">
      <w:r w:rsidRPr="00E248E6">
        <w:t>ВЫПУСКНАЯ КВАЛИФИКАЦИОННАЯ РАБОТА</w:t>
      </w:r>
    </w:p>
    <w:p w:rsidR="00E83EFC" w:rsidRDefault="00E83EFC" w:rsidP="00AC3793">
      <w:r>
        <w:t>по образовательной программе подготовки специалистов</w:t>
      </w:r>
    </w:p>
    <w:p w:rsidR="00E83EFC" w:rsidRPr="00527390" w:rsidRDefault="00E83EFC" w:rsidP="00AC3793">
      <w:r>
        <w:rPr>
          <w:szCs w:val="26"/>
        </w:rPr>
        <w:t xml:space="preserve">по направлению </w:t>
      </w:r>
      <w:r>
        <w:t>010503</w:t>
      </w:r>
      <w:r w:rsidRPr="000930EC">
        <w:t>.65</w:t>
      </w:r>
      <w:r w:rsidRPr="00527390">
        <w:t xml:space="preserve"> «</w:t>
      </w:r>
      <w:r>
        <w:t>М</w:t>
      </w:r>
      <w:r w:rsidRPr="00527390">
        <w:t>атематическое обеспечение и администрир</w:t>
      </w:r>
      <w:r w:rsidRPr="00527390">
        <w:t>о</w:t>
      </w:r>
      <w:r w:rsidRPr="00527390">
        <w:t>вание информационных систем»</w:t>
      </w:r>
    </w:p>
    <w:p w:rsidR="00E83EFC" w:rsidRDefault="00E83EFC" w:rsidP="00AC3793"/>
    <w:p w:rsidR="00E83EFC" w:rsidRDefault="00E83EFC" w:rsidP="00AC3793"/>
    <w:p w:rsidR="00E83EFC" w:rsidRDefault="00E83EFC" w:rsidP="00AC3793"/>
    <w:p w:rsidR="00E83EFC" w:rsidRDefault="00E83EFC" w:rsidP="00AC3793"/>
    <w:p w:rsidR="00E83EFC" w:rsidRDefault="00E83EFC" w:rsidP="00AC3793"/>
    <w:p w:rsidR="00C05AA6" w:rsidRDefault="00C05AA6" w:rsidP="00AC3793"/>
    <w:p w:rsidR="00C05AA6" w:rsidRDefault="00C05AA6" w:rsidP="00AC3793"/>
    <w:p w:rsidR="00C05AA6" w:rsidRDefault="00C05AA6" w:rsidP="00AC3793"/>
    <w:p w:rsidR="00C05AA6" w:rsidRDefault="00C05AA6" w:rsidP="00AC3793"/>
    <w:p w:rsidR="00C05AA6" w:rsidRDefault="00C05AA6" w:rsidP="00AC3793"/>
    <w:p w:rsidR="00E83EFC" w:rsidRDefault="00E83EFC" w:rsidP="00AC3793">
      <w:r>
        <w:t>Владивосток</w:t>
      </w:r>
    </w:p>
    <w:p w:rsidR="00E83EFC" w:rsidRPr="00E83EFC" w:rsidRDefault="00E83EFC" w:rsidP="00AC3793">
      <w:r>
        <w:lastRenderedPageBreak/>
        <w:t>2013</w:t>
      </w:r>
    </w:p>
    <w:sdt>
      <w:sdtPr>
        <w:rPr>
          <w:b w:val="0"/>
          <w:bCs w:val="0"/>
          <w:kern w:val="0"/>
          <w:sz w:val="28"/>
          <w:szCs w:val="28"/>
        </w:rPr>
        <w:id w:val="-1801144488"/>
        <w:docPartObj>
          <w:docPartGallery w:val="Table of Contents"/>
          <w:docPartUnique/>
        </w:docPartObj>
      </w:sdtPr>
      <w:sdtContent>
        <w:p w:rsidR="00E67C22" w:rsidRDefault="00E67C22" w:rsidP="00167C34">
          <w:pPr>
            <w:pStyle w:val="aff"/>
          </w:pPr>
          <w:r>
            <w:t>Оглавление</w:t>
          </w:r>
        </w:p>
        <w:p w:rsidR="000C7013" w:rsidRDefault="00E67C2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r>
            <w:fldChar w:fldCharType="begin"/>
          </w:r>
          <w:r w:rsidRPr="00133B48">
            <w:instrText xml:space="preserve"> TOC \o "1-3" \h \z \u </w:instrText>
          </w:r>
          <w:r>
            <w:fldChar w:fldCharType="separate"/>
          </w:r>
          <w:hyperlink w:anchor="_Toc359280750" w:history="1">
            <w:r w:rsidR="000C7013" w:rsidRPr="00DA4F9E">
              <w:rPr>
                <w:rStyle w:val="a5"/>
              </w:rPr>
              <w:t>Глоссарий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1" w:history="1">
            <w:r w:rsidR="000C7013" w:rsidRPr="00DA4F9E">
              <w:rPr>
                <w:rStyle w:val="a5"/>
              </w:rPr>
              <w:t>Аннотация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2" w:history="1">
            <w:r w:rsidR="000C7013" w:rsidRPr="00DA4F9E">
              <w:rPr>
                <w:rStyle w:val="a5"/>
              </w:rPr>
              <w:t>Введение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3" w:history="1">
            <w:r w:rsidR="000C7013" w:rsidRPr="00DA4F9E">
              <w:rPr>
                <w:rStyle w:val="a5"/>
              </w:rPr>
              <w:t>Глава 1 Существующие системы распознавания объектов на панорамных электронных снимках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4" w:history="1">
            <w:r w:rsidR="000C7013" w:rsidRPr="00DA4F9E">
              <w:rPr>
                <w:rStyle w:val="a5"/>
              </w:rPr>
              <w:t>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улучшения качества снимков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5" w:history="1">
            <w:r w:rsidR="000C7013" w:rsidRPr="00DA4F9E">
              <w:rPr>
                <w:rStyle w:val="a5"/>
              </w:rPr>
              <w:t>1.1.1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Изменение контраста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6" w:history="1">
            <w:r w:rsidR="000C7013" w:rsidRPr="00DA4F9E">
              <w:rPr>
                <w:rStyle w:val="a5"/>
              </w:rPr>
              <w:t>1.1.2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Видоизменение гистограмм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7" w:history="1">
            <w:r w:rsidR="000C7013" w:rsidRPr="00DA4F9E">
              <w:rPr>
                <w:rStyle w:val="a5"/>
              </w:rPr>
              <w:t>1.1.3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Изменение тонового распределения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8" w:history="1">
            <w:r w:rsidR="000C7013" w:rsidRPr="00DA4F9E">
              <w:rPr>
                <w:rStyle w:val="a5"/>
              </w:rPr>
              <w:t>1.1.4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Удаление малых компонент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59" w:history="1">
            <w:r w:rsidR="000C7013" w:rsidRPr="00DA4F9E">
              <w:rPr>
                <w:rStyle w:val="a5"/>
              </w:rPr>
              <w:t>1.1.5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Анализ пространственных частот с использованием гармонических функций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_Toc359280759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0" w:history="1">
            <w:r w:rsidR="000C7013" w:rsidRPr="00DA4F9E">
              <w:rPr>
                <w:rStyle w:val="a5"/>
              </w:rPr>
              <w:t>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обнаружения объектов на электронном снимке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1" w:history="1">
            <w:r w:rsidR="000C7013" w:rsidRPr="00DA4F9E">
              <w:rPr>
                <w:rStyle w:val="a5"/>
              </w:rPr>
              <w:t>1.1.6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Алгоритм утоньшения для нахождения скелета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2" w:history="1">
            <w:r w:rsidR="000C7013" w:rsidRPr="00DA4F9E">
              <w:rPr>
                <w:rStyle w:val="a5"/>
              </w:rPr>
              <w:t>1.1.7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Алгоритм построения скелета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3" w:history="1">
            <w:r w:rsidR="000C7013" w:rsidRPr="00DA4F9E">
              <w:rPr>
                <w:rStyle w:val="a5"/>
              </w:rPr>
              <w:t>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поиска похожих объектов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4" w:history="1">
            <w:r w:rsidR="000C7013" w:rsidRPr="00DA4F9E">
              <w:rPr>
                <w:rStyle w:val="a5"/>
              </w:rPr>
              <w:t>1.1.8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Сравнение графов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5" w:history="1">
            <w:r w:rsidR="000C7013" w:rsidRPr="00DA4F9E">
              <w:rPr>
                <w:rStyle w:val="a5"/>
              </w:rPr>
              <w:t>1.1.9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Сравнение контуров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6" w:history="1">
            <w:r w:rsidR="000C7013" w:rsidRPr="00DA4F9E">
              <w:rPr>
                <w:rStyle w:val="a5"/>
              </w:rPr>
              <w:t>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определения географических координат объекта по электронному снимку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7" w:history="1">
            <w:r w:rsidR="000C7013" w:rsidRPr="00DA4F9E">
              <w:rPr>
                <w:rStyle w:val="a5"/>
                <w:rFonts w:eastAsia="Calibri"/>
              </w:rPr>
              <w:t>1.1.10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 Винсента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8" w:history="1">
            <w:r w:rsidR="000C7013" w:rsidRPr="00DA4F9E">
              <w:rPr>
                <w:rStyle w:val="a5"/>
                <w:lang w:val="en-US"/>
              </w:rPr>
              <w:t>1.1.11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 Гельмерта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69" w:history="1">
            <w:r w:rsidR="000C7013" w:rsidRPr="00DA4F9E">
              <w:rPr>
                <w:rStyle w:val="a5"/>
              </w:rPr>
              <w:t>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определения расстояния до объекта по электронному снимку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_Toc359280769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0" w:history="1">
            <w:r w:rsidR="000C7013" w:rsidRPr="00DA4F9E">
              <w:rPr>
                <w:rStyle w:val="a5"/>
              </w:rPr>
              <w:t>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Методы построения ортогональной проекции изображения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17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1" w:history="1">
            <w:r w:rsidR="000C7013" w:rsidRPr="00DA4F9E">
              <w:rPr>
                <w:rStyle w:val="a5"/>
              </w:rPr>
              <w:t>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Использование многопоточности в системах распознавания объектов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18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2" w:history="1">
            <w:r w:rsidR="000C7013" w:rsidRPr="00DA4F9E">
              <w:rPr>
                <w:rStyle w:val="a5"/>
              </w:rPr>
              <w:t>1.8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Выводы из обзора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3" w:history="1">
            <w:r w:rsidR="000C7013" w:rsidRPr="00DA4F9E">
              <w:rPr>
                <w:rStyle w:val="a5"/>
                <w:rFonts w:eastAsia="MS Mincho"/>
              </w:rPr>
              <w:t>Глава 2 Анализ и построение модели ПО и решаемых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4" w:history="1">
            <w:r w:rsidR="000C7013" w:rsidRPr="00DA4F9E">
              <w:rPr>
                <w:rStyle w:val="a5"/>
              </w:rPr>
              <w:t>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Анализ ПО и решаемых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5" w:history="1">
            <w:r w:rsidR="000C7013" w:rsidRPr="00DA4F9E">
              <w:rPr>
                <w:rStyle w:val="a5"/>
              </w:rPr>
              <w:t>2.2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Модель предметной области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24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6" w:history="1">
            <w:r w:rsidR="000C7013" w:rsidRPr="00DA4F9E">
              <w:rPr>
                <w:rStyle w:val="a5"/>
                <w:rFonts w:eastAsia="MS Mincho"/>
              </w:rPr>
              <w:t>2.2.1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  <w:rFonts w:eastAsia="MS Mincho"/>
              </w:rPr>
              <w:t>Онтологические соглашения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36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7" w:history="1">
            <w:r w:rsidR="000C7013" w:rsidRPr="00DA4F9E">
              <w:rPr>
                <w:rStyle w:val="a5"/>
              </w:rPr>
              <w:t>2.3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Постановка прикладных задач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37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8" w:history="1">
            <w:r w:rsidR="000C7013" w:rsidRPr="00DA4F9E">
              <w:rPr>
                <w:rStyle w:val="a5"/>
              </w:rPr>
              <w:t>Глава 3 Спецификация требований и проектирование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79" w:history="1">
            <w:r w:rsidR="000C7013" w:rsidRPr="00DA4F9E">
              <w:rPr>
                <w:rStyle w:val="a5"/>
                <w:lang w:val="en-US"/>
              </w:rPr>
              <w:t>3.1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_Toc359280779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0" w:history="1">
            <w:r w:rsidR="000C7013" w:rsidRPr="00DA4F9E">
              <w:rPr>
                <w:rStyle w:val="a5"/>
              </w:rPr>
              <w:t>3.1.1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Общие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1" w:history="1">
            <w:r w:rsidR="000C7013" w:rsidRPr="00DA4F9E">
              <w:rPr>
                <w:rStyle w:val="a5"/>
                <w:lang w:val="en-US"/>
              </w:rPr>
              <w:t>3.1.2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Пользовательские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2" w:history="1">
            <w:r w:rsidR="000C7013" w:rsidRPr="00DA4F9E">
              <w:rPr>
                <w:rStyle w:val="a5"/>
                <w:lang w:val="en-US"/>
              </w:rPr>
              <w:t>3.1.3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Функциональные требования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3" w:history="1">
            <w:r w:rsidR="000C7013" w:rsidRPr="00DA4F9E">
              <w:rPr>
                <w:rStyle w:val="a5"/>
              </w:rPr>
              <w:t>3.1.4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входным данным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4" w:history="1">
            <w:r w:rsidR="000C7013" w:rsidRPr="00DA4F9E">
              <w:rPr>
                <w:rStyle w:val="a5"/>
              </w:rPr>
              <w:t>3.1.5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 выходным данным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44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5" w:history="1">
            <w:r w:rsidR="000C7013" w:rsidRPr="00DA4F9E">
              <w:rPr>
                <w:rStyle w:val="a5"/>
              </w:rPr>
              <w:t>3.1.6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надёжности и мобильности системы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6" w:history="1">
            <w:r w:rsidR="000C7013" w:rsidRPr="00DA4F9E">
              <w:rPr>
                <w:rStyle w:val="a5"/>
              </w:rPr>
              <w:t>3.1.7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Требования к серверу БД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7" w:history="1">
            <w:r w:rsidR="000C7013" w:rsidRPr="00DA4F9E">
              <w:rPr>
                <w:rStyle w:val="a5"/>
              </w:rPr>
              <w:t>3.2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Проект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8" w:history="1">
            <w:r w:rsidR="000C7013" w:rsidRPr="00DA4F9E">
              <w:rPr>
                <w:rStyle w:val="a5"/>
              </w:rPr>
              <w:t>3.2.1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АКД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46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89" w:history="1">
            <w:r w:rsidR="000C7013" w:rsidRPr="00DA4F9E">
              <w:rPr>
                <w:rStyle w:val="a5"/>
              </w:rPr>
              <w:t>3.2.2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вариантов использования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_Toc359280789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49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0" w:history="1">
            <w:r w:rsidR="000C7013" w:rsidRPr="00DA4F9E">
              <w:rPr>
                <w:rStyle w:val="a5"/>
              </w:rPr>
              <w:t>3.2.3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взаимодействия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1" w:history="1">
            <w:r w:rsidR="000C7013" w:rsidRPr="00DA4F9E">
              <w:rPr>
                <w:rStyle w:val="a5"/>
              </w:rPr>
              <w:t>3.2.4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Диаграмма потоков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52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2" w:history="1">
            <w:r w:rsidR="000C7013" w:rsidRPr="00DA4F9E">
              <w:rPr>
                <w:rStyle w:val="a5"/>
              </w:rPr>
              <w:t>3.2.5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Схема базы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53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3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3" w:history="1">
            <w:r w:rsidR="000C7013" w:rsidRPr="00DA4F9E">
              <w:rPr>
                <w:rStyle w:val="a5"/>
              </w:rPr>
              <w:t>3.2.6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Проект данных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_Toc359280793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55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4" w:history="1">
            <w:r w:rsidR="000C7013" w:rsidRPr="00DA4F9E">
              <w:rPr>
                <w:rStyle w:val="a5"/>
              </w:rPr>
              <w:t>Глава 4 Реализация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_Toc359280794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5" w:history="1">
            <w:r w:rsidR="000C7013" w:rsidRPr="00DA4F9E">
              <w:rPr>
                <w:rStyle w:val="a5"/>
              </w:rPr>
              <w:t>4.1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Средства реализации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_Toc359280795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6" w:history="1">
            <w:r w:rsidR="000C7013" w:rsidRPr="00DA4F9E">
              <w:rPr>
                <w:rStyle w:val="a5"/>
              </w:rPr>
              <w:t>4.2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Выводы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_Toc359280796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58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7" w:history="1">
            <w:r w:rsidR="000C7013" w:rsidRPr="00DA4F9E">
              <w:rPr>
                <w:rStyle w:val="a5"/>
              </w:rPr>
              <w:t>Глава 5 Испытания системы «Анализ панорамных снимков»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_Toc359280797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8" w:history="1">
            <w:r w:rsidR="000C7013" w:rsidRPr="00DA4F9E">
              <w:rPr>
                <w:rStyle w:val="a5"/>
              </w:rPr>
              <w:t>5.1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  <w:lang w:val="en-US"/>
              </w:rPr>
              <w:t>Описание предметной области испытаний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_Toc359280798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799" w:history="1">
            <w:r w:rsidR="000C7013" w:rsidRPr="00DA4F9E">
              <w:rPr>
                <w:rStyle w:val="a5"/>
              </w:rPr>
              <w:t>5.2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Автоматизация предметной области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_Toc359280799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59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 w:rsidP="00AC3793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0" w:history="1">
            <w:r w:rsidR="000C7013" w:rsidRPr="00DA4F9E">
              <w:rPr>
                <w:rStyle w:val="a5"/>
              </w:rPr>
              <w:t>5.3</w:t>
            </w:r>
            <w:r w:rsidR="000C7013">
              <w:rPr>
                <w:rFonts w:asciiTheme="minorHAnsi" w:eastAsiaTheme="minorEastAsia" w:hAnsiTheme="minorHAnsi" w:cstheme="minorBidi"/>
                <w:sz w:val="22"/>
                <w:szCs w:val="22"/>
              </w:rPr>
              <w:tab/>
            </w:r>
            <w:r w:rsidR="000C7013" w:rsidRPr="00DA4F9E">
              <w:rPr>
                <w:rStyle w:val="a5"/>
              </w:rPr>
              <w:t>Преимущества автоматизации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_Toc359280800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60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1" w:history="1">
            <w:r w:rsidR="000C7013" w:rsidRPr="00DA4F9E">
              <w:rPr>
                <w:rStyle w:val="a5"/>
              </w:rPr>
              <w:t>Заключение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_Toc359280801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61</w:t>
            </w:r>
            <w:r w:rsidR="000C7013">
              <w:rPr>
                <w:webHidden/>
              </w:rPr>
              <w:fldChar w:fldCharType="end"/>
            </w:r>
          </w:hyperlink>
        </w:p>
        <w:p w:rsidR="000C7013" w:rsidRDefault="00B1176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359280802" w:history="1">
            <w:r w:rsidR="000C7013" w:rsidRPr="00DA4F9E">
              <w:rPr>
                <w:rStyle w:val="a5"/>
              </w:rPr>
              <w:t>Литература</w:t>
            </w:r>
            <w:r w:rsidR="000C7013">
              <w:rPr>
                <w:webHidden/>
              </w:rPr>
              <w:tab/>
            </w:r>
            <w:r w:rsidR="000C7013">
              <w:rPr>
                <w:webHidden/>
              </w:rPr>
              <w:fldChar w:fldCharType="begin"/>
            </w:r>
            <w:r w:rsidR="000C7013">
              <w:rPr>
                <w:webHidden/>
              </w:rPr>
              <w:instrText xml:space="preserve"> PAGEREF _Toc359280802 \h </w:instrText>
            </w:r>
            <w:r w:rsidR="000C7013">
              <w:rPr>
                <w:webHidden/>
              </w:rPr>
            </w:r>
            <w:r w:rsidR="000C7013">
              <w:rPr>
                <w:webHidden/>
              </w:rPr>
              <w:fldChar w:fldCharType="separate"/>
            </w:r>
            <w:r w:rsidR="000C7013">
              <w:rPr>
                <w:webHidden/>
              </w:rPr>
              <w:t>63</w:t>
            </w:r>
            <w:r w:rsidR="000C7013">
              <w:rPr>
                <w:webHidden/>
              </w:rPr>
              <w:fldChar w:fldCharType="end"/>
            </w:r>
          </w:hyperlink>
        </w:p>
        <w:p w:rsidR="00E67C22" w:rsidRDefault="00E67C22" w:rsidP="00AC3793">
          <w:r>
            <w:rPr>
              <w:b/>
              <w:bCs/>
            </w:rPr>
            <w:fldChar w:fldCharType="end"/>
          </w:r>
        </w:p>
      </w:sdtContent>
    </w:sdt>
    <w:p w:rsidR="00183B80" w:rsidRPr="00183B80" w:rsidRDefault="00183B80" w:rsidP="00AC3793"/>
    <w:p w:rsidR="00591BA2" w:rsidRDefault="00591BA2" w:rsidP="00AC3793">
      <w:pPr>
        <w:rPr>
          <w:lang w:val="en-US"/>
        </w:rPr>
      </w:pPr>
      <w:r>
        <w:rPr>
          <w:lang w:val="en-US"/>
        </w:rPr>
        <w:br w:type="page"/>
      </w:r>
    </w:p>
    <w:p w:rsidR="00144248" w:rsidRPr="006329B6" w:rsidRDefault="00144248" w:rsidP="002F584C">
      <w:pPr>
        <w:pStyle w:val="10"/>
        <w:numPr>
          <w:ilvl w:val="0"/>
          <w:numId w:val="0"/>
        </w:numPr>
        <w:ind w:left="709"/>
      </w:pPr>
      <w:bookmarkStart w:id="0" w:name="_Toc357590903"/>
      <w:bookmarkStart w:id="1" w:name="_Toc359280750"/>
      <w:r w:rsidRPr="006329B6">
        <w:lastRenderedPageBreak/>
        <w:t>Глоссарий</w:t>
      </w:r>
      <w:bookmarkEnd w:id="0"/>
      <w:bookmarkEnd w:id="1"/>
    </w:p>
    <w:p w:rsidR="00144248" w:rsidRPr="00144248" w:rsidRDefault="00144248" w:rsidP="00AC3793">
      <w:r w:rsidRPr="00167C34">
        <w:rPr>
          <w:b/>
        </w:rPr>
        <w:t>Азимут</w:t>
      </w:r>
      <w:r>
        <w:t xml:space="preserve"> – угол направления </w:t>
      </w:r>
      <w:r w:rsidRPr="00A20F74">
        <w:t>камеры относительно направления на север</w:t>
      </w:r>
      <w:r w:rsidR="000C7FAB">
        <w:t>.</w:t>
      </w:r>
    </w:p>
    <w:p w:rsidR="00144248" w:rsidRDefault="00144248" w:rsidP="00AC3793">
      <w:r w:rsidRPr="00167C34">
        <w:rPr>
          <w:b/>
        </w:rPr>
        <w:t>Наклон</w:t>
      </w:r>
      <w:r>
        <w:t xml:space="preserve"> - </w:t>
      </w:r>
      <w:r w:rsidRPr="00F00B27">
        <w:t>угол относительно вертикали</w:t>
      </w:r>
      <w:r w:rsidR="000C7FAB">
        <w:t>.</w:t>
      </w:r>
    </w:p>
    <w:p w:rsidR="00144248" w:rsidRDefault="00144248" w:rsidP="00AC3793">
      <w:r w:rsidRPr="00167C34">
        <w:rPr>
          <w:b/>
        </w:rPr>
        <w:t>Крен</w:t>
      </w:r>
      <w:r w:rsidRPr="00C05DE0">
        <w:t xml:space="preserve"> - угол наклона относительно горизонта</w:t>
      </w:r>
      <w:r w:rsidR="000C7FAB">
        <w:t>.</w:t>
      </w:r>
    </w:p>
    <w:p w:rsidR="0043007D" w:rsidRDefault="00C03E34" w:rsidP="00AC3793">
      <w:r w:rsidRPr="00C03E34">
        <w:rPr>
          <w:b/>
        </w:rPr>
        <w:t>Большая полуось эллипсоида</w:t>
      </w:r>
      <w:r w:rsidR="0043007D">
        <w:t xml:space="preserve"> – большая полуось сферы, представля</w:t>
      </w:r>
      <w:r w:rsidR="0043007D">
        <w:t>ю</w:t>
      </w:r>
      <w:r w:rsidR="0043007D">
        <w:t>щей модель Земли.</w:t>
      </w:r>
    </w:p>
    <w:p w:rsidR="0043007D" w:rsidRDefault="00C03E34" w:rsidP="00AC3793">
      <w:r w:rsidRPr="00C03E34">
        <w:rPr>
          <w:b/>
        </w:rPr>
        <w:t>Коэффициент сжатия эллипсоида</w:t>
      </w:r>
      <w:r w:rsidR="0043007D">
        <w:t xml:space="preserve"> – понятие в геодезии; один из параме</w:t>
      </w:r>
      <w:r w:rsidR="0043007D">
        <w:t>т</w:t>
      </w:r>
      <w:r w:rsidR="0043007D">
        <w:t>ров, помогающий однозначно определить форму Земного эллипсоида.</w:t>
      </w:r>
    </w:p>
    <w:p w:rsidR="00033BB2" w:rsidRPr="00144248" w:rsidRDefault="00033BB2" w:rsidP="00AC3793">
      <w:r w:rsidRPr="00033BB2">
        <w:rPr>
          <w:b/>
        </w:rPr>
        <w:t>Точка на экваторе</w:t>
      </w:r>
      <w:r>
        <w:t xml:space="preserve"> – точка пересечения экватора с меридианом.</w:t>
      </w:r>
    </w:p>
    <w:p w:rsidR="00144248" w:rsidRDefault="00183B80" w:rsidP="00AC3793">
      <w:pPr>
        <w:pStyle w:val="10"/>
      </w:pPr>
      <w:r w:rsidRPr="00183B80">
        <w:br w:type="page"/>
      </w:r>
    </w:p>
    <w:p w:rsidR="00EF663E" w:rsidRDefault="00EF663E" w:rsidP="002F584C">
      <w:pPr>
        <w:pStyle w:val="10"/>
        <w:numPr>
          <w:ilvl w:val="0"/>
          <w:numId w:val="0"/>
        </w:numPr>
        <w:ind w:left="709"/>
      </w:pPr>
      <w:bookmarkStart w:id="2" w:name="_Toc359280751"/>
      <w:bookmarkStart w:id="3" w:name="_Toc357590904"/>
      <w:r>
        <w:lastRenderedPageBreak/>
        <w:t>Аннотация</w:t>
      </w:r>
      <w:bookmarkEnd w:id="2"/>
    </w:p>
    <w:p w:rsidR="00EF663E" w:rsidRDefault="00EF663E" w:rsidP="00AC3793">
      <w:r>
        <w:t xml:space="preserve">В данной дипломной работе </w:t>
      </w:r>
      <w:r w:rsidR="00C331C2">
        <w:t>описана</w:t>
      </w:r>
      <w:r>
        <w:t xml:space="preserve"> реализация программной системы ан</w:t>
      </w:r>
      <w:r>
        <w:t>а</w:t>
      </w:r>
      <w:r>
        <w:t>лиза цифровых снимков.</w:t>
      </w:r>
      <w:r w:rsidR="00C331C2">
        <w:t xml:space="preserve"> </w:t>
      </w:r>
      <w:r w:rsidR="00E93D60">
        <w:t>Система помогает оперативно производить анализ ци</w:t>
      </w:r>
      <w:r w:rsidR="00E93D60">
        <w:t>ф</w:t>
      </w:r>
      <w:r w:rsidR="00E93D60">
        <w:t xml:space="preserve">ровых снимков, выявлять на них объекты, а также </w:t>
      </w:r>
      <w:r>
        <w:t>вычисл</w:t>
      </w:r>
      <w:r w:rsidR="00E93D60">
        <w:t>ять</w:t>
      </w:r>
      <w:r>
        <w:t xml:space="preserve"> различны</w:t>
      </w:r>
      <w:r w:rsidR="00E93D60">
        <w:t>е</w:t>
      </w:r>
      <w:r>
        <w:t xml:space="preserve"> характ</w:t>
      </w:r>
      <w:r>
        <w:t>е</w:t>
      </w:r>
      <w:r>
        <w:t>ристик</w:t>
      </w:r>
      <w:r w:rsidR="00E93D60">
        <w:t>и этих</w:t>
      </w:r>
      <w:r>
        <w:t xml:space="preserve"> объектов. </w:t>
      </w:r>
      <w:r w:rsidR="00E93D60">
        <w:t>С</w:t>
      </w:r>
      <w:r>
        <w:t>истем</w:t>
      </w:r>
      <w:r w:rsidR="00E93D60">
        <w:t>а определяет такие х</w:t>
      </w:r>
      <w:r>
        <w:t>арактеристик</w:t>
      </w:r>
      <w:r w:rsidR="00E93D60">
        <w:t>и</w:t>
      </w:r>
      <w:r>
        <w:t xml:space="preserve"> объектов сни</w:t>
      </w:r>
      <w:r>
        <w:t>м</w:t>
      </w:r>
      <w:r>
        <w:t xml:space="preserve">ков, таких как скорость, траектория, расстояния до камеры, размеры и </w:t>
      </w:r>
      <w:proofErr w:type="spellStart"/>
      <w:r>
        <w:rPr>
          <w:lang w:val="en-US"/>
        </w:rPr>
        <w:t>gps</w:t>
      </w:r>
      <w:proofErr w:type="spellEnd"/>
      <w:r w:rsidRPr="00AB03B3">
        <w:t>-</w:t>
      </w:r>
      <w:r>
        <w:t xml:space="preserve">координаты. </w:t>
      </w:r>
      <w:r w:rsidR="00E93D60">
        <w:t>Возможно также по</w:t>
      </w:r>
      <w:r>
        <w:t xml:space="preserve">строение ортогональной проекции изображения. </w:t>
      </w:r>
      <w:r w:rsidR="00C331C2">
        <w:t xml:space="preserve">Результаты </w:t>
      </w:r>
      <w:r>
        <w:t>проведен</w:t>
      </w:r>
      <w:r w:rsidR="00C331C2">
        <w:t>ных расчетов сохраняются</w:t>
      </w:r>
      <w:r>
        <w:t xml:space="preserve"> в базу данных</w:t>
      </w:r>
    </w:p>
    <w:p w:rsidR="00EF663E" w:rsidRDefault="00EF663E" w:rsidP="00AC3793">
      <w:pPr>
        <w:rPr>
          <w:kern w:val="32"/>
          <w:sz w:val="32"/>
          <w:szCs w:val="32"/>
        </w:rPr>
      </w:pPr>
      <w:r>
        <w:br w:type="page"/>
      </w:r>
    </w:p>
    <w:p w:rsidR="00183B80" w:rsidRPr="006C0BAC" w:rsidRDefault="00183B80" w:rsidP="002F584C">
      <w:pPr>
        <w:pStyle w:val="10"/>
        <w:numPr>
          <w:ilvl w:val="0"/>
          <w:numId w:val="0"/>
        </w:numPr>
        <w:ind w:left="709"/>
      </w:pPr>
      <w:bookmarkStart w:id="4" w:name="_Toc359280752"/>
      <w:r w:rsidRPr="006329B6">
        <w:lastRenderedPageBreak/>
        <w:t>Введение</w:t>
      </w:r>
      <w:bookmarkEnd w:id="3"/>
      <w:bookmarkEnd w:id="4"/>
    </w:p>
    <w:p w:rsidR="00085D6E" w:rsidRPr="006C0BAC" w:rsidRDefault="00085D6E" w:rsidP="00AC3793"/>
    <w:p w:rsidR="00A54014" w:rsidRPr="00D56AFE" w:rsidRDefault="00A54014" w:rsidP="00AC3793">
      <w:r w:rsidRPr="00A23704">
        <w:t>Для определени</w:t>
      </w:r>
      <w:r w:rsidR="00C331C2">
        <w:t>я</w:t>
      </w:r>
      <w:r w:rsidRPr="00A23704">
        <w:t xml:space="preserve"> параметров движения объектов прибрежных океанограф</w:t>
      </w:r>
      <w:r w:rsidRPr="00A23704">
        <w:t>и</w:t>
      </w:r>
      <w:r w:rsidRPr="00A23704">
        <w:t>ческих областей особенно привлекательны оптические методы с расположен</w:t>
      </w:r>
      <w:r w:rsidRPr="00A23704">
        <w:t>и</w:t>
      </w:r>
      <w:r w:rsidRPr="00A23704">
        <w:t>ем приборов</w:t>
      </w:r>
      <w:r>
        <w:t>, далеких от поверхности океана</w:t>
      </w:r>
      <w:r w:rsidRPr="00A23704">
        <w:t xml:space="preserve"> </w:t>
      </w:r>
      <w:r>
        <w:t>по причине того,</w:t>
      </w:r>
      <w:r w:rsidRPr="00A23704">
        <w:t xml:space="preserve"> что </w:t>
      </w:r>
      <w:r>
        <w:t xml:space="preserve">они в меньшей мере подвержены вредоносному воздействию внешних факторов, таких как </w:t>
      </w:r>
      <w:r w:rsidRPr="00A23704">
        <w:t>мо</w:t>
      </w:r>
      <w:r w:rsidRPr="00A23704">
        <w:t>щ</w:t>
      </w:r>
      <w:r w:rsidRPr="00A23704">
        <w:t xml:space="preserve">ные волны, обрастание биоматериалом и износ датчика при неблагоприятных условиях. Удаленный характер технологии сбора данных даёт преимущество, позволяя проводить измерения в широком диапазоне масштабов пространства  (от сантиметров до километров) и периодов времени (от секунд до лет). </w:t>
      </w:r>
      <w:r>
        <w:t xml:space="preserve">Стоимость сбора данных </w:t>
      </w:r>
      <w:r w:rsidRPr="00A23704">
        <w:t>о прибрежных процессах с использованием видео датчиков</w:t>
      </w:r>
      <w:r>
        <w:t>, а также их анализ, как правило, ниже стоимости традиционных решений.</w:t>
      </w:r>
      <w:r w:rsidRPr="00A23704">
        <w:t xml:space="preserve"> Любое пр</w:t>
      </w:r>
      <w:r w:rsidRPr="00A23704">
        <w:t>и</w:t>
      </w:r>
      <w:r w:rsidRPr="00A23704">
        <w:t>брежное явление, котор</w:t>
      </w:r>
      <w:r>
        <w:t>о</w:t>
      </w:r>
      <w:r w:rsidRPr="00A23704">
        <w:t>е можно различить визуально, может быть подсчитано количественно с помощью методов обработки изображений. Кроме того, испол</w:t>
      </w:r>
      <w:r w:rsidRPr="00A23704">
        <w:t>ь</w:t>
      </w:r>
      <w:r w:rsidRPr="00A23704">
        <w:t xml:space="preserve">зование </w:t>
      </w:r>
      <w:proofErr w:type="gramStart"/>
      <w:r w:rsidRPr="00A23704">
        <w:t>видео-оборудования</w:t>
      </w:r>
      <w:proofErr w:type="gramEnd"/>
      <w:r w:rsidRPr="00A23704">
        <w:t xml:space="preserve"> для измерения физических величин получило знач</w:t>
      </w:r>
      <w:r w:rsidRPr="00A23704">
        <w:t>и</w:t>
      </w:r>
      <w:r w:rsidRPr="00A23704">
        <w:t>тельное распространение в области компьютерного зрения и робототехники. Сп</w:t>
      </w:r>
      <w:r w:rsidRPr="00A23704">
        <w:t>е</w:t>
      </w:r>
      <w:r w:rsidRPr="00A23704">
        <w:t xml:space="preserve">цифическим требованием </w:t>
      </w:r>
      <w:proofErr w:type="spellStart"/>
      <w:r w:rsidRPr="00A23704">
        <w:t>видеодатчиков</w:t>
      </w:r>
      <w:proofErr w:type="spellEnd"/>
      <w:r w:rsidRPr="00A23704">
        <w:t xml:space="preserve"> является необходимость в наличии ш</w:t>
      </w:r>
      <w:r w:rsidRPr="00A23704">
        <w:t>и</w:t>
      </w:r>
      <w:r w:rsidRPr="00A23704">
        <w:t>рокополосного канала передачи данных и надёжного хранилища информации. Еще одной проблемой этого типа датчиков является то, что точность измерения зависит от условий освещения, а в течение ночи необходимо наличие хотя бы н</w:t>
      </w:r>
      <w:r w:rsidRPr="00A23704">
        <w:t>е</w:t>
      </w:r>
      <w:r w:rsidRPr="00A23704">
        <w:t>большого освещения.</w:t>
      </w:r>
    </w:p>
    <w:p w:rsidR="00A54014" w:rsidRDefault="00A54014" w:rsidP="00AC3793">
      <w:r>
        <w:t xml:space="preserve">В ДВО РАН начинаются работы по развертыванию системы оперативного наблюдения побережья и акваторий залива Петра Великого.  Спектр возможных применений системы </w:t>
      </w:r>
      <w:proofErr w:type="spellStart"/>
      <w:r>
        <w:t>видеомониторинга</w:t>
      </w:r>
      <w:proofErr w:type="spellEnd"/>
      <w:r>
        <w:t xml:space="preserve"> достаточно широк – от задач охраны а</w:t>
      </w:r>
      <w:r>
        <w:t>к</w:t>
      </w:r>
      <w:r>
        <w:t>ваторий и мест установки приборов наблюдения до решения фундаментальных задач океанологии. В частности, она может быть полезной для оценки параметров движения объектов, находящихся в пространстве акватории.</w:t>
      </w:r>
      <w:r w:rsidDel="0049129A">
        <w:t xml:space="preserve"> </w:t>
      </w:r>
      <w:r>
        <w:t xml:space="preserve">Эта задача состоит в том, чтобы получать такие данные, как скорость, траекторию, а также их размеры, географические координаты и удалённость от камеры на каждом снимке. Также систему </w:t>
      </w:r>
      <w:proofErr w:type="spellStart"/>
      <w:r>
        <w:t>видеомониторинга</w:t>
      </w:r>
      <w:proofErr w:type="spellEnd"/>
      <w:r>
        <w:t xml:space="preserve"> планируется применять для </w:t>
      </w:r>
      <w:r w:rsidR="00C87CF9">
        <w:t>построения</w:t>
      </w:r>
      <w:r>
        <w:t xml:space="preserve"> ортогонал</w:t>
      </w:r>
      <w:r>
        <w:t>ь</w:t>
      </w:r>
      <w:r>
        <w:lastRenderedPageBreak/>
        <w:t xml:space="preserve">ной проекции местности. На данный момент в системе </w:t>
      </w:r>
      <w:proofErr w:type="spellStart"/>
      <w:r>
        <w:t>видеомониторинга</w:t>
      </w:r>
      <w:proofErr w:type="spellEnd"/>
      <w:r>
        <w:t xml:space="preserve"> имею</w:t>
      </w:r>
      <w:r>
        <w:t>т</w:t>
      </w:r>
      <w:r>
        <w:t>ся стационарные поворотные камеры и база данных, в которую эти камеры сохр</w:t>
      </w:r>
      <w:r>
        <w:t>а</w:t>
      </w:r>
      <w:r>
        <w:t>няют снимки территории акватории. В научном мире существует множество ра</w:t>
      </w:r>
      <w:r>
        <w:t>з</w:t>
      </w:r>
      <w:r>
        <w:t>личных методов для решения большинства приведённых выше задач.</w:t>
      </w:r>
    </w:p>
    <w:p w:rsidR="00A54014" w:rsidRPr="00A23704" w:rsidRDefault="00A54014" w:rsidP="00AC3793">
      <w:r>
        <w:t>Однако для программного средства, которое анализировало бы снимки и объекты на них</w:t>
      </w:r>
      <w:r w:rsidR="00E93D60">
        <w:t>,</w:t>
      </w:r>
      <w:r>
        <w:t xml:space="preserve"> методы не подобраны и  не скомпонованы. Также не разработан метод детектирования льда в видимом диапазоне спектра.</w:t>
      </w:r>
      <w:r w:rsidR="00E93D60">
        <w:t xml:space="preserve"> Поэтому </w:t>
      </w:r>
      <w:r w:rsidR="00E93D60" w:rsidRPr="004E6F9B">
        <w:rPr>
          <w:i/>
        </w:rPr>
        <w:t>актуальным</w:t>
      </w:r>
      <w:r w:rsidR="00E93D60">
        <w:t xml:space="preserve"> является разработка программного средства, которое позволяло бы анализировать снимки, определять на них объекты, вычислять их различные характеристики</w:t>
      </w:r>
      <w:r w:rsidR="00C87CF9">
        <w:t xml:space="preserve"> и строить ортогональную проекцию снимков.</w:t>
      </w:r>
      <w:r w:rsidR="00E93D60">
        <w:t xml:space="preserve"> </w:t>
      </w:r>
    </w:p>
    <w:p w:rsidR="00A54014" w:rsidRPr="00A23704" w:rsidRDefault="00A54014" w:rsidP="00AC3793">
      <w:r w:rsidRPr="004E6F9B">
        <w:rPr>
          <w:b/>
        </w:rPr>
        <w:t>Целью</w:t>
      </w:r>
      <w:r w:rsidRPr="00A23704">
        <w:t xml:space="preserve"> дипломной работы является разработка и реализация программн</w:t>
      </w:r>
      <w:r w:rsidRPr="00A23704">
        <w:t>о</w:t>
      </w:r>
      <w:r w:rsidRPr="00A23704">
        <w:t>го средства</w:t>
      </w:r>
      <w:r>
        <w:t>, анализирующе</w:t>
      </w:r>
      <w:r w:rsidR="004E6F9B">
        <w:t xml:space="preserve">го </w:t>
      </w:r>
      <w:r>
        <w:t>цифровые снимки</w:t>
      </w:r>
      <w:r w:rsidRPr="00A23704">
        <w:t>. Для достижения поставленн</w:t>
      </w:r>
      <w:r>
        <w:t>ой</w:t>
      </w:r>
      <w:r w:rsidRPr="00A23704">
        <w:t xml:space="preserve"> цел</w:t>
      </w:r>
      <w:r>
        <w:t>и</w:t>
      </w:r>
      <w:r w:rsidRPr="00A23704">
        <w:t xml:space="preserve"> необходимо решить следующие </w:t>
      </w:r>
      <w:r w:rsidRPr="004E6F9B">
        <w:rPr>
          <w:b/>
        </w:rPr>
        <w:t>задачи</w:t>
      </w:r>
      <w:r w:rsidRPr="00A23704">
        <w:t>: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проанализировать существующие алгоритмы</w:t>
      </w:r>
      <w:r>
        <w:t xml:space="preserve"> определения параме</w:t>
      </w:r>
      <w:r>
        <w:t>т</w:t>
      </w:r>
      <w:r>
        <w:t>ров движения объектов и построения ортогональной проекции</w:t>
      </w:r>
      <w:r w:rsidR="004E6F9B">
        <w:t xml:space="preserve"> и </w:t>
      </w:r>
      <w:r w:rsidR="004E6F9B" w:rsidRPr="00A23704">
        <w:t>в</w:t>
      </w:r>
      <w:r w:rsidR="004E6F9B" w:rsidRPr="00A23704">
        <w:t>ы</w:t>
      </w:r>
      <w:r w:rsidR="004E6F9B" w:rsidRPr="00A23704">
        <w:t>брать подход</w:t>
      </w:r>
      <w:r w:rsidR="004E6F9B" w:rsidRPr="00A23704">
        <w:t>я</w:t>
      </w:r>
      <w:r w:rsidR="004E6F9B" w:rsidRPr="00A23704">
        <w:t>щие для программной системы</w:t>
      </w:r>
      <w:r w:rsidR="004E6F9B">
        <w:t>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разработать недостающие алгоритмы</w:t>
      </w:r>
      <w:r w:rsidRPr="002B37EB">
        <w:t xml:space="preserve"> </w:t>
      </w:r>
      <w:r>
        <w:t>определения параметров дв</w:t>
      </w:r>
      <w:r>
        <w:t>и</w:t>
      </w:r>
      <w:r>
        <w:t>жения объектов и построения ортогональной проекции</w:t>
      </w:r>
      <w:r w:rsidR="004E6F9B">
        <w:t>;</w:t>
      </w:r>
      <w:r>
        <w:t xml:space="preserve"> 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составить требования и спецификации к программному средству</w:t>
      </w:r>
      <w:r w:rsidR="004E6F9B">
        <w:t>, а также  разработать его проект;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реализовать систему и провести её тестирование</w:t>
      </w:r>
      <w:r w:rsidR="004E6F9B">
        <w:t>;</w:t>
      </w:r>
    </w:p>
    <w:p w:rsidR="00A54014" w:rsidRPr="00A23704" w:rsidRDefault="00A54014" w:rsidP="002A0A02">
      <w:pPr>
        <w:pStyle w:val="a"/>
        <w:numPr>
          <w:ilvl w:val="0"/>
          <w:numId w:val="16"/>
        </w:numPr>
      </w:pPr>
      <w:r w:rsidRPr="00A23704">
        <w:t>провести экспериментальное исследование созданного программн</w:t>
      </w:r>
      <w:r w:rsidRPr="00A23704">
        <w:t>о</w:t>
      </w:r>
      <w:r w:rsidRPr="00A23704">
        <w:t>го средства</w:t>
      </w:r>
      <w:r w:rsidR="004E6F9B">
        <w:t>.</w:t>
      </w:r>
    </w:p>
    <w:p w:rsidR="00A54014" w:rsidRDefault="00A54014" w:rsidP="00AC3793">
      <w:r w:rsidRPr="00A23704">
        <w:t>Дипломная работа состоит из введения, четырёх глав, заключения, одного приложения и списка литературы из 34 источников. Во введении обосновывается актуальность темы исследования, обосновывается цель и выделяются задачи и</w:t>
      </w:r>
      <w:r w:rsidRPr="00A23704">
        <w:t>с</w:t>
      </w:r>
      <w:r w:rsidRPr="00A23704">
        <w:t>следования. Первая глава посвящена обзору литературы на тему «Определение параметров движения объектов на панорамных снимках», вторая – анализу пре</w:t>
      </w:r>
      <w:r w:rsidRPr="00A23704">
        <w:t>д</w:t>
      </w:r>
      <w:r w:rsidRPr="00A23704">
        <w:t>метн</w:t>
      </w:r>
      <w:r w:rsidR="004E6F9B">
        <w:t>ой</w:t>
      </w:r>
      <w:r w:rsidRPr="00A23704">
        <w:t xml:space="preserve"> област</w:t>
      </w:r>
      <w:r w:rsidR="004E6F9B">
        <w:t>и</w:t>
      </w:r>
      <w:r w:rsidRPr="00A23704">
        <w:t xml:space="preserve">, третья - проектированию и реализации системы. В четвёртой главе </w:t>
      </w:r>
      <w:r>
        <w:t>описаны</w:t>
      </w:r>
      <w:r w:rsidRPr="00A23704">
        <w:t xml:space="preserve"> </w:t>
      </w:r>
      <w:r>
        <w:t xml:space="preserve">испытания </w:t>
      </w:r>
      <w:r w:rsidRPr="00A23704">
        <w:t>системы в реальных условиях.</w:t>
      </w:r>
    </w:p>
    <w:p w:rsidR="000C76D5" w:rsidRPr="00AC3793" w:rsidRDefault="00183B80" w:rsidP="00AC3793">
      <w:pPr>
        <w:pStyle w:val="10"/>
        <w:numPr>
          <w:ilvl w:val="0"/>
          <w:numId w:val="18"/>
        </w:numPr>
      </w:pPr>
      <w:r w:rsidRPr="00AC3793">
        <w:rPr>
          <w:sz w:val="28"/>
          <w:szCs w:val="28"/>
        </w:rPr>
        <w:br w:type="page"/>
      </w:r>
      <w:bookmarkStart w:id="5" w:name="_Toc359280753"/>
      <w:bookmarkStart w:id="6" w:name="_Toc356840899"/>
      <w:r w:rsidR="0006635E" w:rsidRPr="00AC3793">
        <w:lastRenderedPageBreak/>
        <w:t>Существующие системы распознавания объектов на панорамных электронных снимках</w:t>
      </w:r>
      <w:bookmarkEnd w:id="5"/>
    </w:p>
    <w:p w:rsidR="00E31F05" w:rsidRPr="00E31F05" w:rsidRDefault="00E31F05" w:rsidP="00AC3793"/>
    <w:bookmarkEnd w:id="6"/>
    <w:p w:rsidR="00076D67" w:rsidRPr="00144248" w:rsidRDefault="00076D67" w:rsidP="00AC3793">
      <w:r w:rsidRPr="00144248">
        <w:t>Целью представленного обзора литературы является формулировка треб</w:t>
      </w:r>
      <w:r w:rsidRPr="00144248">
        <w:t>о</w:t>
      </w:r>
      <w:r w:rsidRPr="00144248">
        <w:t>ваний к программному средству</w:t>
      </w:r>
      <w:r w:rsidR="004E6F9B">
        <w:t xml:space="preserve"> и выбор тех </w:t>
      </w:r>
      <w:r w:rsidRPr="00144248">
        <w:t>алгоритмов, которые должны быть заложены в программное средство, решающее поставленную задачу. В обзоре рассматриваются существующие способы улучшения качества изображения для повышения эффективности его дальнейшего анализа, способы нахождения объе</w:t>
      </w:r>
      <w:r w:rsidRPr="00144248">
        <w:t>к</w:t>
      </w:r>
      <w:r w:rsidRPr="00144248">
        <w:t xml:space="preserve">тов снимка и </w:t>
      </w:r>
      <w:r w:rsidR="004E6F9B">
        <w:t xml:space="preserve">вычисления </w:t>
      </w:r>
      <w:r w:rsidRPr="00144248">
        <w:t xml:space="preserve">их пространственных характеристик. </w:t>
      </w:r>
    </w:p>
    <w:p w:rsidR="00826D2C" w:rsidRPr="001A5666" w:rsidRDefault="00826D2C" w:rsidP="00AC3793"/>
    <w:p w:rsidR="000C76D5" w:rsidRPr="00AC3793" w:rsidRDefault="000C76D5" w:rsidP="00AC3793">
      <w:pPr>
        <w:pStyle w:val="2"/>
      </w:pPr>
      <w:bookmarkStart w:id="7" w:name="_Toc356840900"/>
      <w:bookmarkStart w:id="8" w:name="_Toc357590907"/>
      <w:bookmarkStart w:id="9" w:name="_Toc359280754"/>
      <w:r w:rsidRPr="00AC3793">
        <w:t>Методы улучшения качества снимков</w:t>
      </w:r>
      <w:bookmarkEnd w:id="7"/>
      <w:bookmarkEnd w:id="8"/>
      <w:bookmarkEnd w:id="9"/>
    </w:p>
    <w:p w:rsidR="000C76D5" w:rsidRPr="00144248" w:rsidRDefault="000C76D5" w:rsidP="00AC3793">
      <w:r w:rsidRPr="00144248">
        <w:t>При считывании аналоговой информац</w:t>
      </w:r>
      <w:proofErr w:type="gramStart"/>
      <w:r w:rsidRPr="00144248">
        <w:t>ии и её</w:t>
      </w:r>
      <w:proofErr w:type="gramEnd"/>
      <w:r w:rsidRPr="00144248">
        <w:t xml:space="preserve"> оцифровке всегда возникает шум из-за особенностей работы матрицы, особенностей отражающей поверхн</w:t>
      </w:r>
      <w:r w:rsidRPr="00144248">
        <w:t>о</w:t>
      </w:r>
      <w:r w:rsidRPr="00144248">
        <w:t xml:space="preserve">сти, точечных шумов, дефектов при изготовлении объектива, избыточной яркости (блюминга) геометрической не идеальности линзы объектива, неоднородностей </w:t>
      </w:r>
      <w:proofErr w:type="spellStart"/>
      <w:r w:rsidRPr="00144248">
        <w:t>пзс</w:t>
      </w:r>
      <w:proofErr w:type="spellEnd"/>
      <w:r w:rsidRPr="00144248">
        <w:t>-матрицы и эффектов дискретизации [14]. Перед анализом изображений цел</w:t>
      </w:r>
      <w:r w:rsidRPr="00144248">
        <w:t>е</w:t>
      </w:r>
      <w:r w:rsidRPr="00144248">
        <w:t>сообразно применять к ним преобразования, которые устраняли бы его, а также изменяли изображение так, чтобы анализирующие алгоритмы могли предоставить наиболее точные результаты работы.</w:t>
      </w:r>
    </w:p>
    <w:p w:rsidR="000C76D5" w:rsidRPr="00144248" w:rsidRDefault="000C76D5" w:rsidP="00AC3793">
      <w:r w:rsidRPr="00144248">
        <w:t>Возможны следующие способы улучшения качества цифровой фотогр</w:t>
      </w:r>
      <w:r w:rsidRPr="00144248">
        <w:t>а</w:t>
      </w:r>
      <w:r w:rsidRPr="00144248">
        <w:t>фии: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Изменение контраста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Видоизменение гистограмм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Изменение тонового распределения</w:t>
      </w:r>
    </w:p>
    <w:p w:rsidR="000C76D5" w:rsidRPr="00144248" w:rsidRDefault="000C76D5" w:rsidP="002A0A02">
      <w:pPr>
        <w:pStyle w:val="a"/>
        <w:numPr>
          <w:ilvl w:val="0"/>
          <w:numId w:val="4"/>
        </w:numPr>
      </w:pPr>
      <w:r w:rsidRPr="00144248">
        <w:t>Удаление малых компонент</w:t>
      </w:r>
    </w:p>
    <w:p w:rsidR="000C76D5" w:rsidRPr="00085D6E" w:rsidRDefault="000C76D5" w:rsidP="002A0A02">
      <w:pPr>
        <w:pStyle w:val="a"/>
        <w:numPr>
          <w:ilvl w:val="0"/>
          <w:numId w:val="4"/>
        </w:numPr>
      </w:pPr>
      <w:r w:rsidRPr="00144248">
        <w:t>Анализ пространственных частот с использованием гармонических функций</w:t>
      </w:r>
    </w:p>
    <w:p w:rsidR="00085D6E" w:rsidRPr="00085D6E" w:rsidRDefault="00085D6E" w:rsidP="00AC3793"/>
    <w:p w:rsidR="000C76D5" w:rsidRPr="00AC3793" w:rsidRDefault="000C76D5" w:rsidP="009A08D6">
      <w:pPr>
        <w:pStyle w:val="3"/>
      </w:pPr>
      <w:bookmarkStart w:id="10" w:name="_Toc356840901"/>
      <w:bookmarkStart w:id="11" w:name="_Toc357590908"/>
      <w:bookmarkStart w:id="12" w:name="_Toc359280755"/>
      <w:r w:rsidRPr="00AC3793">
        <w:t>Изменение контраста</w:t>
      </w:r>
      <w:bookmarkEnd w:id="10"/>
      <w:bookmarkEnd w:id="11"/>
      <w:bookmarkEnd w:id="12"/>
    </w:p>
    <w:p w:rsidR="000C76D5" w:rsidRPr="00144248" w:rsidRDefault="000C76D5" w:rsidP="00AC3793">
      <w:r w:rsidRPr="00AC3793">
        <w:t xml:space="preserve">Процедура улучшения изображений сводится к выполнению комплекса операций с целью либо улучшения визуального восприятия изображения, либо </w:t>
      </w:r>
      <w:r w:rsidRPr="00AC3793">
        <w:lastRenderedPageBreak/>
        <w:t>преобразования его в форму, более удобную для визуального или машинного ан</w:t>
      </w:r>
      <w:r w:rsidRPr="00144248">
        <w:t>а</w:t>
      </w:r>
      <w:r w:rsidRPr="00144248">
        <w:t>лиза [7; 8].</w:t>
      </w:r>
    </w:p>
    <w:p w:rsidR="000C76D5" w:rsidRPr="00144248" w:rsidRDefault="000C76D5" w:rsidP="00AC3793">
      <w:r w:rsidRPr="00144248">
        <w:t>Слабый контраст — наиболее распространенный дефект фотографических и телевизионных изображений, обусловленный ограниченностью диапазона во</w:t>
      </w:r>
      <w:r w:rsidRPr="00144248">
        <w:t>с</w:t>
      </w:r>
      <w:r w:rsidRPr="00144248">
        <w:t>производимых яркостей, нередко сочетающейся с нелинейностью характеристики передачи уровней.</w:t>
      </w:r>
    </w:p>
    <w:p w:rsidR="000C76D5" w:rsidRPr="003F45FC" w:rsidRDefault="000C76D5" w:rsidP="00AC3793">
      <w:r w:rsidRPr="00144248">
        <w:t>Во многих случаях контраст можно повысить, изменяя яркость каждого элемента изображения.</w:t>
      </w:r>
    </w:p>
    <w:p w:rsidR="00085D6E" w:rsidRPr="003F45FC" w:rsidRDefault="00085D6E" w:rsidP="002A0A02">
      <w:pPr>
        <w:pStyle w:val="a"/>
      </w:pPr>
    </w:p>
    <w:p w:rsidR="000C76D5" w:rsidRPr="00144248" w:rsidRDefault="000C76D5" w:rsidP="009A08D6">
      <w:pPr>
        <w:pStyle w:val="3"/>
      </w:pPr>
      <w:bookmarkStart w:id="13" w:name="_Toc356840902"/>
      <w:bookmarkStart w:id="14" w:name="_Toc357590909"/>
      <w:bookmarkStart w:id="15" w:name="_Toc359280756"/>
      <w:r w:rsidRPr="00144248">
        <w:t>Видоизменение гистограмм</w:t>
      </w:r>
      <w:bookmarkEnd w:id="13"/>
      <w:bookmarkEnd w:id="14"/>
      <w:bookmarkEnd w:id="15"/>
    </w:p>
    <w:p w:rsidR="000C76D5" w:rsidRPr="003F45FC" w:rsidRDefault="000C76D5" w:rsidP="00AC3793">
      <w:r w:rsidRPr="00144248">
        <w:t>Гистограмма распределения яркостей типичного изображения естественн</w:t>
      </w:r>
      <w:r w:rsidRPr="00144248">
        <w:t>о</w:t>
      </w:r>
      <w:r w:rsidRPr="00144248">
        <w:t xml:space="preserve">го происхождения, подвергнутого линейному квантованию, обычно имеет ярко выраженный перекос в сторону малых уровней; яркость большинства элементов изображения ниже </w:t>
      </w:r>
      <w:proofErr w:type="gramStart"/>
      <w:r w:rsidRPr="00144248">
        <w:t>средней</w:t>
      </w:r>
      <w:proofErr w:type="gramEnd"/>
      <w:r w:rsidRPr="00144248">
        <w:t xml:space="preserve"> [9]. На темных участках подобных изображений дет</w:t>
      </w:r>
      <w:r w:rsidRPr="00144248">
        <w:t>а</w:t>
      </w:r>
      <w:r w:rsidRPr="00144248">
        <w:t>ли часто оказываются неразличимыми. Одним из методов улучшения таких изо</w:t>
      </w:r>
      <w:r w:rsidRPr="00144248">
        <w:t>б</w:t>
      </w:r>
      <w:r w:rsidRPr="00144248">
        <w:t>ражений является видоизменение гистограммы. Этот метод предусматривает пр</w:t>
      </w:r>
      <w:r w:rsidRPr="00144248">
        <w:t>е</w:t>
      </w:r>
      <w:r w:rsidRPr="00144248">
        <w:t xml:space="preserve">образование яркостей исходного изображения, с </w:t>
      </w:r>
      <w:proofErr w:type="gramStart"/>
      <w:r w:rsidRPr="00144248">
        <w:t>тем</w:t>
      </w:r>
      <w:proofErr w:type="gramEnd"/>
      <w:r w:rsidRPr="00144248">
        <w:t xml:space="preserve"> чтобы гистограмма распр</w:t>
      </w:r>
      <w:r w:rsidRPr="00144248">
        <w:t>е</w:t>
      </w:r>
      <w:r w:rsidRPr="00144248">
        <w:t xml:space="preserve">деления яркостей обработанного изображения приняла желаемую форму. </w:t>
      </w:r>
      <w:proofErr w:type="spellStart"/>
      <w:r w:rsidRPr="00144248">
        <w:t>Эн</w:t>
      </w:r>
      <w:r w:rsidRPr="00144248">
        <w:t>д</w:t>
      </w:r>
      <w:r w:rsidRPr="00144248">
        <w:t>рюс</w:t>
      </w:r>
      <w:proofErr w:type="spellEnd"/>
      <w:r w:rsidRPr="00144248">
        <w:t xml:space="preserve">, Холл и другие исследователи получили ряд улучшенных изображений путем выравнивания гистограмм распределения, т. е. в каждом случае они добивались равномерности распределения яркости обработанного изображения [10]. </w:t>
      </w:r>
      <w:proofErr w:type="gramStart"/>
      <w:r w:rsidRPr="00144248">
        <w:t>Фрей</w:t>
      </w:r>
      <w:proofErr w:type="gramEnd"/>
      <w:r w:rsidRPr="00144248">
        <w:t xml:space="preserve"> и</w:t>
      </w:r>
      <w:r w:rsidRPr="00144248">
        <w:t>с</w:t>
      </w:r>
      <w:r w:rsidRPr="00144248">
        <w:t>следовал метод видоизменения гистограмм, который обеспечивал экспоненциал</w:t>
      </w:r>
      <w:r w:rsidRPr="00144248">
        <w:t>ь</w:t>
      </w:r>
      <w:r w:rsidRPr="00144248">
        <w:t>ную или гиперболическую форму распределения яркостей улучшенного изобр</w:t>
      </w:r>
      <w:r w:rsidRPr="00144248">
        <w:t>а</w:t>
      </w:r>
      <w:r w:rsidRPr="00144248">
        <w:t>жения [11]. Кетчам улучшил этот метод, применив «локальные», подсчитанные по части изображения, гистограммы [12].</w:t>
      </w:r>
    </w:p>
    <w:p w:rsidR="00085D6E" w:rsidRPr="003F45FC" w:rsidRDefault="00085D6E" w:rsidP="002A0A02">
      <w:pPr>
        <w:pStyle w:val="a"/>
      </w:pPr>
    </w:p>
    <w:p w:rsidR="000C76D5" w:rsidRPr="00144248" w:rsidRDefault="000C76D5" w:rsidP="009A08D6">
      <w:pPr>
        <w:pStyle w:val="3"/>
      </w:pPr>
      <w:bookmarkStart w:id="16" w:name="_Toc356840903"/>
      <w:bookmarkStart w:id="17" w:name="_Toc357590910"/>
      <w:bookmarkStart w:id="18" w:name="_Toc359280757"/>
      <w:r w:rsidRPr="00144248">
        <w:t>Изменение тонового распределения</w:t>
      </w:r>
      <w:bookmarkEnd w:id="16"/>
      <w:bookmarkEnd w:id="17"/>
      <w:bookmarkEnd w:id="18"/>
    </w:p>
    <w:p w:rsidR="000C76D5" w:rsidRPr="003F45FC" w:rsidRDefault="000C76D5" w:rsidP="00AC3793">
      <w:r w:rsidRPr="00144248">
        <w:t>Улучшение изображений  выполняется путем изменения значений инте</w:t>
      </w:r>
      <w:r w:rsidRPr="00144248">
        <w:t>н</w:t>
      </w:r>
      <w:r w:rsidRPr="00144248">
        <w:t>сивности (полутоновых уровней) пикселов [9]. В большинстве программных п</w:t>
      </w:r>
      <w:r w:rsidRPr="00144248">
        <w:t>а</w:t>
      </w:r>
      <w:r w:rsidRPr="00144248">
        <w:t>кетов для обработки изображений предусмотрено несколько команд для измен</w:t>
      </w:r>
      <w:r w:rsidRPr="00144248">
        <w:t>е</w:t>
      </w:r>
      <w:r w:rsidRPr="00144248">
        <w:lastRenderedPageBreak/>
        <w:t>ния вида изображения посредством преобразования значений пикселов с испол</w:t>
      </w:r>
      <w:r w:rsidRPr="00144248">
        <w:t>ь</w:t>
      </w:r>
      <w:r w:rsidRPr="00144248">
        <w:t>зованием некоторой функции, задающей способ замены входных значений инте</w:t>
      </w:r>
      <w:r w:rsidRPr="00144248">
        <w:t>н</w:t>
      </w:r>
      <w:r w:rsidRPr="00144248">
        <w:t>сивности на новые выходные значения. Данный метод легко расширить таким о</w:t>
      </w:r>
      <w:r w:rsidRPr="00144248">
        <w:t>б</w:t>
      </w:r>
      <w:r w:rsidRPr="00144248">
        <w:t>разом, чтобы пользователь мог указать несколько различных областей изображ</w:t>
      </w:r>
      <w:r w:rsidRPr="00144248">
        <w:t>е</w:t>
      </w:r>
      <w:r w:rsidRPr="00144248">
        <w:t>ния и применить к каждой из них различные функции преобразования — функции тонового распределения. Преобразование значений интенсивности часто назыв</w:t>
      </w:r>
      <w:r w:rsidRPr="00144248">
        <w:t>а</w:t>
      </w:r>
      <w:r w:rsidRPr="00144248">
        <w:t>ется растяжением (</w:t>
      </w:r>
      <w:r w:rsidRPr="00144248">
        <w:rPr>
          <w:lang w:val="en-US"/>
        </w:rPr>
        <w:t>stretching</w:t>
      </w:r>
      <w:r w:rsidRPr="00144248">
        <w:t>), так как такая операция часто применяется для ра</w:t>
      </w:r>
      <w:r w:rsidRPr="00144248">
        <w:t>с</w:t>
      </w:r>
      <w:r w:rsidRPr="00144248">
        <w:t>ширения динамического диапазона значений интенсивности слишком темных изображений на весь доступный диапазон уровней интенсивности.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19" w:name="_Toc356840904"/>
      <w:bookmarkStart w:id="20" w:name="_Toc357590911"/>
      <w:bookmarkStart w:id="21" w:name="_Toc359280758"/>
      <w:r w:rsidRPr="00144248">
        <w:t>Удаление малых компонент</w:t>
      </w:r>
      <w:bookmarkEnd w:id="19"/>
      <w:bookmarkEnd w:id="20"/>
      <w:bookmarkEnd w:id="21"/>
    </w:p>
    <w:p w:rsidR="000C76D5" w:rsidRPr="003F45FC" w:rsidRDefault="000C76D5" w:rsidP="00AC3793">
      <w:r w:rsidRPr="00144248">
        <w:t>Существуют способы выделения связных компонент на бинарном изобр</w:t>
      </w:r>
      <w:r w:rsidRPr="00144248">
        <w:t>а</w:t>
      </w:r>
      <w:r w:rsidRPr="00144248">
        <w:t>жении и большого количества признаков, которые можно вычислять по множ</w:t>
      </w:r>
      <w:r w:rsidRPr="00144248">
        <w:t>е</w:t>
      </w:r>
      <w:r w:rsidRPr="00144248">
        <w:t>ству пикселов, составляющих одну связную компоненту [9]. Описание, сформ</w:t>
      </w:r>
      <w:r w:rsidRPr="00144248">
        <w:t>и</w:t>
      </w:r>
      <w:r w:rsidRPr="00144248">
        <w:t>рованное для изображения, может содержать множество компонент, каждая из которых представляет область, выделенную на фоне изображения, и множество признаков, вычисленных для каждой компоненты. С учетом вычисленных пр</w:t>
      </w:r>
      <w:r w:rsidRPr="00144248">
        <w:t>и</w:t>
      </w:r>
      <w:r w:rsidRPr="00144248">
        <w:t>знаков алгоритм может удалить из этого описания любую компоненту. Например, могут быть удалены компоненты, содержащие небольшое количество пикселов, или очень тонкие компоненты. Подобная обработка приводит к удалению ряда шумовых областей вблизи границы объекта.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22" w:name="_Toc356840905"/>
      <w:bookmarkStart w:id="23" w:name="_Toc357590912"/>
      <w:bookmarkStart w:id="24" w:name="_Toc359280759"/>
      <w:r w:rsidRPr="00144248">
        <w:t>Анализ пространственных частот с использованием гармонических функций</w:t>
      </w:r>
      <w:bookmarkEnd w:id="22"/>
      <w:bookmarkEnd w:id="23"/>
      <w:bookmarkEnd w:id="24"/>
    </w:p>
    <w:p w:rsidR="000C76D5" w:rsidRPr="00144248" w:rsidRDefault="000C76D5" w:rsidP="00AC3793">
      <w:r w:rsidRPr="00144248">
        <w:t>Теория рядов Фурье в математическом анализе показывает, как больши</w:t>
      </w:r>
      <w:r w:rsidRPr="00144248">
        <w:t>н</w:t>
      </w:r>
      <w:r w:rsidRPr="00144248">
        <w:t>ство действительных поверхностей и функций можно представить с помощью б</w:t>
      </w:r>
      <w:r w:rsidRPr="00144248">
        <w:t>а</w:t>
      </w:r>
      <w:r w:rsidRPr="00144248">
        <w:t>зиса гармонических функций [9]. Энергия, соответствующая базисным векторам, интерпретируется в терминах структуры представляемой поверхности (функции). Этот подход может применяться для обработки всего изображения или его о</w:t>
      </w:r>
      <w:r w:rsidRPr="00144248">
        <w:t>т</w:t>
      </w:r>
      <w:r w:rsidRPr="00144248">
        <w:t>дельных фрагментов. Он заключается в использовании базиса Фурье для посл</w:t>
      </w:r>
      <w:r w:rsidRPr="00144248">
        <w:t>е</w:t>
      </w:r>
      <w:r w:rsidRPr="00144248">
        <w:lastRenderedPageBreak/>
        <w:t>дующей фильтрации изображения или для принятия решений относительно изо</w:t>
      </w:r>
      <w:r w:rsidRPr="00144248">
        <w:t>б</w:t>
      </w:r>
      <w:r w:rsidRPr="00144248">
        <w:t>ражения на основе распределения энергии между различными базисными вект</w:t>
      </w:r>
      <w:r w:rsidRPr="00144248">
        <w:t>о</w:t>
      </w:r>
      <w:r w:rsidRPr="00144248">
        <w:t>рами.</w:t>
      </w:r>
    </w:p>
    <w:p w:rsidR="000C76D5" w:rsidRPr="003F45FC" w:rsidRDefault="000C76D5" w:rsidP="00AC3793">
      <w:r w:rsidRPr="00144248">
        <w:t>Например, для удаления высокочастотного шума можно устранить из изо</w:t>
      </w:r>
      <w:r w:rsidRPr="00144248">
        <w:t>б</w:t>
      </w:r>
      <w:r w:rsidRPr="00144248">
        <w:t>ражения все компоненты, соответствующие высокочастотным гармоническим к</w:t>
      </w:r>
      <w:r w:rsidRPr="00144248">
        <w:t>о</w:t>
      </w:r>
      <w:r w:rsidRPr="00144248">
        <w:t xml:space="preserve">лебаниям. 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25" w:name="_Toc356840906"/>
      <w:bookmarkStart w:id="26" w:name="_Toc357590913"/>
      <w:bookmarkStart w:id="27" w:name="_Toc359280760"/>
      <w:r w:rsidRPr="00144248">
        <w:t>Методы обнаружения объектов на электронном снимке</w:t>
      </w:r>
      <w:bookmarkEnd w:id="25"/>
      <w:bookmarkEnd w:id="26"/>
      <w:bookmarkEnd w:id="27"/>
    </w:p>
    <w:p w:rsidR="000C76D5" w:rsidRPr="00144248" w:rsidRDefault="000C76D5" w:rsidP="00AC3793">
      <w:r w:rsidRPr="00144248">
        <w:t>При фотографировании на снимках образуются шумы из-за особенностей работы матрицы, отражающей поверхности; также добавляются точечные шумы.</w:t>
      </w:r>
    </w:p>
    <w:p w:rsidR="000C76D5" w:rsidRPr="00144248" w:rsidRDefault="000C76D5" w:rsidP="002A0A02">
      <w:pPr>
        <w:pStyle w:val="a"/>
      </w:pPr>
      <w:r w:rsidRPr="00144248">
        <w:t>Для улучшения алгоритма выделения предлагается учитывать не только размеры объекта, но и его форму, а именно, строить скелет объекта и ан</w:t>
      </w:r>
      <w:r w:rsidRPr="00144248">
        <w:t>а</w:t>
      </w:r>
      <w:r w:rsidRPr="00144248">
        <w:t>лизировать полученный граф [15].</w:t>
      </w:r>
    </w:p>
    <w:p w:rsidR="000C76D5" w:rsidRPr="00144248" w:rsidRDefault="000C76D5" w:rsidP="002A0A02">
      <w:pPr>
        <w:pStyle w:val="a"/>
      </w:pPr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3"/>
        </w:numPr>
      </w:pPr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</w:p>
    <w:p w:rsidR="000C76D5" w:rsidRPr="00085D6E" w:rsidRDefault="000C76D5" w:rsidP="002A0A02">
      <w:pPr>
        <w:pStyle w:val="a"/>
        <w:numPr>
          <w:ilvl w:val="0"/>
          <w:numId w:val="3"/>
        </w:numPr>
      </w:pPr>
      <w:r w:rsidRPr="00144248">
        <w:t>Алгоритм построения скелета</w:t>
      </w:r>
    </w:p>
    <w:p w:rsidR="00085D6E" w:rsidRPr="00085D6E" w:rsidRDefault="00085D6E" w:rsidP="00AC3793"/>
    <w:p w:rsidR="000C76D5" w:rsidRPr="00144248" w:rsidRDefault="000C76D5" w:rsidP="009A08D6">
      <w:pPr>
        <w:pStyle w:val="3"/>
      </w:pPr>
      <w:bookmarkStart w:id="28" w:name="_Toc356840907"/>
      <w:bookmarkStart w:id="29" w:name="_Toc357590914"/>
      <w:bookmarkStart w:id="30" w:name="_Toc359280761"/>
      <w:r w:rsidRPr="00144248">
        <w:t xml:space="preserve">Алгоритм </w:t>
      </w:r>
      <w:proofErr w:type="spellStart"/>
      <w:r w:rsidRPr="00144248">
        <w:t>утоньшения</w:t>
      </w:r>
      <w:proofErr w:type="spellEnd"/>
      <w:r w:rsidRPr="00144248">
        <w:t xml:space="preserve"> для нахождения скелета</w:t>
      </w:r>
      <w:bookmarkEnd w:id="28"/>
      <w:bookmarkEnd w:id="29"/>
      <w:bookmarkEnd w:id="30"/>
    </w:p>
    <w:p w:rsidR="000C76D5" w:rsidRPr="00144248" w:rsidRDefault="000C76D5" w:rsidP="00AC3793">
      <w:r w:rsidRPr="00144248">
        <w:t>Алгоритм основан на применении к изображению восьми масок, получе</w:t>
      </w:r>
      <w:r w:rsidRPr="00144248">
        <w:t>н</w:t>
      </w:r>
      <w:r w:rsidRPr="00144248">
        <w:t>ных из двух (см. табл.) путем поворота каждой на 90, 180 и 270 градусов [15]. Каждая маска отвечает за удаление горизонтальных, вертикальных и диагонал</w:t>
      </w:r>
      <w:r w:rsidRPr="00144248">
        <w:t>ь</w:t>
      </w:r>
      <w:r w:rsidRPr="00144248">
        <w:t>ных линий, наклоненных под углом 45 градусов.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573"/>
        <w:gridCol w:w="573"/>
        <w:gridCol w:w="573"/>
        <w:gridCol w:w="573"/>
      </w:tblGrid>
      <w:tr w:rsidR="000C76D5" w:rsidRPr="00144248" w:rsidTr="00FF63B9">
        <w:trPr>
          <w:trHeight w:val="221"/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0</w:t>
            </w:r>
          </w:p>
        </w:tc>
      </w:tr>
      <w:tr w:rsidR="000C76D5" w:rsidRPr="00144248" w:rsidTr="00FF63B9">
        <w:trPr>
          <w:jc w:val="center"/>
        </w:trPr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eastAsia="en-US"/>
              </w:rPr>
            </w:pP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573" w:type="dxa"/>
            <w:shd w:val="clear" w:color="auto" w:fill="auto"/>
            <w:vAlign w:val="center"/>
          </w:tcPr>
          <w:p w:rsidR="000C76D5" w:rsidRPr="00144248" w:rsidRDefault="000C76D5" w:rsidP="00AC3793">
            <w:pPr>
              <w:rPr>
                <w:rFonts w:eastAsia="Calibri"/>
                <w:lang w:val="en-US" w:eastAsia="en-US"/>
              </w:rPr>
            </w:pPr>
            <w:r w:rsidRPr="00144248">
              <w:rPr>
                <w:rFonts w:eastAsia="Calibri"/>
                <w:lang w:val="en-US" w:eastAsia="en-US"/>
              </w:rPr>
              <w:t>2</w:t>
            </w:r>
          </w:p>
        </w:tc>
      </w:tr>
    </w:tbl>
    <w:p w:rsidR="000C76D5" w:rsidRPr="00144248" w:rsidRDefault="000C76D5" w:rsidP="00AC3793">
      <w:pPr>
        <w:pStyle w:val="a0"/>
      </w:pPr>
      <w:r w:rsidRPr="00144248">
        <w:t xml:space="preserve">Маски </w:t>
      </w:r>
      <w:proofErr w:type="spellStart"/>
      <w:r w:rsidRPr="00144248">
        <w:t>утоньшения</w:t>
      </w:r>
      <w:proofErr w:type="spellEnd"/>
    </w:p>
    <w:p w:rsidR="000C76D5" w:rsidRPr="003F45FC" w:rsidRDefault="000C76D5" w:rsidP="002A0A02">
      <w:pPr>
        <w:pStyle w:val="a"/>
      </w:pPr>
      <w:r w:rsidRPr="00144248">
        <w:t>Алгоритм заключается в следующем. Каждый пиксель изобр</w:t>
      </w:r>
      <w:r w:rsidRPr="00144248">
        <w:t>а</w:t>
      </w:r>
      <w:r w:rsidRPr="00144248">
        <w:t xml:space="preserve">жения и его ближайшие соседи подвергаются тесту на соответствие наложенной маски. Маска накладывается таким образом, что текущий пиксель становится в ее середину, а ближайшие соседи покрываются остальной частью маски. Если сам </w:t>
      </w:r>
      <w:r w:rsidRPr="00144248">
        <w:lastRenderedPageBreak/>
        <w:t>пи</w:t>
      </w:r>
      <w:r w:rsidRPr="00144248">
        <w:t>к</w:t>
      </w:r>
      <w:r w:rsidRPr="00144248">
        <w:t>сель и его соседи удовлетворяют условию, что под ячейкой маски с номером 0 находится фон объекта, а под ячейками с номером 1 – сам объект, то пиксель, л</w:t>
      </w:r>
      <w:r w:rsidRPr="00144248">
        <w:t>е</w:t>
      </w:r>
      <w:r w:rsidRPr="00144248">
        <w:t>жащий под центральной ячейкой маски, удаляется на изображении.</w:t>
      </w:r>
    </w:p>
    <w:p w:rsidR="00085D6E" w:rsidRPr="003F45FC" w:rsidRDefault="00085D6E" w:rsidP="002A0A02">
      <w:pPr>
        <w:pStyle w:val="a"/>
      </w:pPr>
    </w:p>
    <w:p w:rsidR="000C76D5" w:rsidRPr="00144248" w:rsidRDefault="000C76D5" w:rsidP="009A08D6">
      <w:pPr>
        <w:pStyle w:val="3"/>
      </w:pPr>
      <w:bookmarkStart w:id="31" w:name="_Toc356840908"/>
      <w:bookmarkStart w:id="32" w:name="_Toc357590915"/>
      <w:bookmarkStart w:id="33" w:name="_Toc359280762"/>
      <w:r w:rsidRPr="00144248">
        <w:t>Алгоритм построения скелета</w:t>
      </w:r>
      <w:bookmarkEnd w:id="31"/>
      <w:bookmarkEnd w:id="32"/>
      <w:bookmarkEnd w:id="33"/>
    </w:p>
    <w:p w:rsidR="000C76D5" w:rsidRPr="003F45FC" w:rsidRDefault="000C76D5" w:rsidP="00AC3793">
      <w:r w:rsidRPr="00144248">
        <w:t>Для анализа скелета объекта необходимо представить его в виде взвешенн</w:t>
      </w:r>
      <w:r w:rsidRPr="00144248">
        <w:t>о</w:t>
      </w:r>
      <w:r w:rsidRPr="00144248">
        <w:t>го графа [15]. Для дальнейшего анализа скелета необязательно иметь всю ветв</w:t>
      </w:r>
      <w:r w:rsidRPr="00144248">
        <w:t>и</w:t>
      </w:r>
      <w:r w:rsidRPr="00144248">
        <w:t>стую структуру. Достаточно выделить самый длинный путь в скелете и связа</w:t>
      </w:r>
      <w:r w:rsidRPr="00144248">
        <w:t>н</w:t>
      </w:r>
      <w:r w:rsidRPr="00144248">
        <w:t>ные с ним относительно большие дуги (пути) в графе. Применительно к летател</w:t>
      </w:r>
      <w:r w:rsidRPr="00144248">
        <w:t>ь</w:t>
      </w:r>
      <w:r w:rsidRPr="00144248">
        <w:t>ным объектам в таком случае будут выделены фюзеляж самолета и оба его крыла. По соотношению весов самого длинного пути и связанных с ним дуг можно отсе</w:t>
      </w:r>
      <w:r w:rsidRPr="00144248">
        <w:t>и</w:t>
      </w:r>
      <w:r w:rsidRPr="00144248">
        <w:t>вать мешающие распознаванию объекты (деревья, мелкие водоемы и др.).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34" w:name="_Toc356840909"/>
      <w:bookmarkStart w:id="35" w:name="_Toc357590916"/>
      <w:bookmarkStart w:id="36" w:name="_Toc359280763"/>
      <w:r w:rsidRPr="00144248">
        <w:t>Методы поиска похожих объектов</w:t>
      </w:r>
      <w:bookmarkEnd w:id="34"/>
      <w:bookmarkEnd w:id="35"/>
      <w:bookmarkEnd w:id="36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1"/>
        </w:numPr>
      </w:pPr>
      <w:r w:rsidRPr="00144248">
        <w:t>Сравнение графов</w:t>
      </w:r>
    </w:p>
    <w:p w:rsidR="000C76D5" w:rsidRDefault="000C76D5" w:rsidP="002A0A02">
      <w:pPr>
        <w:pStyle w:val="a"/>
        <w:numPr>
          <w:ilvl w:val="0"/>
          <w:numId w:val="1"/>
        </w:numPr>
      </w:pPr>
      <w:r w:rsidRPr="00144248">
        <w:t>Сравнение контуров</w:t>
      </w:r>
    </w:p>
    <w:p w:rsidR="00B1176F" w:rsidRPr="00144248" w:rsidRDefault="00B1176F" w:rsidP="00AC3793"/>
    <w:p w:rsidR="000C76D5" w:rsidRPr="00144248" w:rsidRDefault="000C76D5" w:rsidP="009A08D6">
      <w:pPr>
        <w:pStyle w:val="3"/>
      </w:pPr>
      <w:bookmarkStart w:id="37" w:name="_Toc356840910"/>
      <w:bookmarkStart w:id="38" w:name="_Toc357590917"/>
      <w:bookmarkStart w:id="39" w:name="_Toc359280764"/>
      <w:r w:rsidRPr="00144248">
        <w:t>Сравнение графов</w:t>
      </w:r>
      <w:bookmarkEnd w:id="37"/>
      <w:bookmarkEnd w:id="38"/>
      <w:bookmarkEnd w:id="39"/>
    </w:p>
    <w:p w:rsidR="000C76D5" w:rsidRPr="003F45FC" w:rsidRDefault="000C76D5" w:rsidP="00AC3793">
      <w:r w:rsidRPr="00144248">
        <w:t>После достаточного упрощения скелетов сравниваются полученные и эт</w:t>
      </w:r>
      <w:r w:rsidRPr="00144248">
        <w:t>а</w:t>
      </w:r>
      <w:r w:rsidRPr="00144248">
        <w:t>лонные графы [16]. Полное соответствие графов совершенно необязательно, так что, если веса дуг или их отношения мало отличаются, графы считаются похож</w:t>
      </w:r>
      <w:r w:rsidRPr="00144248">
        <w:t>и</w:t>
      </w:r>
      <w:r w:rsidRPr="00144248">
        <w:t>ми. Для решения задачи можно применить метод сравнения иерархий графов. Для этого вершины одного графа упорядочиваются относительно какой-нибудь к</w:t>
      </w:r>
      <w:r w:rsidRPr="00144248">
        <w:t>о</w:t>
      </w:r>
      <w:r w:rsidRPr="00144248">
        <w:t>нечной вершины, а для другого графа подбирается подобная комбинация вершин и дуг. Упорядочение вершин визуально можно представить как подвешивание д</w:t>
      </w:r>
      <w:r w:rsidRPr="00144248">
        <w:t>е</w:t>
      </w:r>
      <w:r w:rsidRPr="00144248">
        <w:t>рева за одну из конечных вершин. Если находится подобная комбинация вершин и дуг, полученный и эталонный объекты схожи по своей структуре.</w:t>
      </w:r>
    </w:p>
    <w:p w:rsidR="00085D6E" w:rsidRPr="003F45FC" w:rsidRDefault="00085D6E" w:rsidP="00AC3793"/>
    <w:p w:rsidR="000C76D5" w:rsidRPr="00144248" w:rsidRDefault="000C76D5" w:rsidP="009A08D6">
      <w:pPr>
        <w:pStyle w:val="3"/>
      </w:pPr>
      <w:bookmarkStart w:id="40" w:name="_Toc356840911"/>
      <w:bookmarkStart w:id="41" w:name="_Toc357590918"/>
      <w:bookmarkStart w:id="42" w:name="_Toc359280765"/>
      <w:r w:rsidRPr="00144248">
        <w:lastRenderedPageBreak/>
        <w:t>Сравнение контуров</w:t>
      </w:r>
      <w:bookmarkEnd w:id="40"/>
      <w:bookmarkEnd w:id="41"/>
      <w:bookmarkEnd w:id="42"/>
    </w:p>
    <w:p w:rsidR="000C76D5" w:rsidRPr="00144248" w:rsidRDefault="000C76D5" w:rsidP="00AC3793">
      <w:r w:rsidRPr="00144248">
        <w:t>Сравнение контуров — распространённая задача, возникающая, например, при решении проблемы поиска заданного объекта на изображении (</w:t>
      </w:r>
      <w:proofErr w:type="spellStart"/>
      <w:r w:rsidRPr="00144248">
        <w:t>template</w:t>
      </w:r>
      <w:proofErr w:type="spellEnd"/>
      <w:r w:rsidRPr="00144248">
        <w:t xml:space="preserve"> </w:t>
      </w:r>
      <w:proofErr w:type="spellStart"/>
      <w:r w:rsidRPr="00144248">
        <w:t>matching</w:t>
      </w:r>
      <w:proofErr w:type="spellEnd"/>
      <w:r w:rsidRPr="00144248">
        <w:t>) [17].</w:t>
      </w:r>
    </w:p>
    <w:p w:rsidR="000C76D5" w:rsidRPr="00144248" w:rsidRDefault="000C76D5" w:rsidP="00AC3793">
      <w:r w:rsidRPr="00144248">
        <w:t>Самый простой вариант сравнения пары контуров — это рассчитать их м</w:t>
      </w:r>
      <w:r w:rsidRPr="00144248">
        <w:t>о</w:t>
      </w:r>
      <w:r w:rsidRPr="00144248">
        <w:t>менты.</w:t>
      </w:r>
    </w:p>
    <w:p w:rsidR="000C76D5" w:rsidRPr="00144248" w:rsidRDefault="000C76D5" w:rsidP="00AC3793">
      <w:r w:rsidRPr="00144248">
        <w:t xml:space="preserve"> </w:t>
      </w:r>
      <w:r w:rsidRPr="00144248">
        <w:rPr>
          <w:b/>
        </w:rPr>
        <w:t>Момент</w:t>
      </w:r>
      <w:r w:rsidRPr="00144248">
        <w:t xml:space="preserve"> — это суммарная характеристика контура, рассчитанная интегр</w:t>
      </w:r>
      <w:r w:rsidRPr="00144248">
        <w:t>и</w:t>
      </w:r>
      <w:r w:rsidRPr="00144248">
        <w:t xml:space="preserve">рованием (суммированием) всех пикселей контура. </w:t>
      </w:r>
    </w:p>
    <w:p w:rsidR="000C76D5" w:rsidRPr="00144248" w:rsidRDefault="000C76D5" w:rsidP="00AC3793">
      <w:r w:rsidRPr="00144248">
        <w:t>Однако моменты имеют существенные недостатки:</w:t>
      </w:r>
    </w:p>
    <w:p w:rsidR="000C76D5" w:rsidRPr="00144248" w:rsidRDefault="000C76D5" w:rsidP="00AC3793">
      <w:r w:rsidRPr="00144248">
        <w:t xml:space="preserve"> — они не позволяют сравнить контуры одинаковой формы, но разных ра</w:t>
      </w:r>
      <w:r w:rsidRPr="00144248">
        <w:t>з</w:t>
      </w:r>
      <w:r w:rsidRPr="00144248">
        <w:t xml:space="preserve">меров, поэтому их, сначала нужно нормализовать (операция </w:t>
      </w:r>
      <w:proofErr w:type="spellStart"/>
      <w:r w:rsidRPr="00144248">
        <w:t>эквализации</w:t>
      </w:r>
      <w:proofErr w:type="spellEnd"/>
      <w:r w:rsidRPr="00144248">
        <w:t xml:space="preserve"> конт</w:t>
      </w:r>
      <w:r w:rsidRPr="00144248">
        <w:t>у</w:t>
      </w:r>
      <w:r w:rsidRPr="00144248">
        <w:t>ров (приведение к единой длине) — позволяет добиться инвариантности к ма</w:t>
      </w:r>
      <w:r w:rsidRPr="00144248">
        <w:t>с</w:t>
      </w:r>
      <w:r w:rsidRPr="00144248">
        <w:t>штабу).</w:t>
      </w:r>
    </w:p>
    <w:p w:rsidR="000C76D5" w:rsidRPr="00144248" w:rsidRDefault="000C76D5" w:rsidP="00AC3793">
      <w:r w:rsidRPr="00144248">
        <w:t xml:space="preserve"> — зависят от системы координат, а </w:t>
      </w:r>
      <w:proofErr w:type="gramStart"/>
      <w:r w:rsidRPr="00144248">
        <w:t>значит</w:t>
      </w:r>
      <w:proofErr w:type="gramEnd"/>
      <w:r w:rsidRPr="00144248">
        <w:t xml:space="preserve"> не позволят определить повё</w:t>
      </w:r>
      <w:r w:rsidRPr="00144248">
        <w:t>р</w:t>
      </w:r>
      <w:r w:rsidRPr="00144248">
        <w:t>нутую фигуру.</w:t>
      </w:r>
    </w:p>
    <w:p w:rsidR="000C76D5" w:rsidRPr="00144248" w:rsidRDefault="000C76D5" w:rsidP="00AC3793">
      <w:r w:rsidRPr="00144248">
        <w:t xml:space="preserve"> Поэтому, лучше использовать нормализованные инвариантные моменты.</w:t>
      </w:r>
    </w:p>
    <w:p w:rsidR="000C76D5" w:rsidRPr="00144248" w:rsidRDefault="000C76D5" w:rsidP="00AC3793">
      <w:r w:rsidRPr="00144248">
        <w:t>– вычисление центральных моментов (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144248" w:rsidRDefault="000C76D5" w:rsidP="00AC3793">
      <w:r w:rsidRPr="00144248">
        <w:t>– вычисление нормализованных центральных моментов (</w:t>
      </w:r>
      <w:r w:rsidRPr="00144248">
        <w:rPr>
          <w:lang w:val="en-US"/>
        </w:rPr>
        <w:t>normalized</w:t>
      </w:r>
      <w:r w:rsidRPr="00144248">
        <w:t xml:space="preserve"> </w:t>
      </w:r>
      <w:r w:rsidRPr="00144248">
        <w:rPr>
          <w:lang w:val="en-US"/>
        </w:rPr>
        <w:t>central</w:t>
      </w:r>
      <w:r w:rsidRPr="00144248">
        <w:t xml:space="preserve"> </w:t>
      </w:r>
      <w:r w:rsidRPr="00144248">
        <w:rPr>
          <w:lang w:val="en-US"/>
        </w:rPr>
        <w:t>moments</w:t>
      </w:r>
      <w:r w:rsidRPr="00144248">
        <w:t>)</w:t>
      </w:r>
    </w:p>
    <w:p w:rsidR="000C76D5" w:rsidRPr="003F45FC" w:rsidRDefault="000C76D5" w:rsidP="00AC3793">
      <w:r w:rsidRPr="00144248">
        <w:t>Для поставленной задачи данный метод не пригоден из-за возможного ре</w:t>
      </w:r>
      <w:r w:rsidRPr="00144248">
        <w:t>з</w:t>
      </w:r>
      <w:r w:rsidRPr="00144248">
        <w:t>кого изменения контура объекта на соседнем снимке в результате того, что  он может слишком сильно развернуться относительно своего предыдущего полож</w:t>
      </w:r>
      <w:r w:rsidRPr="00144248">
        <w:t>е</w:t>
      </w:r>
      <w:r w:rsidRPr="00144248">
        <w:t>ния.</w:t>
      </w:r>
    </w:p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43" w:name="_Toc356840912"/>
      <w:bookmarkStart w:id="44" w:name="_Toc357590919"/>
      <w:bookmarkStart w:id="45" w:name="_Toc359280766"/>
      <w:r w:rsidRPr="00144248">
        <w:t>Методы определения географических координат объекта по электронному снимку</w:t>
      </w:r>
      <w:bookmarkEnd w:id="43"/>
      <w:bookmarkEnd w:id="44"/>
      <w:bookmarkEnd w:id="45"/>
    </w:p>
    <w:p w:rsidR="000C76D5" w:rsidRPr="00144248" w:rsidRDefault="000C76D5" w:rsidP="00AC3793">
      <w:r w:rsidRPr="00144248">
        <w:t>Рассмотрены следующие методы:</w:t>
      </w:r>
    </w:p>
    <w:p w:rsidR="000C76D5" w:rsidRPr="00144248" w:rsidRDefault="000C76D5" w:rsidP="002A0A02">
      <w:pPr>
        <w:pStyle w:val="a"/>
        <w:numPr>
          <w:ilvl w:val="0"/>
          <w:numId w:val="5"/>
        </w:numPr>
      </w:pPr>
      <w:r w:rsidRPr="00144248">
        <w:t>метод Винсента</w:t>
      </w:r>
    </w:p>
    <w:p w:rsidR="000C76D5" w:rsidRPr="00085D6E" w:rsidRDefault="000C76D5" w:rsidP="002A0A02">
      <w:pPr>
        <w:pStyle w:val="a"/>
        <w:numPr>
          <w:ilvl w:val="0"/>
          <w:numId w:val="5"/>
        </w:numPr>
      </w:pPr>
      <w:r w:rsidRPr="00144248">
        <w:t xml:space="preserve">метод </w:t>
      </w:r>
      <w:proofErr w:type="spellStart"/>
      <w:r w:rsidRPr="00144248">
        <w:t>Гельмерта</w:t>
      </w:r>
      <w:proofErr w:type="spellEnd"/>
    </w:p>
    <w:p w:rsidR="00085D6E" w:rsidRPr="00144248" w:rsidRDefault="00085D6E" w:rsidP="00AC3793"/>
    <w:p w:rsidR="000C76D5" w:rsidRPr="00144248" w:rsidRDefault="000C76D5" w:rsidP="009A08D6">
      <w:pPr>
        <w:pStyle w:val="3"/>
        <w:rPr>
          <w:rFonts w:eastAsia="Calibri"/>
        </w:rPr>
      </w:pPr>
      <w:bookmarkStart w:id="46" w:name="_Toc356840913"/>
      <w:bookmarkStart w:id="47" w:name="_Toc357590920"/>
      <w:bookmarkStart w:id="48" w:name="_Toc359280767"/>
      <w:r w:rsidRPr="00144248">
        <w:lastRenderedPageBreak/>
        <w:t>Метод Винсента</w:t>
      </w:r>
      <w:bookmarkEnd w:id="46"/>
      <w:bookmarkEnd w:id="47"/>
      <w:bookmarkEnd w:id="48"/>
    </w:p>
    <w:p w:rsidR="000C76D5" w:rsidRPr="00144248" w:rsidRDefault="000C76D5" w:rsidP="00AC3793">
      <w:r w:rsidRPr="00144248">
        <w:t xml:space="preserve">Рекомендуемые прямые и обратные решения были разработаны на основе обратной формулы </w:t>
      </w:r>
      <w:proofErr w:type="spellStart"/>
      <w:r w:rsidRPr="00144248">
        <w:t>Рейнсфорда</w:t>
      </w:r>
      <w:proofErr w:type="spellEnd"/>
      <w:r w:rsidRPr="00144248">
        <w:t xml:space="preserve"> [18;19]. Прямое решение было получено от </w:t>
      </w:r>
      <w:proofErr w:type="gramStart"/>
      <w:r w:rsidRPr="00144248">
        <w:t>о</w:t>
      </w:r>
      <w:r w:rsidRPr="00144248">
        <w:t>б</w:t>
      </w:r>
      <w:r w:rsidRPr="00144248">
        <w:t>ратного</w:t>
      </w:r>
      <w:proofErr w:type="gramEnd"/>
      <w:r w:rsidRPr="00144248">
        <w:t xml:space="preserve">, выполняемого в обратном порядке, используя подход </w:t>
      </w:r>
      <w:proofErr w:type="spellStart"/>
      <w:r w:rsidRPr="00144248">
        <w:t>Раппа</w:t>
      </w:r>
      <w:proofErr w:type="spellEnd"/>
      <w:r w:rsidRPr="00144248">
        <w:t xml:space="preserve"> [20].</w:t>
      </w:r>
    </w:p>
    <w:p w:rsidR="000C76D5" w:rsidRDefault="000C76D5" w:rsidP="00AC3793">
      <w:r w:rsidRPr="00144248">
        <w:t xml:space="preserve">По известной точке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 xml:space="preserve">, заданному азимуту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144248">
        <w:t xml:space="preserve"> и дистанции </w:t>
      </w:r>
      <w:r w:rsidRPr="00144248">
        <w:rPr>
          <w:lang w:val="en-US"/>
        </w:rPr>
        <w:t>s</w:t>
      </w:r>
      <w:r w:rsidRPr="00144248">
        <w:t xml:space="preserve"> прямой метод Винсента находит координаты конечной точки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144248">
        <w:t>.</w:t>
      </w:r>
    </w:p>
    <w:p w:rsidR="00B1176F" w:rsidRPr="00144248" w:rsidRDefault="00B1176F" w:rsidP="00AC3793"/>
    <w:p w:rsidR="000C76D5" w:rsidRPr="00144248" w:rsidRDefault="000C76D5" w:rsidP="009A08D6">
      <w:pPr>
        <w:pStyle w:val="3"/>
        <w:rPr>
          <w:lang w:val="en-US"/>
        </w:rPr>
      </w:pPr>
      <w:bookmarkStart w:id="49" w:name="_Toc356840914"/>
      <w:bookmarkStart w:id="50" w:name="_Toc357590921"/>
      <w:bookmarkStart w:id="51" w:name="_Toc359280768"/>
      <w:r w:rsidRPr="00144248">
        <w:t xml:space="preserve">Метод </w:t>
      </w:r>
      <w:proofErr w:type="spellStart"/>
      <w:r w:rsidRPr="00144248">
        <w:t>Гельмерта</w:t>
      </w:r>
      <w:bookmarkEnd w:id="49"/>
      <w:bookmarkEnd w:id="50"/>
      <w:bookmarkEnd w:id="51"/>
      <w:proofErr w:type="spellEnd"/>
    </w:p>
    <w:p w:rsidR="000C76D5" w:rsidRPr="00144248" w:rsidRDefault="000C76D5" w:rsidP="00AC3793">
      <w:r w:rsidRPr="00144248">
        <w:t xml:space="preserve">Применяется адаптированный метод </w:t>
      </w:r>
      <w:proofErr w:type="spellStart"/>
      <w:r w:rsidRPr="00144248">
        <w:t>Гельмерта</w:t>
      </w:r>
      <w:proofErr w:type="spellEnd"/>
      <w:r w:rsidRPr="00144248">
        <w:t xml:space="preserve"> (1880) [21]. Работа вых</w:t>
      </w:r>
      <w:r w:rsidRPr="00144248">
        <w:t>о</w:t>
      </w:r>
      <w:r w:rsidRPr="00144248">
        <w:t>дит за рамки метода Винсента из-за увеличенной точности, чтобы соответствовать стандартной точности большинства компьютеров. Это относительно простая з</w:t>
      </w:r>
      <w:r w:rsidRPr="00144248">
        <w:t>а</w:t>
      </w:r>
      <w:r w:rsidRPr="00144248">
        <w:t>дача сохранения достаточного количества членов ряда разложения, и она может быть достигнута при небольших вычислительных затратах.</w:t>
      </w:r>
    </w:p>
    <w:p w:rsidR="000C76D5" w:rsidRPr="00144248" w:rsidRDefault="000C76D5" w:rsidP="00AC3793">
      <w:r w:rsidRPr="00144248">
        <w:t>Геодезические задачи наиболее легко решаются с помощью вспомогател</w:t>
      </w:r>
      <w:r w:rsidRPr="00144248">
        <w:t>ь</w:t>
      </w:r>
      <w:r w:rsidRPr="00144248">
        <w:t>ной сферы, которая позволяет сделать точное соответствие между геодезическим и большим кругом на сфере. На сфере, широта фи заменяется уменьшенной ш</w:t>
      </w:r>
      <w:r w:rsidRPr="00144248">
        <w:t>и</w:t>
      </w:r>
      <w:r w:rsidRPr="00144248">
        <w:t>ротой бета, а азимут альфа сохраняется.</w:t>
      </w:r>
    </w:p>
    <w:p w:rsidR="000C76D5" w:rsidRPr="00144248" w:rsidRDefault="000C76D5" w:rsidP="00AC3793">
      <w:r w:rsidRPr="00144248">
        <w:rPr>
          <w:noProof/>
        </w:rPr>
        <w:drawing>
          <wp:inline distT="0" distB="0" distL="0" distR="0" wp14:anchorId="2FAB8A26" wp14:editId="62DFA028">
            <wp:extent cx="2573020" cy="1882140"/>
            <wp:effectExtent l="0" t="0" r="0" b="381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4B11A4" w:rsidP="00AC3793">
      <w:pPr>
        <w:pStyle w:val="a0"/>
      </w:pPr>
      <w:r>
        <w:t>С</w:t>
      </w:r>
      <w:r w:rsidR="000C76D5" w:rsidRPr="00144248">
        <w:t>фера</w:t>
      </w:r>
    </w:p>
    <w:p w:rsidR="000C76D5" w:rsidRPr="00144248" w:rsidRDefault="000C76D5" w:rsidP="002A0A02">
      <w:pPr>
        <w:pStyle w:val="a"/>
      </w:pPr>
      <w:r w:rsidRPr="00144248">
        <w:t>Из рисунка 2 очевидно, что уравнение Клеро,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</m:oMath>
      <w:r w:rsidRPr="00144248">
        <w:t xml:space="preserve"> – правило синуса, применённое к сторонам NE и NP треугольника NEP и их пр</w:t>
      </w:r>
      <w:r w:rsidRPr="00144248">
        <w:t>о</w:t>
      </w:r>
      <w:r w:rsidRPr="00144248">
        <w:t>тиволежащим углам. Третья сторона, сферическая длина дуги σ, и ее противоп</w:t>
      </w:r>
      <w:r w:rsidRPr="00144248">
        <w:t>о</w:t>
      </w:r>
      <w:r w:rsidRPr="00144248">
        <w:t>ложный угол, сферическая долгота ω, связаны с эквивалентными величинами на эллипсоиде: расстояние х и долг</w:t>
      </w:r>
      <w:proofErr w:type="spellStart"/>
      <w:r w:rsidRPr="00144248">
        <w:t>ота</w:t>
      </w:r>
      <w:proofErr w:type="spellEnd"/>
      <w:r w:rsidRPr="00144248">
        <w:t xml:space="preserve"> λ, в силу уравнение </w:t>
      </w:r>
      <w:proofErr w:type="spellStart"/>
      <w:r w:rsidRPr="00144248">
        <w:t>Рапп</w:t>
      </w:r>
      <w:proofErr w:type="spellEnd"/>
      <w:r w:rsidRPr="00144248">
        <w:t>.</w:t>
      </w:r>
    </w:p>
    <w:p w:rsidR="000C76D5" w:rsidRPr="00144248" w:rsidRDefault="000C76D5" w:rsidP="00AC3793">
      <w:pPr>
        <w:pStyle w:val="2"/>
      </w:pPr>
      <w:bookmarkStart w:id="52" w:name="_Toc356840915"/>
      <w:bookmarkStart w:id="53" w:name="_Toc357590922"/>
      <w:bookmarkStart w:id="54" w:name="_Toc359280769"/>
      <w:r w:rsidRPr="00144248">
        <w:lastRenderedPageBreak/>
        <w:t>Методы определения расстояния до объекта по электронному снимку</w:t>
      </w:r>
      <w:bookmarkEnd w:id="52"/>
      <w:bookmarkEnd w:id="53"/>
      <w:bookmarkEnd w:id="54"/>
    </w:p>
    <w:p w:rsidR="000C76D5" w:rsidRPr="00144248" w:rsidRDefault="000C76D5" w:rsidP="002A0A02">
      <w:pPr>
        <w:pStyle w:val="a"/>
      </w:pPr>
      <w:r w:rsidRPr="00144248">
        <w:t>Используется текущая математическая модель камеры с некот</w:t>
      </w:r>
      <w:r w:rsidRPr="00144248">
        <w:t>о</w:t>
      </w:r>
      <w:r w:rsidRPr="00144248">
        <w:t>рыми известными мировыми координатами [22].</w:t>
      </w:r>
    </w:p>
    <w:p w:rsidR="000C76D5" w:rsidRPr="00144248" w:rsidRDefault="000C76D5" w:rsidP="00AC3793">
      <w:r w:rsidRPr="00144248">
        <w:t>Практические ограничения на мировые координаты при использовании цифровых изображений возможно, не очевидны, но, во многих случаях, практич</w:t>
      </w:r>
      <w:r w:rsidRPr="00144248">
        <w:t>е</w:t>
      </w:r>
      <w:r w:rsidRPr="00144248">
        <w:t>ски реализуемы. Один из способов состоит в том, чтобы представить образы в в</w:t>
      </w:r>
      <w:r w:rsidRPr="00144248">
        <w:t>и</w:t>
      </w:r>
      <w:r w:rsidRPr="00144248">
        <w:t xml:space="preserve">де системы, в которой одна пространственная переменная </w:t>
      </w:r>
      <w:r w:rsidRPr="00144248">
        <w:rPr>
          <w:b/>
        </w:rPr>
        <w:t>может быть задана непосредственно</w:t>
      </w:r>
      <w:r w:rsidRPr="00144248">
        <w:t>, таким образом, добавляя третье уравнение к уравнению (3) и получая уникальное решение для преобразования изображения.</w:t>
      </w:r>
    </w:p>
    <w:p w:rsidR="000C76D5" w:rsidRPr="00144248" w:rsidRDefault="000C76D5" w:rsidP="00AC3793">
      <w:r w:rsidRPr="00144248">
        <w:t xml:space="preserve">Например, можно  зафиксировать </w:t>
      </w:r>
      <w:r w:rsidRPr="00144248">
        <w:rPr>
          <w:lang w:val="en-US"/>
        </w:rPr>
        <w:t>z</w:t>
      </w:r>
      <w:r w:rsidRPr="00144248">
        <w:t>, как среднюю высоту над уро</w:t>
      </w:r>
      <w:r w:rsidRPr="00144248">
        <w:t>в</w:t>
      </w:r>
      <w:r w:rsidRPr="00144248">
        <w:t>нем моря, полученную с помощью приборов на месте установки камеры наблюдения. Уч</w:t>
      </w:r>
      <w:r w:rsidRPr="00144248">
        <w:t>и</w:t>
      </w:r>
      <w:r w:rsidRPr="00144248">
        <w:t>тывая текущую высоту, можно вычислить высоту пикселей на изображении по их интенсивности. Для камер, ориентируемых вдоль бер</w:t>
      </w:r>
      <w:r w:rsidRPr="00144248">
        <w:t>е</w:t>
      </w:r>
      <w:r w:rsidRPr="00144248">
        <w:t>га, ошибка горизонтального расположения привносит погрешность в определение масштаба. Однако, относ</w:t>
      </w:r>
      <w:r w:rsidRPr="00144248">
        <w:t>и</w:t>
      </w:r>
      <w:r w:rsidRPr="00144248">
        <w:t>тельная ошибка интервала (различие между спроектированными взвешенными шкалами расстояний) почти н</w:t>
      </w:r>
      <w:r w:rsidRPr="00144248">
        <w:t>е</w:t>
      </w:r>
      <w:r w:rsidRPr="00144248">
        <w:t>чувствительна к ошибке оценки высоты и обычно меньше пиксела. Пример определения морфологических шкал расстояний от пр</w:t>
      </w:r>
      <w:r w:rsidRPr="00144248">
        <w:t>я</w:t>
      </w:r>
      <w:r w:rsidRPr="00144248">
        <w:t>мых прибрежных изображений показан на Рис. 8. Нормализованная экспозиция изображений показала отличные результаты для исследований морфологических измен</w:t>
      </w:r>
      <w:r w:rsidRPr="00144248">
        <w:t>е</w:t>
      </w:r>
      <w:r w:rsidRPr="00144248">
        <w:t>ний, дающих логически простое представление об изменениях огромных областей местности.</w:t>
      </w:r>
    </w:p>
    <w:p w:rsidR="000C76D5" w:rsidRPr="00144248" w:rsidRDefault="000C76D5" w:rsidP="002A0A02">
      <w:pPr>
        <w:pStyle w:val="a"/>
        <w:rPr>
          <w:noProof/>
        </w:rPr>
      </w:pPr>
      <w:r w:rsidRPr="00144248">
        <w:rPr>
          <w:noProof/>
        </w:rPr>
        <w:lastRenderedPageBreak/>
        <w:drawing>
          <wp:inline distT="0" distB="0" distL="0" distR="0" wp14:anchorId="380FFBE5" wp14:editId="583F401B">
            <wp:extent cx="2349500" cy="1977390"/>
            <wp:effectExtent l="0" t="0" r="0" b="381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4248">
        <w:rPr>
          <w:noProof/>
        </w:rPr>
        <w:drawing>
          <wp:inline distT="0" distB="0" distL="0" distR="0" wp14:anchorId="0D8B2354" wp14:editId="2DD706FD">
            <wp:extent cx="3242945" cy="1669415"/>
            <wp:effectExtent l="0" t="0" r="0" b="698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6D5" w:rsidRPr="00144248" w:rsidRDefault="000C76D5" w:rsidP="002A0A02">
      <w:pPr>
        <w:pStyle w:val="a"/>
        <w:rPr>
          <w:noProof/>
        </w:rPr>
      </w:pPr>
      <w:r w:rsidRPr="00144248">
        <w:rPr>
          <w:noProof/>
        </w:rPr>
        <w:tab/>
      </w:r>
      <w:r w:rsidRPr="00144248">
        <w:rPr>
          <w:noProof/>
          <w:lang w:val="en-US"/>
        </w:rPr>
        <w:t>a</w:t>
      </w:r>
      <w:r w:rsidRPr="00144248">
        <w:rPr>
          <w:noProof/>
        </w:rPr>
        <w:tab/>
      </w:r>
      <w:r w:rsidRPr="00144248">
        <w:rPr>
          <w:noProof/>
          <w:lang w:val="en-US"/>
        </w:rPr>
        <w:t>b</w:t>
      </w:r>
    </w:p>
    <w:p w:rsidR="000C76D5" w:rsidRPr="00144248" w:rsidRDefault="000C76D5" w:rsidP="00AC3793">
      <w:pPr>
        <w:pStyle w:val="a0"/>
        <w:rPr>
          <w:rStyle w:val="a6"/>
          <w:rFonts w:eastAsiaTheme="majorEastAsia"/>
          <w:i w:val="0"/>
          <w:sz w:val="28"/>
          <w:szCs w:val="28"/>
        </w:rPr>
      </w:pPr>
      <w:r w:rsidRPr="00144248">
        <w:t>Преобразование фотографии прибрежной зоны</w:t>
      </w:r>
    </w:p>
    <w:p w:rsidR="000C76D5" w:rsidRPr="00144248" w:rsidRDefault="000C76D5" w:rsidP="00AC3793"/>
    <w:p w:rsidR="000C76D5" w:rsidRPr="003F45FC" w:rsidRDefault="000C76D5" w:rsidP="00AC3793">
      <w:r w:rsidRPr="00144248">
        <w:t>Другая альтернатива определения мировых координат, используя снимки от одной камеры, состоит в том, чтобы ограничить множество мировых координат с помощью определённой поверхности. Пример этого метода, связанный с опред</w:t>
      </w:r>
      <w:r w:rsidRPr="00144248">
        <w:t>е</w:t>
      </w:r>
      <w:r w:rsidRPr="00144248">
        <w:t>лением неизвестных мировых координат, заключается в отслеживании приро</w:t>
      </w:r>
      <w:r w:rsidRPr="00144248">
        <w:t>д</w:t>
      </w:r>
      <w:r w:rsidRPr="00144248">
        <w:t>ных дрифтеров (например, устройства защиты от мин для военных) в зоне, вда</w:t>
      </w:r>
      <w:r w:rsidRPr="00144248">
        <w:t>ю</w:t>
      </w:r>
      <w:r w:rsidRPr="00144248">
        <w:t>щейся в береговую линию. Этот случай схож с морфологическими методами и</w:t>
      </w:r>
      <w:r w:rsidRPr="00144248">
        <w:t>з</w:t>
      </w:r>
      <w:r w:rsidRPr="00144248">
        <w:t>мерений, за исключением того, что пространственное измерение не должно огр</w:t>
      </w:r>
      <w:r w:rsidRPr="00144248">
        <w:t>а</w:t>
      </w:r>
      <w:r w:rsidRPr="00144248">
        <w:t>ничиваться вертикальной или горизонтальной плоскостью (или границами воо</w:t>
      </w:r>
      <w:r w:rsidRPr="00144248">
        <w:t>б</w:t>
      </w:r>
      <w:r w:rsidRPr="00144248">
        <w:t>ще). Вместо этого координаты местности, соответствующие измеряемым положениям пикс</w:t>
      </w:r>
      <w:r w:rsidRPr="00144248">
        <w:t>е</w:t>
      </w:r>
      <w:r w:rsidRPr="00144248">
        <w:t>лей, выводятся путём математического определения координат поверхности зе</w:t>
      </w:r>
      <w:r w:rsidRPr="00144248">
        <w:t>м</w:t>
      </w:r>
      <w:r w:rsidRPr="00144248">
        <w:t>ли. Координаты изображения, определённые вручную, соответствующие полож</w:t>
      </w:r>
      <w:r w:rsidRPr="00144248">
        <w:t>е</w:t>
      </w:r>
      <w:r w:rsidRPr="00144248">
        <w:t>нию дрифтера, были преобразованы в мировые координаты с помощью коэфф</w:t>
      </w:r>
      <w:r w:rsidRPr="00144248">
        <w:t>и</w:t>
      </w:r>
      <w:r w:rsidRPr="00144248">
        <w:t>циентов калибровки камеры.</w:t>
      </w:r>
    </w:p>
    <w:p w:rsidR="00085D6E" w:rsidRPr="003F45FC" w:rsidRDefault="00085D6E" w:rsidP="00AC3793"/>
    <w:p w:rsidR="00085D6E" w:rsidRPr="003F45FC" w:rsidRDefault="00085D6E" w:rsidP="00AC3793"/>
    <w:p w:rsidR="000C76D5" w:rsidRPr="00144248" w:rsidRDefault="000C76D5" w:rsidP="00AC3793">
      <w:pPr>
        <w:pStyle w:val="2"/>
      </w:pPr>
      <w:bookmarkStart w:id="55" w:name="_Toc356840917"/>
      <w:bookmarkStart w:id="56" w:name="_Toc357590927"/>
      <w:bookmarkStart w:id="57" w:name="_Toc359280770"/>
      <w:r w:rsidRPr="00144248">
        <w:t>Методы построения ортогональной проекции изображения</w:t>
      </w:r>
      <w:bookmarkEnd w:id="55"/>
      <w:bookmarkEnd w:id="56"/>
      <w:bookmarkEnd w:id="57"/>
    </w:p>
    <w:p w:rsidR="000C76D5" w:rsidRPr="00144248" w:rsidRDefault="000C76D5" w:rsidP="00AC3793">
      <w:r w:rsidRPr="00144248">
        <w:t>Фотограмметрические задачи наиболее просто решаются по горизонтал</w:t>
      </w:r>
      <w:r w:rsidRPr="00144248">
        <w:t>ь</w:t>
      </w:r>
      <w:r w:rsidRPr="00144248">
        <w:t>ным снимкам [</w:t>
      </w:r>
      <w:r w:rsidRPr="00144248">
        <w:rPr>
          <w:noProof/>
        </w:rPr>
        <w:t>33, с. 67</w:t>
      </w:r>
      <w:r w:rsidRPr="00144248">
        <w:t xml:space="preserve">]. Получить такой снимок при нынешнем состоянии средств аэрофотосъемки невозможно, да в этом нет и необходимости, поскольку при известных угловых элементах внешнего </w:t>
      </w:r>
      <w:proofErr w:type="gramStart"/>
      <w:r w:rsidRPr="00144248">
        <w:t>ориентирования</w:t>
      </w:r>
      <w:proofErr w:type="gramEnd"/>
      <w:r w:rsidRPr="00144248">
        <w:t xml:space="preserve"> измеренные на наклонном снимке координаты можно </w:t>
      </w:r>
      <w:proofErr w:type="spellStart"/>
      <w:r w:rsidRPr="00144248">
        <w:t>перевычислить</w:t>
      </w:r>
      <w:proofErr w:type="spellEnd"/>
      <w:r w:rsidRPr="00144248">
        <w:t xml:space="preserve"> на строго горизонтальный снимок. Этот процесс в фотограмметрии называется трансформированием коо</w:t>
      </w:r>
      <w:r w:rsidRPr="00144248">
        <w:t>р</w:t>
      </w:r>
      <w:r w:rsidRPr="00144248">
        <w:t>динат.</w:t>
      </w:r>
    </w:p>
    <w:p w:rsidR="000C76D5" w:rsidRPr="00144248" w:rsidRDefault="000C76D5" w:rsidP="00AC3793">
      <w:r w:rsidRPr="00144248">
        <w:t xml:space="preserve">Пусть из точки </w:t>
      </w:r>
      <w:r w:rsidRPr="00144248">
        <w:rPr>
          <w:lang w:val="en-US"/>
        </w:rPr>
        <w:t>S</w:t>
      </w:r>
      <w:r w:rsidRPr="00144248">
        <w:t xml:space="preserve"> получены горизонтальный </w:t>
      </w:r>
      <w:proofErr w:type="gramStart"/>
      <w:r w:rsidRPr="00144248">
        <w:t>Р</w:t>
      </w:r>
      <w:proofErr w:type="gramEnd"/>
      <w:r w:rsidRPr="00144248">
        <w:t xml:space="preserve">° и наклонный Р снимки с изображениями </w:t>
      </w:r>
      <w:r w:rsidRPr="00144248">
        <w:rPr>
          <w:lang w:val="en-US"/>
        </w:rPr>
        <w:t>m</w:t>
      </w:r>
      <w:r w:rsidRPr="00144248">
        <w:t xml:space="preserve"> и </w:t>
      </w:r>
      <w:r w:rsidRPr="00144248">
        <w:rPr>
          <w:lang w:val="en-US"/>
        </w:rPr>
        <w:t>m</w:t>
      </w:r>
      <w:r w:rsidRPr="00144248">
        <w:t>° точки местности М. Эти снимки пересекаются по линии неискаженных масштабов, и их фокусные расстояния одинаковы (</w:t>
      </w:r>
      <w:r w:rsidRPr="00144248">
        <w:rPr>
          <w:lang w:val="en-US"/>
        </w:rPr>
        <w:t>So</w:t>
      </w:r>
      <w:r w:rsidRPr="00144248">
        <w:t xml:space="preserve"> = </w:t>
      </w:r>
      <w:r w:rsidRPr="00144248">
        <w:rPr>
          <w:lang w:val="en-US"/>
        </w:rPr>
        <w:t>So</w:t>
      </w:r>
      <w:r w:rsidRPr="00144248">
        <w:t xml:space="preserve">° = </w:t>
      </w:r>
      <w:r w:rsidRPr="00144248">
        <w:rPr>
          <w:lang w:val="en-US"/>
        </w:rPr>
        <w:t>f</w:t>
      </w:r>
      <w:r w:rsidRPr="00144248">
        <w:t xml:space="preserve">). Точка </w:t>
      </w:r>
      <w:r w:rsidRPr="00144248">
        <w:rPr>
          <w:lang w:val="en-US"/>
        </w:rPr>
        <w:t>m</w:t>
      </w:r>
      <w:r w:rsidRPr="00144248">
        <w:t xml:space="preserve">° горизонтального снимка имеет координаты х°, у°, а точка </w:t>
      </w:r>
      <w:r w:rsidRPr="00144248">
        <w:rPr>
          <w:lang w:val="en-US"/>
        </w:rPr>
        <w:t>m</w:t>
      </w:r>
      <w:r w:rsidRPr="00144248">
        <w:t xml:space="preserve"> наклонного снимка - координаты х и </w:t>
      </w:r>
      <w:proofErr w:type="gramStart"/>
      <w:r w:rsidRPr="00144248">
        <w:t>у</w:t>
      </w:r>
      <w:proofErr w:type="gramEnd"/>
      <w:r w:rsidRPr="00144248">
        <w:t>.</w:t>
      </w:r>
    </w:p>
    <w:p w:rsidR="000C76D5" w:rsidRPr="00144248" w:rsidRDefault="000C76D5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2D33D79A" wp14:editId="38E2F18F">
                <wp:extent cx="3590925" cy="2903220"/>
                <wp:effectExtent l="0" t="4445" r="4445" b="0"/>
                <wp:docPr id="217" name="Полотно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5" name="Прямая со стрелкой 39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2248164" cy="2100943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Прямая со стрелкой 40"/>
                        <wps:cNvCnPr>
                          <a:cxnSpLocks noChangeShapeType="1"/>
                        </wps:cNvCnPr>
                        <wps:spPr bwMode="auto">
                          <a:xfrm>
                            <a:off x="413657" y="1496786"/>
                            <a:ext cx="1932214" cy="0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Прямая со стрелкой 41"/>
                        <wps:cNvCnPr>
                          <a:cxnSpLocks noChangeShapeType="1"/>
                        </wps:cNvCnPr>
                        <wps:spPr bwMode="auto">
                          <a:xfrm>
                            <a:off x="843379" y="304800"/>
                            <a:ext cx="306279" cy="11919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Прямая со стрелкой 42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281654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Прямая со стрелкой 43"/>
                        <wps:cNvCnPr>
                          <a:cxnSpLocks noChangeShapeType="1"/>
                        </wps:cNvCnPr>
                        <wps:spPr bwMode="auto">
                          <a:xfrm>
                            <a:off x="1295014" y="1083129"/>
                            <a:ext cx="136298" cy="2394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Прямая со стрелкой 44"/>
                        <wps:cNvCnPr>
                          <a:cxnSpLocks noChangeShapeType="1"/>
                        </wps:cNvCnPr>
                        <wps:spPr bwMode="auto">
                          <a:xfrm>
                            <a:off x="843379" y="1126672"/>
                            <a:ext cx="0" cy="527957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Прямая со стрелкой 45"/>
                        <wps:cNvCnPr>
                          <a:cxnSpLocks noChangeShapeType="1"/>
                        </wps:cNvCnPr>
                        <wps:spPr bwMode="auto">
                          <a:xfrm>
                            <a:off x="843379" y="337457"/>
                            <a:ext cx="0" cy="468086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Полилиния 47"/>
                        <wps:cNvSpPr>
                          <a:spLocks/>
                        </wps:cNvSpPr>
                        <wps:spPr bwMode="auto">
                          <a:xfrm>
                            <a:off x="2873828" y="2432957"/>
                            <a:ext cx="495300" cy="168729"/>
                          </a:xfrm>
                          <a:custGeom>
                            <a:avLst/>
                            <a:gdLst>
                              <a:gd name="T0" fmla="*/ 0 w 495300"/>
                              <a:gd name="T1" fmla="*/ 168729 h 168729"/>
                              <a:gd name="T2" fmla="*/ 27215 w 495300"/>
                              <a:gd name="T3" fmla="*/ 97972 h 168729"/>
                              <a:gd name="T4" fmla="*/ 48986 w 495300"/>
                              <a:gd name="T5" fmla="*/ 87086 h 168729"/>
                              <a:gd name="T6" fmla="*/ 114300 w 495300"/>
                              <a:gd name="T7" fmla="*/ 32657 h 168729"/>
                              <a:gd name="T8" fmla="*/ 163286 w 495300"/>
                              <a:gd name="T9" fmla="*/ 16329 h 168729"/>
                              <a:gd name="T10" fmla="*/ 179615 w 495300"/>
                              <a:gd name="T11" fmla="*/ 10886 h 168729"/>
                              <a:gd name="T12" fmla="*/ 223157 w 495300"/>
                              <a:gd name="T13" fmla="*/ 0 h 168729"/>
                              <a:gd name="T14" fmla="*/ 332015 w 495300"/>
                              <a:gd name="T15" fmla="*/ 10886 h 168729"/>
                              <a:gd name="T16" fmla="*/ 353786 w 495300"/>
                              <a:gd name="T17" fmla="*/ 16329 h 168729"/>
                              <a:gd name="T18" fmla="*/ 402772 w 495300"/>
                              <a:gd name="T19" fmla="*/ 43543 h 168729"/>
                              <a:gd name="T20" fmla="*/ 419100 w 495300"/>
                              <a:gd name="T21" fmla="*/ 54429 h 168729"/>
                              <a:gd name="T22" fmla="*/ 457200 w 495300"/>
                              <a:gd name="T23" fmla="*/ 70757 h 168729"/>
                              <a:gd name="T24" fmla="*/ 468086 w 495300"/>
                              <a:gd name="T25" fmla="*/ 87086 h 168729"/>
                              <a:gd name="T26" fmla="*/ 484415 w 495300"/>
                              <a:gd name="T27" fmla="*/ 97972 h 168729"/>
                              <a:gd name="T28" fmla="*/ 495300 w 495300"/>
                              <a:gd name="T29" fmla="*/ 130629 h 168729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5300" h="168729">
                                <a:moveTo>
                                  <a:pt x="0" y="168729"/>
                                </a:moveTo>
                                <a:cubicBezTo>
                                  <a:pt x="2935" y="148182"/>
                                  <a:pt x="2771" y="110195"/>
                                  <a:pt x="27215" y="97972"/>
                                </a:cubicBezTo>
                                <a:cubicBezTo>
                                  <a:pt x="34472" y="94343"/>
                                  <a:pt x="42650" y="92155"/>
                                  <a:pt x="48986" y="87086"/>
                                </a:cubicBezTo>
                                <a:cubicBezTo>
                                  <a:pt x="70637" y="69765"/>
                                  <a:pt x="86050" y="42073"/>
                                  <a:pt x="114300" y="32657"/>
                                </a:cubicBezTo>
                                <a:lnTo>
                                  <a:pt x="163286" y="16329"/>
                                </a:lnTo>
                                <a:cubicBezTo>
                                  <a:pt x="168729" y="14515"/>
                                  <a:pt x="173989" y="12011"/>
                                  <a:pt x="179615" y="10886"/>
                                </a:cubicBezTo>
                                <a:cubicBezTo>
                                  <a:pt x="212455" y="4318"/>
                                  <a:pt x="198053" y="8369"/>
                                  <a:pt x="223157" y="0"/>
                                </a:cubicBezTo>
                                <a:cubicBezTo>
                                  <a:pt x="264573" y="3186"/>
                                  <a:pt x="293347" y="3855"/>
                                  <a:pt x="332015" y="10886"/>
                                </a:cubicBezTo>
                                <a:cubicBezTo>
                                  <a:pt x="339375" y="12224"/>
                                  <a:pt x="346529" y="14515"/>
                                  <a:pt x="353786" y="16329"/>
                                </a:cubicBezTo>
                                <a:cubicBezTo>
                                  <a:pt x="391217" y="41283"/>
                                  <a:pt x="374031" y="33963"/>
                                  <a:pt x="402772" y="43543"/>
                                </a:cubicBezTo>
                                <a:cubicBezTo>
                                  <a:pt x="408215" y="47172"/>
                                  <a:pt x="413088" y="51852"/>
                                  <a:pt x="419100" y="54429"/>
                                </a:cubicBezTo>
                                <a:cubicBezTo>
                                  <a:pt x="468310" y="75520"/>
                                  <a:pt x="416204" y="43427"/>
                                  <a:pt x="457200" y="70757"/>
                                </a:cubicBezTo>
                                <a:cubicBezTo>
                                  <a:pt x="460829" y="76200"/>
                                  <a:pt x="463460" y="82460"/>
                                  <a:pt x="468086" y="87086"/>
                                </a:cubicBezTo>
                                <a:cubicBezTo>
                                  <a:pt x="472712" y="91712"/>
                                  <a:pt x="480948" y="92425"/>
                                  <a:pt x="484415" y="97972"/>
                                </a:cubicBezTo>
                                <a:cubicBezTo>
                                  <a:pt x="490496" y="107702"/>
                                  <a:pt x="495300" y="130629"/>
                                  <a:pt x="495300" y="130629"/>
                                </a:cubicBezTo>
                              </a:path>
                            </a:pathLst>
                          </a:custGeom>
                          <a:noFill/>
                          <a:ln w="25400" cap="flat" cmpd="sng" algn="ctr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3" name="Овал 48"/>
                        <wps:cNvSpPr>
                          <a:spLocks noChangeArrowheads="1"/>
                        </wps:cNvSpPr>
                        <wps:spPr bwMode="auto">
                          <a:xfrm>
                            <a:off x="820041" y="2917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4" name="Овал 49"/>
                        <wps:cNvSpPr>
                          <a:spLocks noChangeArrowheads="1"/>
                        </wps:cNvSpPr>
                        <wps:spPr bwMode="auto">
                          <a:xfrm>
                            <a:off x="3091543" y="238723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5" name="Прямая соединительная линия 50"/>
                        <wps:cNvCnPr>
                          <a:cxnSpLocks noChangeShapeType="1"/>
                          <a:stCxn id="192" idx="5"/>
                          <a:endCxn id="192" idx="0"/>
                        </wps:cNvCnPr>
                        <wps:spPr bwMode="auto">
                          <a:xfrm flipH="1">
                            <a:off x="2886710" y="2443480"/>
                            <a:ext cx="179705" cy="15811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Прямая соединительная линия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2941644" y="2443843"/>
                            <a:ext cx="220749" cy="217645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Прямая соединительная линия 52"/>
                        <wps:cNvCnPr>
                          <a:cxnSpLocks noChangeShapeType="1"/>
                        </wps:cNvCnPr>
                        <wps:spPr bwMode="auto">
                          <a:xfrm flipH="1">
                            <a:off x="3162393" y="2443843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Прямая соединительная линия 53"/>
                        <wps:cNvCnPr>
                          <a:cxnSpLocks noChangeShapeType="1"/>
                        </wps:cNvCnPr>
                        <wps:spPr bwMode="auto">
                          <a:xfrm flipH="1">
                            <a:off x="3212977" y="2478862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Прямая соединительная линия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3278592" y="2544756"/>
                            <a:ext cx="89495" cy="100913"/>
                          </a:xfrm>
                          <a:prstGeom prst="line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Прямая со стрелкой 38"/>
                        <wps:cNvCnPr>
                          <a:cxnSpLocks noChangeShapeType="1"/>
                        </wps:cNvCnPr>
                        <wps:spPr bwMode="auto">
                          <a:xfrm flipV="1">
                            <a:off x="413657" y="881743"/>
                            <a:ext cx="1790700" cy="1028701"/>
                          </a:xfrm>
                          <a:prstGeom prst="straightConnector1">
                            <a:avLst/>
                          </a:prstGeom>
                          <a:noFill/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Прямоугольник 58"/>
                        <wps:cNvSpPr>
                          <a:spLocks noChangeArrowheads="1"/>
                        </wps:cNvSpPr>
                        <wps:spPr bwMode="auto">
                          <a:xfrm>
                            <a:off x="3162300" y="2205355"/>
                            <a:ext cx="20701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2" name="Прямоугольник 60"/>
                        <wps:cNvSpPr>
                          <a:spLocks noChangeArrowheads="1"/>
                        </wps:cNvSpPr>
                        <wps:spPr bwMode="auto">
                          <a:xfrm>
                            <a:off x="2129155" y="127635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r>
                                <w:t>m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3" name="Прямоугольник 61"/>
                        <wps:cNvSpPr>
                          <a:spLocks noChangeArrowheads="1"/>
                        </wps:cNvSpPr>
                        <wps:spPr bwMode="auto">
                          <a:xfrm>
                            <a:off x="701040" y="84201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1E7BE9" w:rsidRDefault="00CD5211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4" name="Прямоугольник 62"/>
                        <wps:cNvSpPr>
                          <a:spLocks noChangeArrowheads="1"/>
                        </wps:cNvSpPr>
                        <wps:spPr bwMode="auto">
                          <a:xfrm>
                            <a:off x="1093470" y="8058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f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5" name="Прямоугольник 63"/>
                        <wps:cNvSpPr>
                          <a:spLocks noChangeArrowheads="1"/>
                        </wps:cNvSpPr>
                        <wps:spPr bwMode="auto">
                          <a:xfrm>
                            <a:off x="566420" y="1267460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6" name="Прямоугольник 64"/>
                        <wps:cNvSpPr>
                          <a:spLocks noChangeArrowheads="1"/>
                        </wps:cNvSpPr>
                        <wps:spPr bwMode="auto">
                          <a:xfrm>
                            <a:off x="372110" y="149669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  <w:r w:rsidRPr="0053441E">
                                <w:rPr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7" name="Прямоугольник 65"/>
                        <wps:cNvSpPr>
                          <a:spLocks noChangeArrowheads="1"/>
                        </wps:cNvSpPr>
                        <wps:spPr bwMode="auto">
                          <a:xfrm>
                            <a:off x="413385" y="1910715"/>
                            <a:ext cx="276860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F964FE" w:rsidRDefault="00CD5211" w:rsidP="00AC3793">
                              <w:pPr>
                                <w:pStyle w:val="aff4"/>
                              </w:pPr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8" name="Прямоугольник 66"/>
                        <wps:cNvSpPr>
                          <a:spLocks noChangeArrowheads="1"/>
                        </wps:cNvSpPr>
                        <wps:spPr bwMode="auto">
                          <a:xfrm>
                            <a:off x="800735" y="166687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09" name="Прямоугольник 67"/>
                        <wps:cNvSpPr>
                          <a:spLocks noChangeArrowheads="1"/>
                        </wps:cNvSpPr>
                        <wps:spPr bwMode="auto">
                          <a:xfrm>
                            <a:off x="1125220" y="1488440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F964FE" w:rsidRDefault="00CD5211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с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0" name="Прямоугольник 68"/>
                        <wps:cNvSpPr>
                          <a:spLocks noChangeArrowheads="1"/>
                        </wps:cNvSpPr>
                        <wps:spPr bwMode="auto">
                          <a:xfrm>
                            <a:off x="1619885" y="842010"/>
                            <a:ext cx="276860" cy="264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53441E" w:rsidRDefault="00CD5211" w:rsidP="00AC3793">
                              <w:pPr>
                                <w:pStyle w:val="aff4"/>
                              </w:pPr>
                              <w:proofErr w:type="gramStart"/>
                              <w:r>
                                <w:t>m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11" name="Прямоугольник 69"/>
                        <wps:cNvSpPr>
                          <a:spLocks noChangeArrowheads="1"/>
                        </wps:cNvSpPr>
                        <wps:spPr bwMode="auto">
                          <a:xfrm>
                            <a:off x="1377950" y="1078865"/>
                            <a:ext cx="177165" cy="30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732294" w:rsidRDefault="00CD5211" w:rsidP="00AC3793">
                              <w:pPr>
                                <w:pStyle w:val="aff4"/>
                              </w:pPr>
                              <w: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spAutoFit/>
                        </wps:bodyPr>
                      </wps:wsp>
                      <wps:wsp>
                        <wps:cNvPr id="212" name="Овал 70"/>
                        <wps:cNvSpPr>
                          <a:spLocks noChangeArrowheads="1"/>
                        </wps:cNvSpPr>
                        <wps:spPr bwMode="auto">
                          <a:xfrm>
                            <a:off x="820041" y="1483878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" name="Овал 71"/>
                        <wps:cNvSpPr>
                          <a:spLocks noChangeArrowheads="1"/>
                        </wps:cNvSpPr>
                        <wps:spPr bwMode="auto">
                          <a:xfrm>
                            <a:off x="820041" y="163581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" name="Овал 72"/>
                        <wps:cNvSpPr>
                          <a:spLocks noChangeArrowheads="1"/>
                        </wps:cNvSpPr>
                        <wps:spPr bwMode="auto">
                          <a:xfrm>
                            <a:off x="1125033" y="147148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5" name="Овал 73"/>
                        <wps:cNvSpPr>
                          <a:spLocks noChangeArrowheads="1"/>
                        </wps:cNvSpPr>
                        <wps:spPr bwMode="auto">
                          <a:xfrm>
                            <a:off x="1416507" y="1306121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6" name="Овал 74"/>
                        <wps:cNvSpPr>
                          <a:spLocks noChangeArrowheads="1"/>
                        </wps:cNvSpPr>
                        <wps:spPr bwMode="auto">
                          <a:xfrm>
                            <a:off x="1721499" y="1126672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7" o:spid="_x0000_s1026" editas="canvas" style="width:282.75pt;height:228.6pt;mso-position-horizontal-relative:char;mso-position-vertical-relative:line" coordsize="35909,29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5909;height:2903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9" o:spid="_x0000_s1028" type="#_x0000_t32" style="position:absolute;left:8433;top:3048;width:22482;height:210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xa3MIAAADcAAAADwAAAGRycy9kb3ducmV2LnhtbERP32vCMBB+F/Y/hBP2Imuqw1GqUbaC&#10;YzAQprLnoznbYnMpSabxvzcDwbf7+H7ech1NL87kfGdZwTTLQRDXVnfcKDjsNy8FCB+QNfaWScGV&#10;PKxXT6Mlltpe+IfOu9CIFMK+RAVtCEMppa9bMugzOxAn7midwZCga6R2eEnhppezPH+TBjtODS0O&#10;VLVUn3Z/RsHs91tOq+0mxu7jECv3+kmTvVHqeRzfFyACxfAQ391fOs0v5v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gxa3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0" o:spid="_x0000_s1029" type="#_x0000_t32" style="position:absolute;left:4136;top:14967;width:193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7Eq8IAAADcAAAADwAAAGRycy9kb3ducmV2LnhtbERP32vCMBB+H/g/hBN8GZraQZHOKLOg&#10;DAaDqfh8NLe2rLmUJLbZf78MBnu7j+/nbffR9GIk5zvLCtarDARxbXXHjYLr5bjcgPABWWNvmRR8&#10;k4f9bvawxVLbiT9oPIdGpBD2JSpoQxhKKX3dkkG/sgNx4j6tMxgSdI3UDqcUbnqZZ1khDXacGloc&#10;qGqp/jrfjYL89ibX1fsxxu5wjZV7OtHjxSi1mMeXZxCBYvgX/7lfdZq/KeD3mXSB3P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t7Eq8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1" o:spid="_x0000_s1030" type="#_x0000_t32" style="position:absolute;left:8433;top:3048;width:3063;height:119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JhMMIAAADcAAAADwAAAGRycy9kb3ducmV2LnhtbERP32vCMBB+F/Y/hBP2ImuqA1eqUbaC&#10;YzAQprLnoznbYnMpSabxvzcDwbf7+H7ech1NL87kfGdZwTTLQRDXVnfcKDjsNy8FCB+QNfaWScGV&#10;PKxXT6Mlltpe+IfOu9CIFMK+RAVtCEMppa9bMugzOxAn7midwZCga6R2eEnhppezPJ9Lgx2nhhYH&#10;qlqqT7s/o2D2+y2n1XYTY/dxiJV7/aTJ3ij1PI7vCxCBYniI7+4vneYXb/D/TLpAr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JhMM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2" o:spid="_x0000_s1031" type="#_x0000_t32" style="position:absolute;left:8433;top:3374;width:2817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31QsQAAADcAAAADwAAAGRycy9kb3ducmV2LnhtbESPQWsCMRCF7wX/Qxihl1KzWiiyGkUX&#10;LEKhUJWeh824u7iZLEnU+O87h0JvM7w3732zXGfXqxuF2Hk2MJ0UoIhrbztuDJyOu9c5qJiQLfae&#10;ycCDIqxXo6clltbf+Ztuh9QoCeFYooE2paHUOtYtOYwTPxCLdvbBYZI1NNoGvEu46/WsKN61w46l&#10;ocWBqpbqy+HqDMx+PvW0+trl3G1PuQpvH/RydMY8j/NmASpRTv/mv+u9Ffy50MozMoFe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DfVCxAAAANwAAAAPAAAAAAAAAAAA&#10;AAAAAKECAABkcnMvZG93bnJldi54bWxQSwUGAAAAAAQABAD5AAAAkgMAAAAA&#10;" strokeweight="2pt">
                  <v:shadow on="t" color="black" opacity="24903f" origin=",.5" offset="0,.55556mm"/>
                </v:shape>
                <v:shape id="Прямая со стрелкой 43" o:spid="_x0000_s1032" type="#_x0000_t32" style="position:absolute;left:12950;top:10831;width:1363;height:23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FQ2cIAAADcAAAADwAAAGRycy9kb3ducmV2LnhtbERP32vCMBB+F/Y/hBP2IjPVgbjaVLaC&#10;YzAQprLnoznbYnMpSabxvzcDwbf7+H5esY6mF2dyvrOsYDbNQBDXVnfcKDjsNy9LED4ga+wtk4Ir&#10;eViXT6MCc20v/EPnXWhECmGfo4I2hCGX0tctGfRTOxAn7midwZCga6R2eEnhppfzLFtIgx2nhhYH&#10;qlqqT7s/o2D++y1n1XYTY/dxiJV7/aTJ3ij1PI7vKxCBYniI7+4vneYv3+D/mXSBL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FQ2cIAAADcAAAADwAAAAAAAAAAAAAA&#10;AAChAgAAZHJzL2Rvd25yZXYueG1sUEsFBgAAAAAEAAQA+QAAAJADAAAAAA==&#10;" strokeweight="2pt">
                  <v:shadow on="t" color="black" opacity="24903f" origin=",.5" offset="0,.55556mm"/>
                </v:shape>
                <v:shape id="Прямая со стрелкой 44" o:spid="_x0000_s1033" type="#_x0000_t32" style="position:absolute;left:8433;top:11266;width:0;height:52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JvmcUAAADcAAAADwAAAGRycy9kb3ducmV2LnhtbESPT2sCMRDF74V+hzCFXopmVSi6GqVd&#10;sBQKBf/gediMu4ubyZKkmn77zkHobYb35r3frDbZ9epKIXaeDUzGBSji2tuOGwPHw3Y0BxUTssXe&#10;Mxn4pQib9ePDCkvrb7yj6z41SkI4lmigTWkotY51Sw7j2A/Eop19cJhkDY22AW8S7no9LYpX7bBj&#10;aWhxoKql+rL/cQampy89qb63OXfvx1yF2Qe9HJwxz0/5bQkqUU7/5vv1pxX8heDLMzKBX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6JvmcUAAADcAAAADwAAAAAAAAAA&#10;AAAAAAChAgAAZHJzL2Rvd25yZXYueG1sUEsFBgAAAAAEAAQA+QAAAJMDAAAAAA==&#10;" strokeweight="2pt">
                  <v:shadow on="t" color="black" opacity="24903f" origin=",.5" offset="0,.55556mm"/>
                </v:shape>
                <v:shape id="Прямая со стрелкой 45" o:spid="_x0000_s1034" type="#_x0000_t32" style="position:absolute;left:8433;top:3374;width:0;height:46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7KAsIAAADcAAAADwAAAGRycy9kb3ducmV2LnhtbERP22oCMRB9L/gPYQq+lJpdhaKrUeyC&#10;IhQKXujzsBl3l24mS5Jq/HtTEHybw7nOYhVNJy7kfGtZQT7KQBBXVrdcKzgdN+9TED4ga+wsk4Ib&#10;eVgtBy8LLLS98p4uh1CLFMK+QAVNCH0hpa8aMuhHtidO3Nk6gyFBV0vt8JrCTSfHWfYhDbacGhrs&#10;qWyo+j38GQXjny+Zl9+bGNvPUyzdZEtvR6PU8DWu5yACxfAUP9w7nebPcvh/Jl0gl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O7KAsIAAADcAAAADwAAAAAAAAAAAAAA&#10;AAChAgAAZHJzL2Rvd25yZXYueG1sUEsFBgAAAAAEAAQA+QAAAJADAAAAAA==&#10;" strokeweight="2pt">
                  <v:shadow on="t" color="black" opacity="24903f" origin=",.5" offset="0,.55556mm"/>
                </v:shape>
                <v:shape id="Полилиния 47" o:spid="_x0000_s1035" style="position:absolute;left:28738;top:24329;width:4953;height:1687;visibility:visible;mso-wrap-style:square;v-text-anchor:middle" coordsize="495300,1687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1TYMQA&#10;AADcAAAADwAAAGRycy9kb3ducmV2LnhtbERPS2vCQBC+C/6HZYRepG7qoWh0FRECpYVCE63XITsm&#10;abOzIbs1j1/fLRS8zcf3nO2+N7W4UesqywqeFhEI4tzqigsFpyx5XIFwHlljbZkUDORgv5tOthhr&#10;2/EH3VJfiBDCLkYFpfdNLKXLSzLoFrYhDtzVtgZ9gG0hdYtdCDe1XEbRszRYcWgosaFjSfl3+mMU&#10;vI7ZmKznQ+c+r1/V5a1+H+g8V+ph1h82IDz1/i7+d7/oMH+9hL9nwgV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NU2DEAAAA3AAAAA8AAAAAAAAAAAAAAAAAmAIAAGRycy9k&#10;b3ducmV2LnhtbFBLBQYAAAAABAAEAPUAAACJAwAAAAA=&#10;" path="m,168729c2935,148182,2771,110195,27215,97972,34472,94343,42650,92155,48986,87086,70637,69765,86050,42073,114300,32657l163286,16329v5443,-1814,10703,-4318,16329,-5443c212455,4318,198053,8369,223157,v41416,3186,70190,3855,108858,10886c339375,12224,346529,14515,353786,16329v37431,24954,20245,17634,48986,27214c408215,47172,413088,51852,419100,54429v49210,21091,-2896,-11002,38100,16328c460829,76200,463460,82460,468086,87086v4626,4626,12862,5339,16329,10886c490496,107702,495300,130629,495300,130629e" filled="f" strokeweight="2pt">
                  <v:shadow on="t" color="black" opacity="24903f" origin=",.5" offset="0,.55556mm"/>
                  <v:path arrowok="t" o:connecttype="custom" o:connectlocs="0,168729;27215,97972;48986,87086;114300,32657;163286,16329;179615,10886;223157,0;332015,10886;353786,16329;402772,43543;419100,54429;457200,70757;468086,87086;484415,97972;495300,130629" o:connectangles="0,0,0,0,0,0,0,0,0,0,0,0,0,0,0"/>
                </v:shape>
                <v:oval id="Овал 48" o:spid="_x0000_s1036" style="position:absolute;left:8200;top:2917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x4m8IA&#10;AADcAAAADwAAAGRycy9kb3ducmV2LnhtbERPTWvCQBC9F/wPywi9FN3YVtHoKiIUhJ5MgngcsmM2&#10;mJ0N2dWk/94tFHqbx/uczW6wjXhQ52vHCmbTBARx6XTNlYIi/5osQfiArLFxTAp+yMNuO3rZYKpd&#10;zyd6ZKESMYR9igpMCG0qpS8NWfRT1xJH7uo6iyHCrpK6wz6G20a+J8lCWqw5Nhhs6WCovGV3q6A/&#10;FYvvbK9nppDneZ27i2nfPpV6HQ/7NYhAQ/gX/7mPOs5ffcDvM/ECuX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nHibwgAAANwAAAAPAAAAAAAAAAAAAAAAAJgCAABkcnMvZG93&#10;bnJldi54bWxQSwUGAAAAAAQABAD1AAAAhwMAAAAA&#10;" strokeweight="2pt"/>
                <v:oval id="Овал 49" o:spid="_x0000_s1037" style="position:absolute;left:30915;top:23872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g78EA&#10;AADcAAAADwAAAGRycy9kb3ducmV2LnhtbERPTYvCMBC9C/sfwix4EU0VlbUaRQRhwZO1yB6HZmzK&#10;NpPSZG333xtB8DaP9zmbXW9rcafWV44VTCcJCOLC6YpLBfnlOP4C4QOyxtoxKfgnD7vtx2CDqXYd&#10;n+mehVLEEPYpKjAhNKmUvjBk0U9cQxy5m2sthgjbUuoWuxhuazlLkqW0WHFsMNjQwVDxm/1ZBd05&#10;X56yvZ6aXF4X1cX9mGY0V2r42e/XIAL14S1+ub91nL+aw/OZeIH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14O/BAAAA3AAAAA8AAAAAAAAAAAAAAAAAmAIAAGRycy9kb3du&#10;cmV2LnhtbFBLBQYAAAAABAAEAPUAAACGAwAAAAA=&#10;" strokeweight="2pt"/>
                <v:line id="Прямая соединительная линия 50" o:spid="_x0000_s1038" style="position:absolute;flip:x;visibility:visible;mso-wrap-style:square" from="28867,24434" to="30664,26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AlMMAAADcAAAADwAAAGRycy9kb3ducmV2LnhtbERPTWsCMRC9C/6HMEJvNautpa5GEaEg&#10;1IO1PdTbuBk3i5vJkqS723/fCAVv83ifs1z3thYt+VA5VjAZZyCIC6crLhV8fb49voIIEVlj7ZgU&#10;/FKA9Wo4WGKuXccf1B5jKVIIhxwVmBibXMpQGLIYxq4hTtzFeYsxQV9K7bFL4baW0yx7kRYrTg0G&#10;G9oaKq7HH6ugay3tu4ml94O5nHy/889P32elHkb9ZgEiUh/v4n/3Tqf58xn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QgJT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1" o:spid="_x0000_s1039" style="position:absolute;flip:x;visibility:visible;mso-wrap-style:square" from="29416,24438" to="31623,26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Ie48IAAADcAAAADwAAAGRycy9kb3ducmV2LnhtbERPTWsCMRC9C/0PYQreNKstoqtRSkEQ&#10;7KFaD3obN+NmcTNZknR3+++bgtDbPN7nrDa9rUVLPlSOFUzGGQjiwumKSwWnr+1oDiJEZI21Y1Lw&#10;QwE266fBCnPtOj5Qe4ylSCEcclRgYmxyKUNhyGIYu4Y4cTfnLcYEfSm1xy6F21pOs2wmLVacGgw2&#10;9G6ouB+/rYKutfTRTSztP83t4vudf305X5UaPvdvSxCR+vgvfrh3Os1fzODvmXSB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0Ie48IAAADcAAAADwAAAAAAAAAAAAAA&#10;AAChAgAAZHJzL2Rvd25yZXYueG1sUEsFBgAAAAAEAAQA+QAAAJADAAAAAA==&#10;" strokeweight="2pt">
                  <v:shadow on="t" color="black" opacity="24903f" origin=",.5" offset="0,.55556mm"/>
                </v:line>
                <v:line id="Прямая соединительная линия 52" o:spid="_x0000_s1040" style="position:absolute;flip:x;visibility:visible;mso-wrap-style:square" from="31623,24438" to="32518,25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67eMMAAADcAAAADwAAAGRycy9kb3ducmV2LnhtbERPTWsCMRC9C/6HMEJvNasttq5GEaEg&#10;1IO1PdTbuBk3i5vJkqS723/fCAVv83ifs1z3thYt+VA5VjAZZyCIC6crLhV8fb49voIIEVlj7ZgU&#10;/FKA9Wo4WGKuXccf1B5jKVIIhxwVmBibXMpQGLIYxq4hTtzFeYsxQV9K7bFL4baW0yybSYsVpwaD&#10;DW0NFdfjj1XQtZb23cTS+8FcTr7f+een77NSD6N+swARqY938b97p9P8+QvcnkkX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Ou3jDAAAA3AAAAA8AAAAAAAAAAAAA&#10;AAAAoQIAAGRycy9kb3ducmV2LnhtbFBLBQYAAAAABAAEAPkAAACRAwAAAAA=&#10;" strokeweight="2pt">
                  <v:shadow on="t" color="black" opacity="24903f" origin=",.5" offset="0,.55556mm"/>
                </v:line>
                <v:line id="Прямая соединительная линия 53" o:spid="_x0000_s1041" style="position:absolute;flip:x;visibility:visible;mso-wrap-style:square" from="32129,24788" to="33024,25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EvCsUAAADcAAAADwAAAGRycy9kb3ducmV2LnhtbESPQUsDMRCF74L/IYzgzWarInbbtIgg&#10;FPRQaw/tbbqZbhY3kyWJu+u/7xwKvc3w3rz3zWI1+lb1FFMT2MB0UoAiroJtuDaw+/l4eAWVMrLF&#10;NjAZ+KcEq+XtzQJLGwb+pn6bayUhnEo04HLuSq1T5chjmoSOWLRTiB6zrLHWNuIg4b7Vj0Xxoj02&#10;LA0OO3p3VP1u/7yBoff0NUw9fW7c6RDHdXx+2h+Nub8b3+agMo35ar5cr63gz4RWnpEJ9PI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ZEvCsUAAADcAAAADwAAAAAAAAAA&#10;AAAAAAChAgAAZHJzL2Rvd25yZXYueG1sUEsFBgAAAAAEAAQA+QAAAJMDAAAAAA==&#10;" strokeweight="2pt">
                  <v:shadow on="t" color="black" opacity="24903f" origin=",.5" offset="0,.55556mm"/>
                </v:line>
                <v:line id="Прямая соединительная линия 54" o:spid="_x0000_s1042" style="position:absolute;flip:x;visibility:visible;mso-wrap-style:square" from="32785,25447" to="33680,26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2KkcIAAADcAAAADwAAAGRycy9kb3ducmV2LnhtbERPTWsCMRC9C/6HMII3zVpFdGsUKRSE&#10;eqjWQ3ubbsbN4mayJOnu9t83gtDbPN7nbHa9rUVLPlSOFcymGQjiwumKSwWXj9fJCkSIyBprx6Tg&#10;lwLstsPBBnPtOj5Re46lSCEcclRgYmxyKUNhyGKYuoY4cVfnLcYEfSm1xy6F21o+ZdlSWqw4NRhs&#10;6MVQcTv/WAVda+nYzSy9vZvrl+8PfjH//FZqPOr3zyAi9fFf/HAfdJq/XsP9mXSB3P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t2KkcIAAADcAAAADwAAAAAAAAAAAAAA&#10;AAChAgAAZHJzL2Rvd25yZXYueG1sUEsFBgAAAAAEAAQA+QAAAJADAAAAAA==&#10;" strokeweight="2pt">
                  <v:shadow on="t" color="black" opacity="24903f" origin=",.5" offset="0,.55556mm"/>
                </v:line>
                <v:shape id="Прямая со стрелкой 38" o:spid="_x0000_s1043" type="#_x0000_t32" style="position:absolute;left:4136;top:8817;width:17907;height:1028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HsxMUAAADcAAAADwAAAGRycy9kb3ducmV2LnhtbESPwWrDMBBE74X8g9hAbo1sQ4vrRDEl&#10;pCaHUmjSQ46LtbFNrZWxFEf++6pQ6HGYmTfMtgymFxONrrOsIF0nIIhrqztuFHyd3x5zEM4ja+wt&#10;k4KZHJS7xcMWC23v/EnTyTciQtgVqKD1fiikdHVLBt3aDsTRu9rRoI9ybKQe8R7hppdZkjxLgx3H&#10;hRYH2rdUf59uRsHTxyWZ37P8UE3X8BJuszmnaaXUahleNyA8Bf8f/msftYJIhN8z8QjI3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vHsxMUAAADcAAAADwAAAAAAAAAA&#10;AAAAAAChAgAAZHJzL2Rvd25yZXYueG1sUEsFBgAAAAAEAAQA+QAAAJMDAAAAAA==&#10;" strokeweight="2pt">
                  <v:shadow on="t" color="black" opacity="24903f" origin=",.5" offset="0,.55556mm"/>
                </v:shape>
                <v:rect id="Прямоугольник 58" o:spid="_x0000_s1044" style="position:absolute;left:31623;top:22053;width:2070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dxucgA&#10;AADcAAAADwAAAGRycy9kb3ducmV2LnhtbESPX0sCQRTF34O+w3CDXiJnVAjZHCVEK8SITIjebjN3&#10;/+jOnWVn0rVP7wiBj4dzzu9wxtPO1WJPbag8a+j3FAhi423FhYbN5+J+BCJEZIu1Z9JwpADTyfXV&#10;GDPrD/xB+3UsRIJwyFBDGWOTSRlMSQ5DzzfEyct96zAm2RbStnhIcFfLgVIP0mHFaaHEhmYlmd36&#10;12kYNtvV+5v5ni/zn61Rf/nL3fPmS+vbm+7pEUSkLl7C/+1Xq2Gg+nA+k46AnJ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R3G5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r>
                          <w:t>M</w:t>
                        </w:r>
                      </w:p>
                    </w:txbxContent>
                  </v:textbox>
                </v:rect>
                <v:rect id="Прямоугольник 60" o:spid="_x0000_s1045" style="position:absolute;left:21291;top:12763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XvzsgA&#10;AADcAAAADwAAAGRycy9kb3ducmV2LnhtbESPW0sDMRSE3wX/QziCL9ImXUHKtmkRsSpiKb1A8e2Y&#10;nL3Uzcmyie3qrzeC0MdhZr5hpvPeNeJIXag9axgNFQhi423NpYbddjEYgwgR2WLjmTR8U4D57PJi&#10;irn1J17TcRNLkSAcctRQxdjmUgZTkcMw9C1x8grfOYxJdqW0HZ4S3DUyU+pOOqw5LVTY0kNF5nPz&#10;5TTctoe31dK8P74WHwejfornm6fdXuvrq/5+AiJSH8/h//aL1ZCpDP7OpCM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le/O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r>
                          <w:t>m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1" o:spid="_x0000_s1046" style="position:absolute;left:7010;top:8420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lKVcgA&#10;AADcAAAADwAAAGRycy9kb3ducmV2LnhtbESPX0sCQRTF3wW/w3CFXiRnVAjZHCVCLaSITIjebjN3&#10;/9jOnWVn0rVP3wSBj4dzzu9w5svO1eJIbag8axiPFAhi423FhYb92/p6BiJEZIu1Z9JwpgDLRb83&#10;x8z6E7/ScRcLkSAcMtRQxthkUgZTksMw8g1x8nLfOoxJtoW0LZ4S3NVyotSNdFhxWiixofuSzNfu&#10;22mYNoenl2fzsdrmnwejfvKH4Wb/rvXVoLu7BRGpi5fwf/vRapioKfydSUd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e2UpV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1E7BE9" w:rsidRDefault="00CD5211" w:rsidP="00AC3793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2" o:spid="_x0000_s1047" style="position:absolute;left:10934;top:8058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DSIcgA&#10;AADcAAAADwAAAGRycy9kb3ducmV2LnhtbESPW0sDMRSE3wX/QziCL9ImrVL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RMNIh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proofErr w:type="gramStart"/>
                        <w:r>
                          <w:t>f</w:t>
                        </w:r>
                        <w:proofErr w:type="gramEnd"/>
                      </w:p>
                    </w:txbxContent>
                  </v:textbox>
                </v:rect>
                <v:rect id="Прямоугольник 63" o:spid="_x0000_s1048" style="position:absolute;left:5664;top:12674;width:2768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x3usgA&#10;AADcAAAADwAAAGRycy9kb3ducmV2LnhtbESPW0sDMRSE3wX/QziCL9ImrVjK2rSUolZEKb2A+HZM&#10;zl7azcmyie3WX28EwcdhZr5hJrPO1eJIbag8axj0FQhi423FhYbd9rE3BhEissXaM2k4U4DZ9PJi&#10;gpn1J17TcRMLkSAcMtRQxthkUgZTksPQ9w1x8nLfOoxJtoW0LZ4S3NVyqNRIOqw4LZTY0KIkc9h8&#10;OQ23zf519WY+Hl7yz71R3/ny5mn3rvX1VTe/BxGpi//hv/az1TBUd/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+fHe6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r>
                          <w:t>O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4" o:spid="_x0000_s1049" style="position:absolute;left:3721;top:14966;width:2768;height:3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pzcgA&#10;AADcAAAADwAAAGRycy9kb3ducmV2LnhtbESPX0sCQRTF34O+w3ADXyJnUhDZHCUiNcSITIjebjN3&#10;/9jOnWVn0rVP3wiCj4dzzu9wJrPO1WJPbag8a7jvKxDExtuKCw3bj/ndGESIyBZrz6ThSAFm0+ur&#10;CWbWH/id9ptYiAThkKGGMsYmkzKYkhyGvm+Ik5f71mFMsi2kbfGQ4K6WA6VG0mHFaaHEhp5KMj+b&#10;X6dh2OzWb6/m63mVf++M+suXt4vtp9a9m+7xAUSkLl7C5/aL1TBQIzidSU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runN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r>
                          <w:t>P</w:t>
                        </w:r>
                        <w:r w:rsidRPr="0053441E">
                          <w:rPr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rect>
                <v:rect id="Прямоугольник 65" o:spid="_x0000_s1050" style="position:absolute;left:4133;top:19107;width:2769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MVsgA&#10;AADcAAAADwAAAGRycy9kb3ducmV2LnhtbESPW0sDMRSE3wX/QziCL9ImrWDL2rSUolZEKb2A+HZM&#10;zl7azcmyie3WX28EwcdhZr5hJrPO1eJIbag8axj0FQhi423FhYbd9rE3BhEissXaM2k4U4DZ9PJi&#10;gpn1J17TcRMLkSAcMtRQxthkUgZTksPQ9w1x8nLfOoxJtoW0LZ4S3NVyqNSddFhxWiixoUVJ5rD5&#10;chpum/3r6s18PLzkn3ujvvPlzdPuXevrq25+DyJSF//Df+1nq2GoR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4kxW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F964FE" w:rsidRDefault="00CD5211" w:rsidP="00AC3793">
                        <w:pPr>
                          <w:pStyle w:val="aff4"/>
                        </w:pPr>
                        <w:r>
                          <w:t>P</w:t>
                        </w:r>
                      </w:p>
                    </w:txbxContent>
                  </v:textbox>
                </v:rect>
                <v:rect id="Прямоугольник 66" o:spid="_x0000_s1051" style="position:absolute;left:8007;top:1666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3YJMUA&#10;AADcAAAADwAAAGRycy9kb3ducmV2LnhtbERPy2oCMRTdF/oP4Ra6KTVRocholCL2gVhKVSjd3SZ3&#10;Hjq5GSapjn69WRRcHs57MutcLQ7Uhsqzhn5PgSA23lZcaNhuXh5HIEJEtlh7Jg0nCjCb3t5MMLP+&#10;yF90WMdCpBAOGWooY2wyKYMpyWHo+YY4cblvHcYE20LaFo8p3NVyoNSTdFhxaiixoXlJZr/+cxqG&#10;zW71+WF+Fsv8d2fUOX97eN1+a31/1z2PQUTq4lX87363GgYqrU1n0hGQ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fdgkxQAAANwAAAAPAAAAAAAAAAAAAAAAAJgCAABkcnMv&#10;ZG93bnJldi54bWxQSwUGAAAAAAQABAD1AAAAigMAAAAA&#10;" filled="f" stroked="f" strokeweight="2pt">
                  <v:textbox style="mso-fit-shape-to-text:t"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proofErr w:type="gramStart"/>
                        <w:r>
                          <w:t>n</w:t>
                        </w:r>
                        <w:proofErr w:type="gramEnd"/>
                      </w:p>
                    </w:txbxContent>
                  </v:textbox>
                </v:rect>
                <v:rect id="Прямоугольник 67" o:spid="_x0000_s1052" style="position:absolute;left:11252;top:14884;width:1771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9v8gA&#10;AADcAAAADwAAAGRycy9kb3ducmV2LnhtbESPW0sDMRSE3wX/QziCL9ImrSDt2rSUolZEKb2A+HZM&#10;zl7azcmyie3WX28EwcdhZr5hJrPO1eJIbag8axj0FQhi423FhYbd9rE3AhEissXaM2k4U4DZ9PJi&#10;gpn1J17TcRMLkSAcMtRQxthkUgZTksPQ9w1x8nLfOoxJtoW0LZ4S3NVyqNSddFhxWiixoUVJ5rD5&#10;chpum/3r6s18PLzkn3ujvvPlzdPuXevrq25+DyJSF//Df+1nq2GoxvB7Jh0BO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/MX2/yAAAANwAAAAPAAAAAAAAAAAAAAAAAJgCAABk&#10;cnMvZG93bnJldi54bWxQSwUGAAAAAAQABAD1AAAAjQMAAAAA&#10;" filled="f" stroked="f" strokeweight="2pt">
                  <v:textbox style="mso-fit-shape-to-text:t" inset="0,0,0,0">
                    <w:txbxContent>
                      <w:p w:rsidR="00CD5211" w:rsidRPr="00F964FE" w:rsidRDefault="00CD5211" w:rsidP="00AC3793">
                        <w:pPr>
                          <w:pStyle w:val="aff4"/>
                        </w:pPr>
                        <w:proofErr w:type="gramStart"/>
                        <w:r>
                          <w:t>с</w:t>
                        </w:r>
                        <w:proofErr w:type="gramEnd"/>
                      </w:p>
                    </w:txbxContent>
                  </v:textbox>
                </v:rect>
                <v:rect id="Прямоугольник 68" o:spid="_x0000_s1053" style="position:absolute;left:16198;top:8420;width:2769;height:2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3wt70A&#10;AADcAAAADwAAAGRycy9kb3ducmV2LnhtbERPzQ7BQBC+S7zDZiRubAkiZYkQibihDm6jO9pGd7bp&#10;Lq23tweJ45fvf7luTSneVLvCsoLRMAJBnFpdcKYguewHcxDOI2ssLZOCDzlYr7qdJcbaNnyi99ln&#10;IoSwi1FB7n0VS+nSnAy6oa2IA/ewtUEfYJ1JXWMTwk0px1E0kwYLDg05VrTNKX2eX0bB9LqvppPN&#10;tk1uu6iRNz5O8I5K9XvtZgHCU+v/4p/7oBWMR2F+OBOOgFx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ed3wt70AAADcAAAADwAAAAAAAAAAAAAAAACYAgAAZHJzL2Rvd25yZXYu&#10;eG1sUEsFBgAAAAAEAAQA9QAAAIIDAAAAAA==&#10;" filled="f" stroked="f" strokeweight="2pt">
                  <v:textbox inset="0,0,0,0">
                    <w:txbxContent>
                      <w:p w:rsidR="00CD5211" w:rsidRPr="0053441E" w:rsidRDefault="00CD5211" w:rsidP="00AC3793">
                        <w:pPr>
                          <w:pStyle w:val="aff4"/>
                        </w:pPr>
                        <w:proofErr w:type="gramStart"/>
                        <w:r>
                          <w:t>m</w:t>
                        </w:r>
                        <w:proofErr w:type="gramEnd"/>
                      </w:p>
                    </w:txbxContent>
                  </v:textbox>
                </v:rect>
                <v:rect id="Прямоугольник 69" o:spid="_x0000_s1054" style="position:absolute;left:13779;top:10788;width:1772;height:3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7nZMkA&#10;AADcAAAADwAAAGRycy9kb3ducmV2LnhtbESPW0sDMRSE34X+h3AKvoib3RZEtpsWKV6KKGJbEN+O&#10;ydlLuzlZNrFd++sbQfBxmJlvmGIx2FYcqPeNYwVZkoIg1s40XCnYbh6ub0H4gGywdUwKfsjDYj66&#10;KDA37sjvdFiHSkQI+xwV1CF0uZRe12TRJ64jjl7peoshyr6SpsdjhNtWTtL0RlpsOC7U2NGyJr1f&#10;f1sF02738vaqP++fy6+dTk/l09Xj9kOpy/FwNwMRaAj/4b/2yiiYZBn8nolHQM7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J7nZMkAAADcAAAADwAAAAAAAAAAAAAAAACYAgAA&#10;ZHJzL2Rvd25yZXYueG1sUEsFBgAAAAAEAAQA9QAAAI4DAAAAAA==&#10;" filled="f" stroked="f" strokeweight="2pt">
                  <v:textbox style="mso-fit-shape-to-text:t" inset="0,0,0,0">
                    <w:txbxContent>
                      <w:p w:rsidR="00CD5211" w:rsidRPr="00732294" w:rsidRDefault="00CD5211" w:rsidP="00AC3793">
                        <w:pPr>
                          <w:pStyle w:val="aff4"/>
                        </w:pPr>
                        <w:r>
                          <w:t>O</w:t>
                        </w:r>
                      </w:p>
                    </w:txbxContent>
                  </v:textbox>
                </v:rect>
                <v:oval id="Овал 70" o:spid="_x0000_s1055" style="position:absolute;left:8200;top:1483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a/JsMA&#10;AADcAAAADwAAAGRycy9kb3ducmV2LnhtbESPQWvCQBSE7wX/w/IEL0U3CVYkuooIgtCTMZQeH9ln&#10;Nph9G7KrSf99tyD0OMzMN8x2P9pWPKn3jWMF6SIBQVw53XCtoLye5msQPiBrbB2Tgh/ysN9N3raY&#10;azfwhZ5FqEWEsM9RgQmhy6X0lSGLfuE64ujdXG8xRNnXUvc4RLhtZZYkK2mx4bhgsKOjoepePKyC&#10;4VKuPouDTk0pvz6aq/s23ftSqdl0PGxABBrDf/jVPmsFWZrB35l4BO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Sa/JsMAAADcAAAADwAAAAAAAAAAAAAAAACYAgAAZHJzL2Rv&#10;d25yZXYueG1sUEsFBgAAAAAEAAQA9QAAAIgDAAAAAA==&#10;" strokeweight="2pt"/>
                <v:oval id="Овал 71" o:spid="_x0000_s1056" style="position:absolute;left:8200;top:16358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oavcQA&#10;AADcAAAADwAAAGRycy9kb3ducmV2LnhtbESPQWvCQBSE7wX/w/IEL0U3sVUkuooUCkJPxiAeH9ln&#10;Nph9G7Krif/eLRR6HGbmG2azG2wjHtT52rGCdJaAIC6drrlSUJy+pysQPiBrbByTgid52G1HbxvM&#10;tOv5SI88VCJC2GeowITQZlL60pBFP3MtcfSurrMYouwqqTvsI9w2cp4kS2mx5rhgsKUvQ+Utv1sF&#10;/bFY/uR7nZpCnhf1yV1M+/6p1GQ87NcgAg3hP/zXPmgF8/QDfs/EIyC3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qGr3EAAAA3AAAAA8AAAAAAAAAAAAAAAAAmAIAAGRycy9k&#10;b3ducmV2LnhtbFBLBQYAAAAABAAEAPUAAACJAwAAAAA=&#10;" strokeweight="2pt"/>
                <v:oval id="Овал 72" o:spid="_x0000_s1057" style="position:absolute;left:11250;top:14714;width:457;height:4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OCycMA&#10;AADcAAAADwAAAGRycy9kb3ducmV2LnhtbESPQYvCMBSE7wv+h/CEvSyaVlSkGkWEhQVP1iIeH82z&#10;KTYvpYm2++/NwoLHYWa+YTa7wTbiSZ2vHStIpwkI4tLpmisFxfl7sgLhA7LGxjEp+CUPu+3oY4OZ&#10;dj2f6JmHSkQI+wwVmBDaTEpfGrLop64ljt7NdRZDlF0ldYd9hNtGzpJkKS3WHBcMtnQwVN7zh1XQ&#10;n4rlMd/r1BTysqjP7mrar7lSn+NhvwYRaAjv8H/7RyuYpXP4OxOPgN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OCycMAAADcAAAADwAAAAAAAAAAAAAAAACYAgAAZHJzL2Rv&#10;d25yZXYueG1sUEsFBgAAAAAEAAQA9QAAAIgDAAAAAA==&#10;" strokeweight="2pt"/>
                <v:oval id="Овал 73" o:spid="_x0000_s1058" style="position:absolute;left:14165;top:13061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8nUsMA&#10;AADcAAAADwAAAGRycy9kb3ducmV2LnhtbESPQYvCMBSE78L+h/AWvMiaVlSkaxRZEARP1iIeH83b&#10;pmzzUpqsrf/eCILHYWa+YdbbwTbiRp2vHStIpwkI4tLpmisFxXn/tQLhA7LGxjEpuJOH7eZjtMZM&#10;u55PdMtDJSKEfYYKTAhtJqUvDVn0U9cSR+/XdRZDlF0ldYd9hNtGzpJkKS3WHBcMtvRjqPzL/62C&#10;/lQsj/lOp6aQl0V9dlfTTuZKjT+H3TeIQEN4h1/tg1YwSxfwPBOP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8nUsMAAADcAAAADwAAAAAAAAAAAAAAAACYAgAAZHJzL2Rv&#10;d25yZXYueG1sUEsFBgAAAAAEAAQA9QAAAIgDAAAAAA==&#10;" strokeweight="2pt"/>
                <v:oval id="Овал 74" o:spid="_x0000_s1059" style="position:absolute;left:17214;top:11266;width:458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25JcQA&#10;AADcAAAADwAAAGRycy9kb3ducmV2LnhtbESPQWvCQBSE7wX/w/IKvRSzidgg0VVEEAo9GYN4fGSf&#10;2dDs25BdTfrvuwWhx2FmvmE2u8l24kGDbx0ryJIUBHHtdMuNgup8nK9A+ICssXNMCn7Iw247e9lg&#10;od3IJ3qUoRERwr5ABSaEvpDS14Ys+sT1xNG7ucFiiHJopB5wjHDbyUWa5tJiy3HBYE8HQ/V3ebcK&#10;xlOVf5V7nZlKXj7as7ua/n2p1NvrtF+DCDSF//Cz/akVLLIc/s7EI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duSXEAAAA3AAAAA8AAAAAAAAAAAAAAAAAmAIAAGRycy9k&#10;b3ducmV2LnhtbFBLBQYAAAAABAAEAPUAAACJAwAAAAA=&#10;" strokeweight="2pt"/>
                <w10:anchorlock/>
              </v:group>
            </w:pict>
          </mc:Fallback>
        </mc:AlternateContent>
      </w:r>
    </w:p>
    <w:p w:rsidR="000C76D5" w:rsidRPr="00144248" w:rsidRDefault="000C76D5" w:rsidP="00AC3793">
      <w:pPr>
        <w:pStyle w:val="a0"/>
      </w:pPr>
      <w:r w:rsidRPr="00144248">
        <w:t>Схема зависимости координат точек наклонного и горизонтального снимков</w:t>
      </w:r>
    </w:p>
    <w:p w:rsidR="000C76D5" w:rsidRPr="00144248" w:rsidRDefault="000C76D5" w:rsidP="00AC3793"/>
    <w:p w:rsidR="000C76D5" w:rsidRPr="00144248" w:rsidRDefault="000C76D5" w:rsidP="00AC3793">
      <w:r w:rsidRPr="00144248">
        <w:t xml:space="preserve">Рассматривая горизонтальный снимок Р° вместе с расположенными на нем точками как плоскую местность и полагая отметки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M</w:t>
      </w:r>
      <w:r w:rsidRPr="00144248">
        <w:t xml:space="preserve"> всех точек одинаковыми и </w:t>
      </w:r>
      <w:r w:rsidRPr="00144248">
        <w:lastRenderedPageBreak/>
        <w:t xml:space="preserve">равными нулю, а </w:t>
      </w:r>
      <w:r w:rsidRPr="00144248">
        <w:rPr>
          <w:lang w:val="en-US"/>
        </w:rPr>
        <w:t>X</w:t>
      </w:r>
      <w:r w:rsidRPr="00144248">
        <w:rPr>
          <w:vertAlign w:val="subscript"/>
          <w:lang w:val="en-US"/>
        </w:rPr>
        <w:t>S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S</w:t>
      </w:r>
      <w:r w:rsidRPr="00144248">
        <w:t xml:space="preserve"> = 0, Х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Y</w:t>
      </w:r>
      <w:r w:rsidRPr="00144248">
        <w:rPr>
          <w:vertAlign w:val="subscript"/>
          <w:lang w:val="en-US"/>
        </w:rPr>
        <w:t>M</w:t>
      </w:r>
      <w:r w:rsidRPr="00144248">
        <w:t xml:space="preserve"> = </w:t>
      </w:r>
      <w:r w:rsidRPr="00144248">
        <w:rPr>
          <w:lang w:val="en-US"/>
        </w:rPr>
        <w:t>x</w:t>
      </w:r>
      <w:r w:rsidRPr="00144248">
        <w:rPr>
          <w:vertAlign w:val="superscript"/>
        </w:rPr>
        <w:t>0</w:t>
      </w:r>
      <w:r w:rsidRPr="00144248">
        <w:t xml:space="preserve"> и </w:t>
      </w:r>
      <w:r w:rsidRPr="00144248">
        <w:rPr>
          <w:lang w:val="en-US"/>
        </w:rPr>
        <w:t>Z</w:t>
      </w:r>
      <w:r w:rsidRPr="00144248">
        <w:rPr>
          <w:vertAlign w:val="subscript"/>
          <w:lang w:val="en-US"/>
        </w:rPr>
        <w:t>S</w:t>
      </w:r>
      <w:r w:rsidRPr="00144248">
        <w:t xml:space="preserve">= </w:t>
      </w:r>
      <w:r w:rsidRPr="00144248">
        <w:rPr>
          <w:lang w:val="en-US"/>
        </w:rPr>
        <w:t>f</w:t>
      </w:r>
      <w:r w:rsidRPr="00144248">
        <w:t>, становится возможным уст</w:t>
      </w:r>
      <w:r w:rsidRPr="00144248">
        <w:t>а</w:t>
      </w:r>
      <w:r w:rsidRPr="00144248">
        <w:t>новить связь между координатами соответственных точек плоскостей Р и</w:t>
      </w:r>
      <w:proofErr w:type="gramStart"/>
      <w:r w:rsidRPr="00144248">
        <w:t xml:space="preserve"> Р</w:t>
      </w:r>
      <w:proofErr w:type="gramEnd"/>
      <w:r w:rsidRPr="00144248">
        <w:t>°.</w:t>
      </w:r>
    </w:p>
    <w:p w:rsidR="000C76D5" w:rsidRPr="00085D6E" w:rsidRDefault="000C76D5" w:rsidP="00AC3793">
      <w:r w:rsidRPr="00144248">
        <w:t>Это позволяет преобразовать координаты точек наклонного снимка к гор</w:t>
      </w:r>
      <w:r w:rsidRPr="00144248">
        <w:t>и</w:t>
      </w:r>
      <w:r w:rsidRPr="00144248">
        <w:t>зонтальному случаю съемки при любых значениях угловых элементов внешнего ориентирования снимка.</w:t>
      </w:r>
    </w:p>
    <w:p w:rsidR="00085D6E" w:rsidRPr="00085D6E" w:rsidRDefault="00085D6E" w:rsidP="00AC3793"/>
    <w:p w:rsidR="000C76D5" w:rsidRPr="00144248" w:rsidRDefault="000C76D5" w:rsidP="00AC3793">
      <w:pPr>
        <w:pStyle w:val="2"/>
      </w:pPr>
      <w:bookmarkStart w:id="58" w:name="_Toc356840918"/>
      <w:bookmarkStart w:id="59" w:name="_Toc357590928"/>
      <w:bookmarkStart w:id="60" w:name="_Toc359280771"/>
      <w:r w:rsidRPr="00144248">
        <w:t xml:space="preserve">Использование </w:t>
      </w:r>
      <w:proofErr w:type="spellStart"/>
      <w:r w:rsidRPr="00144248">
        <w:t>многопоточности</w:t>
      </w:r>
      <w:proofErr w:type="spellEnd"/>
      <w:r w:rsidRPr="00144248">
        <w:t xml:space="preserve"> в системах распознавания объектов</w:t>
      </w:r>
      <w:bookmarkEnd w:id="58"/>
      <w:bookmarkEnd w:id="59"/>
      <w:bookmarkEnd w:id="60"/>
    </w:p>
    <w:p w:rsidR="000C76D5" w:rsidRPr="00144248" w:rsidRDefault="000C76D5" w:rsidP="00AC3793">
      <w:r w:rsidRPr="00144248">
        <w:t xml:space="preserve">Многочисленные исследования показывают, что применение </w:t>
      </w:r>
      <w:proofErr w:type="spellStart"/>
      <w:r w:rsidRPr="00144248">
        <w:t>многопото</w:t>
      </w:r>
      <w:r w:rsidRPr="00144248">
        <w:t>ч</w:t>
      </w:r>
      <w:r w:rsidRPr="00144248">
        <w:t>ности</w:t>
      </w:r>
      <w:proofErr w:type="spellEnd"/>
      <w:r w:rsidRPr="00144248">
        <w:t xml:space="preserve"> при реализации алгоритмов в области компьютерного зрения может знач</w:t>
      </w:r>
      <w:r w:rsidRPr="00144248">
        <w:t>и</w:t>
      </w:r>
      <w:r w:rsidRPr="00144248">
        <w:t>тельно увеличить быстродействие программного средства [26; 27].</w:t>
      </w:r>
      <w:r w:rsidR="004E6F9B">
        <w:t xml:space="preserve"> </w:t>
      </w:r>
      <w:r w:rsidRPr="00144248">
        <w:t>В связи с тем, что решения в прикладных областях, подобных приведенным в списке, сводятся к ряду известных задач дискретной математики, большой практический интерес представляют параллельные алгоритмы их решения.</w:t>
      </w:r>
    </w:p>
    <w:p w:rsidR="000C76D5" w:rsidRPr="00A46FBC" w:rsidRDefault="000C76D5" w:rsidP="00AC3793">
      <w:r w:rsidRPr="00144248">
        <w:t>Алгоритмы, позволяющие выполнять параллельное суммирование с пом</w:t>
      </w:r>
      <w:r w:rsidRPr="00144248">
        <w:t>о</w:t>
      </w:r>
      <w:r w:rsidRPr="00144248">
        <w:t>щью многопроцессорных систем с общей памятью, могут выполняться с пом</w:t>
      </w:r>
      <w:r w:rsidRPr="00144248">
        <w:t>о</w:t>
      </w:r>
      <w:r w:rsidRPr="00144248">
        <w:t xml:space="preserve">щью каскадной схемы суммирования, модифицированной каскадной схемы [29]. </w:t>
      </w:r>
      <w:r w:rsidR="004E6F9B">
        <w:t xml:space="preserve"> </w:t>
      </w:r>
      <w:r w:rsidRPr="00144248">
        <w:t>В названном первоисточнике [29] приводится также схема вычисления всех час</w:t>
      </w:r>
      <w:r w:rsidRPr="00144248">
        <w:t>т</w:t>
      </w:r>
      <w:r w:rsidRPr="00144248">
        <w:t>ных сумм.</w:t>
      </w:r>
    </w:p>
    <w:p w:rsidR="00B35F71" w:rsidRDefault="004B11A4" w:rsidP="00AC3793">
      <w:r>
        <w:rPr>
          <w:noProof/>
        </w:rPr>
        <mc:AlternateContent>
          <mc:Choice Requires="wpc">
            <w:drawing>
              <wp:inline distT="0" distB="0" distL="0" distR="0" wp14:anchorId="7559C0C8" wp14:editId="0F459D97">
                <wp:extent cx="2374711" cy="1746914"/>
                <wp:effectExtent l="0" t="0" r="260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10599" y="56061"/>
                            <a:ext cx="243840" cy="2520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Default="00CD5211" w:rsidP="00AC3793">
                              <w:pPr>
                                <w:pStyle w:val="aff2"/>
                              </w:pPr>
                              <w:r>
                                <w:rPr>
                                  <w:rFonts w:eastAsia="Calibri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Прямая со стрелкой 5"/>
                        <wps:cNvCnPr>
                          <a:stCxn id="21" idx="1"/>
                          <a:endCxn id="4" idx="6"/>
                        </wps:cNvCnPr>
                        <wps:spPr>
                          <a:xfrm flipH="1" flipV="1">
                            <a:off x="133914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0" idx="7"/>
                          <a:endCxn id="4" idx="2"/>
                        </wps:cNvCnPr>
                        <wps:spPr>
                          <a:xfrm flipV="1">
                            <a:off x="657165" y="453705"/>
                            <a:ext cx="432599" cy="315809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>
                          <a:stCxn id="25" idx="0"/>
                          <a:endCxn id="20" idx="3"/>
                        </wps:cNvCnPr>
                        <wps:spPr>
                          <a:xfrm flipV="1">
                            <a:off x="218150" y="954499"/>
                            <a:ext cx="262676" cy="331702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4" idx="0"/>
                          <a:endCxn id="20" idx="5"/>
                        </wps:cNvCnPr>
                        <wps:spPr>
                          <a:xfrm flipH="1" flipV="1">
                            <a:off x="657165" y="954499"/>
                            <a:ext cx="218668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2" idx="0"/>
                          <a:endCxn id="21" idx="3"/>
                        </wps:cNvCnPr>
                        <wps:spPr>
                          <a:xfrm flipV="1">
                            <a:off x="1533517" y="954499"/>
                            <a:ext cx="23822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stCxn id="23" idx="0"/>
                          <a:endCxn id="21" idx="5"/>
                        </wps:cNvCnPr>
                        <wps:spPr>
                          <a:xfrm flipH="1" flipV="1">
                            <a:off x="1948083" y="954499"/>
                            <a:ext cx="243117" cy="34881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Блок-схема: узел 4"/>
                        <wps:cNvSpPr/>
                        <wps:spPr>
                          <a:xfrm>
                            <a:off x="1089764" y="322901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Default="00CD5211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Блок-схема: узел 20"/>
                        <wps:cNvSpPr/>
                        <wps:spPr>
                          <a:xfrm>
                            <a:off x="444305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Default="00CD5211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Блок-схема: узел 21"/>
                        <wps:cNvSpPr/>
                        <wps:spPr>
                          <a:xfrm>
                            <a:off x="1735223" y="731203"/>
                            <a:ext cx="249381" cy="261607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Default="00CD5211" w:rsidP="00AC3793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Блок-схема: узел 22"/>
                        <wps:cNvSpPr/>
                        <wps:spPr>
                          <a:xfrm>
                            <a:off x="1351370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Pr="00D352D5" w:rsidRDefault="00CD5211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  <w:p w:rsidR="00CD5211" w:rsidRDefault="00CD5211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Блок-схема: узел 23"/>
                        <wps:cNvSpPr/>
                        <wps:spPr>
                          <a:xfrm>
                            <a:off x="2009053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Pr="00D352D5" w:rsidRDefault="00CD5211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  <w:p w:rsidR="00CD5211" w:rsidRDefault="00CD5211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узел 24"/>
                        <wps:cNvSpPr/>
                        <wps:spPr>
                          <a:xfrm>
                            <a:off x="693686" y="1303315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Pr="00D352D5" w:rsidRDefault="00CD5211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  <w:p w:rsidR="00CD5211" w:rsidRDefault="00CD5211" w:rsidP="00AC379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узел 25"/>
                        <wps:cNvSpPr/>
                        <wps:spPr>
                          <a:xfrm>
                            <a:off x="36003" y="1286201"/>
                            <a:ext cx="364293" cy="364293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5211" w:rsidRPr="00D352D5" w:rsidRDefault="00CD5211" w:rsidP="00AC3793">
                              <w:pPr>
                                <w:rPr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ая со стрелкой 2"/>
                        <wps:cNvCnPr>
                          <a:stCxn id="4" idx="0"/>
                        </wps:cNvCnPr>
                        <wps:spPr>
                          <a:xfrm flipV="1">
                            <a:off x="1214455" y="58015"/>
                            <a:ext cx="0" cy="264886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60" editas="canvas" style="width:187pt;height:137.55pt;mso-position-horizontal-relative:char;mso-position-vertical-relative:line" coordsize="23742,17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">
                <v:shape id="_x0000_s1061" type="#_x0000_t75" style="position:absolute;width:23742;height:1746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62" type="#_x0000_t202" style="position:absolute;left:12105;top:560;width:2439;height:2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CD5211" w:rsidRDefault="00CD5211" w:rsidP="00AC3793">
                        <w:pPr>
                          <w:pStyle w:val="aff2"/>
                        </w:pPr>
                        <w:r>
                          <w:rPr>
                            <w:rFonts w:eastAsia="Calibri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Прямая со стрелкой 5" o:spid="_x0000_s1063" type="#_x0000_t32" style="position:absolute;left:13391;top:4537;width:4326;height:315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20QcIAAADaAAAADwAAAGRycy9kb3ducmV2LnhtbESPQWvCQBSE70L/w/IKXsRsLNRKmlWq&#10;InhtLIK3193XJDT7Ns1uk/jvuwXB4zAz3zD5ZrSN6KnztWMFiyQFQaydqblU8HE6zFcgfEA22Dgm&#10;BVfysFk/THLMjBv4nfoilCJC2GeooAqhzaT0uiKLPnEtcfS+XGcxRNmV0nQ4RLht5FOaLqXFmuNC&#10;hS3tKtLfxa9VoD/p3NL+Z1+cXsL2Ms584bdaqenj+PYKItAY7uFb+2gUPMP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r20QcIAAADaAAAADwAAAAAAAAAAAAAA&#10;AAChAgAAZHJzL2Rvd25yZXYueG1sUEsFBgAAAAAEAAQA+QAAAJADAAAAAA==&#10;" strokecolor="black [3040]">
                  <v:stroke endarrow="block"/>
                </v:shape>
                <v:shape id="Прямая со стрелкой 6" o:spid="_x0000_s1064" type="#_x0000_t32" style="position:absolute;left:6571;top:4537;width:4326;height:31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w1y8IAAADaAAAADwAAAGRycy9kb3ducmV2LnhtbESPQWvCQBSE7wX/w/IEb83GHkKJWUUE&#10;QeyhNAm0x0f2mUSzb0N2q+u/7xYEj8PMfMMUm2AGcaXJ9ZYVLJMUBHFjdc+tgrrav76DcB5Z42CZ&#10;FNzJwWY9eykw1/bGX3QtfSsihF2OCjrvx1xK13Rk0CV2JI7eyU4GfZRTK/WEtwg3g3xL00wa7Dku&#10;dDjSrqPmUv4aBcfv86mSdR/QlCE7fqT7z+FnqdRiHrYrEJ6Cf4Yf7YNWkMH/lXgD5P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w1y8IAAADaAAAADwAAAAAAAAAAAAAA&#10;AAChAgAAZHJzL2Rvd25yZXYueG1sUEsFBgAAAAAEAAQA+QAAAJADAAAAAA==&#10;" strokecolor="black [3040]">
                  <v:stroke endarrow="block"/>
                </v:shape>
                <v:shape id="Прямая со стрелкой 7" o:spid="_x0000_s1065" type="#_x0000_t32" style="position:absolute;left:2181;top:9544;width:2627;height:331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CQUMMAAADaAAAADwAAAGRycy9kb3ducmV2LnhtbESPwWrDMBBE74H+g9hCb7GcHpziRjal&#10;ECjJIcQxpMfF2thurZWxlFj9+6hQ6HGYmTfMpgxmEDeaXG9ZwSpJQRA3VvfcKqhP2+ULCOeRNQ6W&#10;ScEPOSiLh8UGc21nPtKt8q2IEHY5Kui8H3MpXdORQZfYkTh6FzsZ9FFOrdQTzhFuBvmcppk02HNc&#10;6HCk946a7+pqFOzOX5eTrPuApgrZbp9uD8PnSqmnx/D2CsJT8P/hv/aHVrCG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MwkFDDAAAA2gAAAA8AAAAAAAAAAAAA&#10;AAAAoQIAAGRycy9kb3ducmV2LnhtbFBLBQYAAAAABAAEAPkAAACRAwAAAAA=&#10;" strokecolor="black [3040]">
                  <v:stroke endarrow="block"/>
                </v:shape>
                <v:shape id="Прямая со стрелкой 8" o:spid="_x0000_s1066" type="#_x0000_t32" style="position:absolute;left:6571;top:9544;width:2187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wb374AAADaAAAADwAAAGRycy9kb3ducmV2LnhtbERPTYvCMBC9C/sfwix4EU31sEo1Lasi&#10;7NUqgrcxGdtiM+k2Ubv/3hwWPD7e9yrvbSMe1PnasYLpJAFBrJ2puVRwPOzGCxA+IBtsHJOCP/KQ&#10;Zx+DFabGPXlPjyKUIoawT1FBFUKbSul1RRb9xLXEkbu6zmKIsCul6fAZw20jZ0nyJS3WHBsqbGlT&#10;kb4Vd6tAX+jU0vZ3WxzmYX3uR77wa63U8LP/XoII1Ie3+N/9YxTErfFKvAEye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vBvfvgAAANoAAAAPAAAAAAAAAAAAAAAAAKEC&#10;AABkcnMvZG93bnJldi54bWxQSwUGAAAAAAQABAD5AAAAjAMAAAAA&#10;" strokecolor="black [3040]">
                  <v:stroke endarrow="block"/>
                </v:shape>
                <v:shape id="Прямая со стрелкой 9" o:spid="_x0000_s1067" type="#_x0000_t32" style="position:absolute;left:15335;top:9544;width:2382;height:34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OhucMAAADaAAAADwAAAGRycy9kb3ducmV2LnhtbESPwWrDMBBE74H+g9hCb7GcHkzqRjal&#10;ECjJIcQxpMfF2thurZWxlFj9+6hQ6HGYmTfMpgxmEDeaXG9ZwSpJQRA3VvfcKqhP2+UahPPIGgfL&#10;pOCHHJTFw2KDubYzH+lW+VZECLscFXTej7mUrunIoEvsSBy9i50M+iinVuoJ5wg3g3xO00wa7Dku&#10;dDjSe0fNd3U1Cnbnr8tJ1n1AU4Vst0+3h+FzpdTTY3h7BeEp+P/wX/tDK3iB3yvxBsj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jobnDAAAA2gAAAA8AAAAAAAAAAAAA&#10;AAAAoQIAAGRycy9kb3ducmV2LnhtbFBLBQYAAAAABAAEAPkAAACRAwAAAAA=&#10;" strokecolor="black [3040]">
                  <v:stroke endarrow="block"/>
                </v:shape>
                <v:shape id="Прямая со стрелкой 18" o:spid="_x0000_s1068" type="#_x0000_t32" style="position:absolute;left:19480;top:9544;width:2432;height:34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N8F8MAAADbAAAADwAAAGRycy9kb3ducmV2LnhtbESPQW/CMAyF70j8h8hIu6CRbgc2daQV&#10;DE3iSkGTdvMSr63WOKXJoPx7fEDazdZ7fu/zqhx9p840xDawgadFBorYBtdybeB4+Hh8BRUTssMu&#10;MBm4UoSymE5WmLtw4T2dq1QrCeGYo4EmpT7XOtqGPMZF6IlF+wmDxyTrUGs34EXCfaefs2ypPbYs&#10;DQ329N6Q/a3+vAH7TZ89bU/b6vCSNl/jPFZxY415mI3rN1CJxvRvvl/vnOALrPwiA+ji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jfBfDAAAA2wAAAA8AAAAAAAAAAAAA&#10;AAAAoQIAAGRycy9kb3ducmV2LnhtbFBLBQYAAAAABAAEAPkAAACRAwAAAAA=&#10;" strokecolor="black [3040]">
                  <v:stroke endarrow="block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Блок-схема: узел 4" o:spid="_x0000_s1069" type="#_x0000_t120" style="position:absolute;left:10897;top:3229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6SMQA&#10;AADaAAAADwAAAGRycy9kb3ducmV2LnhtbESP3WrCQBSE7wu+w3KE3tWNRUqNrqL1pwFR/HuAQ/aY&#10;DWbPhuw2pm/fLRR6OczMN8x03tlKtNT40rGC4SABQZw7XXKh4HrZvLyD8AFZY+WYFHyTh/ms9zTF&#10;VLsHn6g9h0JECPsUFZgQ6lRKnxuy6AeuJo7ezTUWQ5RNIXWDjwi3lXxNkjdpseS4YLCmD0P5/fxl&#10;FWyz42WzWm2XmTmWu/34cG0/27VSz/1uMQERqAv/4b92phWM4PdKvAFy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C5+kjEAAAA2g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CD5211" w:rsidRDefault="00CD5211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0" o:spid="_x0000_s1070" type="#_x0000_t120" style="position:absolute;left:4443;top:7312;width:2493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/yucIA&#10;AADbAAAADwAAAGRycy9kb3ducmV2LnhtbERPyW7CMBC9I/EP1lTqDZxyqErAIJZCI1WgsHzAKB7i&#10;iHgcxW5I/74+VOL49Pb5sre16Kj1lWMFb+MEBHHhdMWlgutlN/oA4QOyxtoxKfglD8vFcDDHVLsH&#10;n6g7h1LEEPYpKjAhNKmUvjBk0Y9dQxy5m2sthgjbUuoWHzHc1nKSJO/SYsWxwWBDG0PF/fxjFeyz&#10;/LLbbvfrzOTV92F6vHZf3adSry/9agYiUB+e4n93phVM4vr4Jf4A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f/K5wgAAANsAAAAPAAAAAAAAAAAAAAAAAJgCAABkcnMvZG93&#10;bnJldi54bWxQSwUGAAAAAAQABAD1AAAAhwMAAAAA&#10;" fillcolor="white [3201]" strokecolor="black [3200]" strokeweight="2pt">
                  <v:textbox inset="0,0,0,0">
                    <w:txbxContent>
                      <w:p w:rsidR="00CD5211" w:rsidRDefault="00CD5211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1" o:spid="_x0000_s1071" type="#_x0000_t120" style="position:absolute;left:17352;top:7312;width:2494;height:26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NXIsQA&#10;AADbAAAADwAAAGRycy9kb3ducmV2LnhtbESP3WrCQBSE7wt9h+UUvKsbvRAbXcX6Gygt/j3AIXvM&#10;hmbPhuwa49u7QqGXw8x8w0znna1ES40vHSsY9BMQxLnTJRcKzqfN+xiED8gaK8ek4E4e5rPXlymm&#10;2t34QO0xFCJC2KeowIRQp1L63JBF33c1cfQurrEYomwKqRu8Rbit5DBJRtJiyXHBYE1LQ/nv8WoV&#10;bLP9abNabT8zsy+/vj9+zu2uXSvVe+sWExCBuvAf/mtnWsFwAM8v8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zVyLEAAAA2wAAAA8AAAAAAAAAAAAAAAAAmAIAAGRycy9k&#10;b3ducmV2LnhtbFBLBQYAAAAABAAEAPUAAACJAwAAAAA=&#10;" fillcolor="white [3201]" strokecolor="black [3200]" strokeweight="2pt">
                  <v:textbox inset="0,0,0,0">
                    <w:txbxContent>
                      <w:p w:rsidR="00CD5211" w:rsidRDefault="00CD5211" w:rsidP="00AC3793">
                        <w:r>
                          <w:t>+</w:t>
                        </w:r>
                      </w:p>
                    </w:txbxContent>
                  </v:textbox>
                </v:shape>
                <v:shape id="Блок-схема: узел 22" o:spid="_x0000_s1072" type="#_x0000_t120" style="position:absolute;left:13513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HJVcYA&#10;AADbAAAADwAAAGRycy9kb3ducmV2LnhtbESP3WrCQBSE7wt9h+UUelc35qJo6iq1VhsQJf48wCF7&#10;mg3Nng3ZbYxv7wqFXg4z8w0zWwy2ET11vnasYDxKQBCXTtdcKTif1i8TED4ga2wck4IreVjMHx9m&#10;mGl34QP1x1CJCGGfoQITQptJ6UtDFv3ItcTR+3adxRBlV0nd4SXCbSPTJHmVFmuOCwZb+jBU/hx/&#10;rYJNXpzWq9VmmZui3u6m+3P/1X8q9fw0vL+BCDSE//BfO9cK0hTuX+IP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OHJVcYAAADbAAAADwAAAAAAAAAAAAAAAACYAgAAZHJz&#10;L2Rvd25yZXYueG1sUEsFBgAAAAAEAAQA9QAAAIsDAAAAAA==&#10;" fillcolor="white [3201]" strokecolor="black [3200]" strokeweight="2pt">
                  <v:textbox inset="0,0,0,0">
                    <w:txbxContent>
                      <w:p w:rsidR="00CD5211" w:rsidRPr="00D352D5" w:rsidRDefault="00CD5211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3</w:t>
                        </w:r>
                      </w:p>
                      <w:p w:rsidR="00CD5211" w:rsidRDefault="00CD5211" w:rsidP="00AC3793"/>
                    </w:txbxContent>
                  </v:textbox>
                </v:shape>
                <v:shape id="Блок-схема: узел 23" o:spid="_x0000_s1073" type="#_x0000_t120" style="position:absolute;left:20090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szsUA&#10;AADbAAAADwAAAGRycy9kb3ducmV2LnhtbESP3WrCQBSE7wu+w3IE7+pGh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rWzO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CD5211" w:rsidRPr="00D352D5" w:rsidRDefault="00CD5211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4</w:t>
                        </w:r>
                      </w:p>
                      <w:p w:rsidR="00CD5211" w:rsidRDefault="00CD5211" w:rsidP="00AC3793"/>
                    </w:txbxContent>
                  </v:textbox>
                </v:shape>
                <v:shape id="Блок-схема: узел 24" o:spid="_x0000_s1074" type="#_x0000_t120" style="position:absolute;left:6936;top:13033;width:3643;height:36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T0usUA&#10;AADbAAAADwAAAGRycy9kb3ducmV2LnhtbESP3WrCQBSE7wu+w3IE7+pGk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RPS6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CD5211" w:rsidRPr="00D352D5" w:rsidRDefault="00CD5211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2</w:t>
                        </w:r>
                      </w:p>
                      <w:p w:rsidR="00CD5211" w:rsidRDefault="00CD5211" w:rsidP="00AC3793"/>
                    </w:txbxContent>
                  </v:textbox>
                </v:shape>
                <v:shape id="Блок-схема: узел 25" o:spid="_x0000_s1075" type="#_x0000_t120" style="position:absolute;left:360;top:12862;width:3642;height:36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hRIcUA&#10;AADbAAAADwAAAGRycy9kb3ducmV2LnhtbESP3WrCQBSE7wu+w3IE7+pGwVKjq9j600Cp+PcAh+wx&#10;G8yeDdk1pm/fLRR6OczMN8x82dlKtNT40rGC0TABQZw7XXKh4HLePr+C8AFZY+WYFHyTh+Wi9zTH&#10;VLsHH6k9hUJECPsUFZgQ6lRKnxuy6IeuJo7e1TUWQ5RNIXWDjwi3lRwnyYu0WHJcMFjTu6H8drpb&#10;BbvscN6u17u3zBzKz6/p/tJ+tBulBv1uNQMRqAv/4b92phWMJ/D7Jf4Auf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FEhxQAAANsAAAAPAAAAAAAAAAAAAAAAAJgCAABkcnMv&#10;ZG93bnJldi54bWxQSwUGAAAAAAQABAD1AAAAigMAAAAA&#10;" fillcolor="white [3201]" strokecolor="black [3200]" strokeweight="2pt">
                  <v:textbox inset="0,0,0,0">
                    <w:txbxContent>
                      <w:p w:rsidR="00CD5211" w:rsidRPr="00D352D5" w:rsidRDefault="00CD5211" w:rsidP="00AC3793">
                        <w:pPr>
                          <w:rPr>
                            <w:vertAlign w:val="subscript"/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  <w:r>
                          <w:rPr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2" o:spid="_x0000_s1076" type="#_x0000_t32" style="position:absolute;left:12144;top:580;width:0;height:264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czyMIAAADaAAAADwAAAGRycy9kb3ducmV2LnhtbESPQYvCMBSE7wv+h/AEb9tUDyLVtIgg&#10;iB5kq6DHR/Nsu9u8lCZq/PcbYWGPw8x8w6yKYDrxoMG1lhVMkxQEcWV1y7WC82n7uQDhPLLGzjIp&#10;eJGDIh99rDDT9slf9Ch9LSKEXYYKGu/7TEpXNWTQJbYnjt7NDgZ9lEMt9YDPCDednKXpXBpsOS40&#10;2NOmoeqnvBsF+8v37STPbUBThvn+kG6P3XWq1GQc1ksQnoL/D/+1d1rBDN5X4g2Q+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czyMIAAADaAAAADwAAAAAAAAAAAAAA&#10;AAChAgAAZHJzL2Rvd25yZXYueG1sUEsFBgAAAAAEAAQA+QAAAJADAAAAAA==&#10;" strokecolor="black [3040]">
                  <v:stroke endarrow="block"/>
                </v:shape>
                <w10:anchorlock/>
              </v:group>
            </w:pict>
          </mc:Fallback>
        </mc:AlternateContent>
      </w:r>
    </w:p>
    <w:p w:rsidR="00B35F71" w:rsidRPr="00B35F71" w:rsidRDefault="00014CD6" w:rsidP="00AC3793">
      <w:pPr>
        <w:pStyle w:val="a0"/>
      </w:pPr>
      <w:r>
        <w:t>Каскадная схема</w:t>
      </w:r>
    </w:p>
    <w:p w:rsidR="000C76D5" w:rsidRPr="00144248" w:rsidRDefault="000C76D5" w:rsidP="00AC3793">
      <w:pPr>
        <w:rPr>
          <w:lang w:val="en-US"/>
        </w:rPr>
      </w:pPr>
    </w:p>
    <w:p w:rsidR="000C76D5" w:rsidRPr="00144248" w:rsidRDefault="000C76D5" w:rsidP="00AC3793">
      <w:r w:rsidRPr="00144248">
        <w:t>Каскадная схема суммирования имеет вид бинарного дерева, в листьях к</w:t>
      </w:r>
      <w:r w:rsidRPr="00144248">
        <w:t>о</w:t>
      </w:r>
      <w:r w:rsidRPr="00144248">
        <w:t>торого записаны члены ряда, а во всех остальных узлах – операции сложения.</w:t>
      </w:r>
    </w:p>
    <w:p w:rsidR="000C76D5" w:rsidRPr="00144248" w:rsidRDefault="000C76D5" w:rsidP="00AC3793">
      <w:r w:rsidRPr="00144248">
        <w:lastRenderedPageBreak/>
        <w:t>Для правильного построения многопоточных систем задачи, которые реш</w:t>
      </w:r>
      <w:r w:rsidRPr="00144248">
        <w:t>а</w:t>
      </w:r>
      <w:r w:rsidRPr="00144248">
        <w:t>ют эти системы, принято разделять на следующие классы: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Комбинаторные задачи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Задачи линейной алгебры</w:t>
      </w:r>
    </w:p>
    <w:p w:rsidR="000C76D5" w:rsidRPr="00144248" w:rsidRDefault="000C76D5" w:rsidP="002A0A02">
      <w:pPr>
        <w:pStyle w:val="a"/>
        <w:numPr>
          <w:ilvl w:val="0"/>
          <w:numId w:val="6"/>
        </w:numPr>
      </w:pPr>
      <w:r w:rsidRPr="00144248">
        <w:t>Вычисления в узлах сеток и решеток. Краевые задачи</w:t>
      </w:r>
    </w:p>
    <w:p w:rsidR="000C76D5" w:rsidRPr="00144248" w:rsidRDefault="000C76D5" w:rsidP="00AC3793">
      <w:r w:rsidRPr="00144248">
        <w:t>Среди задач комбинаторики можно обратить внимание, в первую очередь, на параллельные методы сортировки и поиска данных [26].</w:t>
      </w:r>
    </w:p>
    <w:p w:rsidR="000C76D5" w:rsidRPr="00144248" w:rsidRDefault="000C76D5" w:rsidP="00AC3793">
      <w:r w:rsidRPr="00144248">
        <w:t>Суть многих параллельных алгоритмов сортировки состоит в том, что уп</w:t>
      </w:r>
      <w:r w:rsidRPr="00144248">
        <w:t>о</w:t>
      </w:r>
      <w:r w:rsidRPr="00144248">
        <w:t>рядочиваемые данные разбиваются на какие-либо части в зависимости от метода, каждая из которых сортируется по отдельности разными процессорами [30]. З</w:t>
      </w:r>
      <w:r w:rsidRPr="00144248">
        <w:t>а</w:t>
      </w:r>
      <w:r w:rsidRPr="00144248">
        <w:t>тем упорядоченные части объединяются некоторым образом, опять же в завис</w:t>
      </w:r>
      <w:r w:rsidRPr="00144248">
        <w:t>и</w:t>
      </w:r>
      <w:r w:rsidRPr="00144248">
        <w:t>мости от метода. Эти два этапа могут повторяться необходимое число раз.</w:t>
      </w:r>
    </w:p>
    <w:p w:rsidR="000C76D5" w:rsidRPr="00144248" w:rsidRDefault="000C76D5" w:rsidP="00AC3793">
      <w:r w:rsidRPr="00144248">
        <w:t>Типичным представителем задач, относящихся к линейной алгебре, являе</w:t>
      </w:r>
      <w:r w:rsidRPr="00144248">
        <w:t>т</w:t>
      </w:r>
      <w:r w:rsidRPr="00144248">
        <w:t xml:space="preserve">ся умножение матрицы на матрицу [31]. </w:t>
      </w:r>
    </w:p>
    <w:p w:rsidR="000C76D5" w:rsidRPr="00144248" w:rsidRDefault="000C76D5" w:rsidP="00AC3793">
      <w:r w:rsidRPr="00144248">
        <w:t>Методы решения этой задачи зависят от выбранной топологии вычисл</w:t>
      </w:r>
      <w:r w:rsidRPr="00144248">
        <w:t>и</w:t>
      </w:r>
      <w:r w:rsidRPr="00144248">
        <w:t xml:space="preserve">тельной сети и от способа распределения матриц </w:t>
      </w:r>
      <w:r w:rsidRPr="00144248">
        <w:rPr>
          <w:lang w:val="en-US"/>
        </w:rPr>
        <w:t>A</w:t>
      </w:r>
      <w:r w:rsidRPr="00144248">
        <w:t xml:space="preserve">, </w:t>
      </w:r>
      <w:r w:rsidRPr="00144248">
        <w:rPr>
          <w:lang w:val="en-US"/>
        </w:rPr>
        <w:t>B</w:t>
      </w:r>
      <w:r w:rsidRPr="00144248">
        <w:t xml:space="preserve">, </w:t>
      </w:r>
      <w:r w:rsidRPr="00144248">
        <w:rPr>
          <w:lang w:val="en-US"/>
        </w:rPr>
        <w:t>C</w:t>
      </w:r>
      <w:r w:rsidRPr="00144248">
        <w:t xml:space="preserve"> по процессорам. Если сеть содержит </w:t>
      </w:r>
      <w:r w:rsidRPr="00144248">
        <w:rPr>
          <w:lang w:val="en-US"/>
        </w:rPr>
        <w:t>p</w:t>
      </w:r>
      <w:r w:rsidRPr="00144248">
        <w:t xml:space="preserve"> процессоров, то каждую из трех матриц можно распределить между ними одним из 4-х способов: на </w:t>
      </w:r>
      <w:r w:rsidRPr="00144248">
        <w:rPr>
          <w:lang w:val="en-US"/>
        </w:rPr>
        <w:t>p</w:t>
      </w:r>
      <w:r w:rsidRPr="00144248">
        <w:t xml:space="preserve"> горизонтальных полос, на </w:t>
      </w:r>
      <w:r w:rsidRPr="00144248">
        <w:rPr>
          <w:lang w:val="en-US"/>
        </w:rPr>
        <w:t>p</w:t>
      </w:r>
      <w:r w:rsidRPr="00144248">
        <w:t xml:space="preserve"> вертикал</w:t>
      </w:r>
      <w:r w:rsidRPr="00144248">
        <w:t>ь</w:t>
      </w:r>
      <w:r w:rsidRPr="00144248">
        <w:t xml:space="preserve">ных полос, на сетку размера </w:t>
      </w:r>
      <w:r w:rsidRPr="00144248">
        <w:rPr>
          <w:lang w:val="en-US"/>
        </w:rPr>
        <w:t>p</w:t>
      </w:r>
      <w:r w:rsidRPr="00144248">
        <w:t xml:space="preserve"> на </w:t>
      </w:r>
      <w:r w:rsidRPr="00144248">
        <w:rPr>
          <w:lang w:val="en-US"/>
        </w:rPr>
        <w:t>p</w:t>
      </w:r>
      <w:r w:rsidRPr="00144248">
        <w:t>, совсем не разбивать на части. Тогда, в завис</w:t>
      </w:r>
      <w:r w:rsidRPr="00144248">
        <w:t>и</w:t>
      </w:r>
      <w:r w:rsidRPr="00144248">
        <w:t>мости от способов распределения матриц, получается 4^3 = 64 варианта решения задачи.</w:t>
      </w:r>
    </w:p>
    <w:p w:rsidR="000C76D5" w:rsidRPr="00144248" w:rsidRDefault="000C76D5" w:rsidP="00AC3793">
      <w:r w:rsidRPr="00144248">
        <w:t>Задачи, связанные с вычислениями в узлах сеток и решеток, решение кра</w:t>
      </w:r>
      <w:r w:rsidRPr="00144248">
        <w:t>е</w:t>
      </w:r>
      <w:r w:rsidRPr="00144248">
        <w:t>вых задач относятся к числу задач, для которых технология параллельного пр</w:t>
      </w:r>
      <w:r w:rsidRPr="00144248">
        <w:t>о</w:t>
      </w:r>
      <w:r w:rsidRPr="00144248">
        <w:t>граммирования также хорошо разработана [29].</w:t>
      </w:r>
    </w:p>
    <w:p w:rsidR="000C76D5" w:rsidRPr="00144248" w:rsidRDefault="000C76D5" w:rsidP="00AC3793">
      <w:r w:rsidRPr="00144248">
        <w:t>Для иллюстрации рассмотрим численное решение двумерной краевой зад</w:t>
      </w:r>
      <w:r w:rsidRPr="00144248">
        <w:t>а</w:t>
      </w:r>
      <w:r w:rsidRPr="00144248">
        <w:t>чи для уравнения теплопроводности методом простой итерации с использов</w:t>
      </w:r>
      <w:r w:rsidRPr="00144248">
        <w:t>а</w:t>
      </w:r>
      <w:r w:rsidRPr="00144248">
        <w:t>нием явного итерационного алгоритма. Перед началом вычислений задаются грани</w:t>
      </w:r>
      <w:r w:rsidRPr="00144248">
        <w:t>ч</w:t>
      </w:r>
      <w:r w:rsidRPr="00144248">
        <w:t>ные условия (значения на границе плоской области – прямоугольной сетки) и начальные значения во внутренних точках в начальный момент времени.</w:t>
      </w:r>
    </w:p>
    <w:p w:rsidR="000C76D5" w:rsidRDefault="000C76D5" w:rsidP="00AC3793">
      <w:r w:rsidRPr="00144248">
        <w:lastRenderedPageBreak/>
        <w:t>На каждом этапе вычислений определяются приращения значений фун</w:t>
      </w:r>
      <w:r w:rsidRPr="00144248">
        <w:t>к</w:t>
      </w:r>
      <w:r w:rsidRPr="00144248">
        <w:t>ции во внутренних точках сетки в предположении, что новые значения функций ра</w:t>
      </w:r>
      <w:r w:rsidRPr="00144248">
        <w:t>в</w:t>
      </w:r>
      <w:r w:rsidRPr="00144248">
        <w:t>ны одной четверти от суммы значений в 4-х соседних точках.</w:t>
      </w:r>
    </w:p>
    <w:p w:rsidR="004E6F9B" w:rsidRPr="00144248" w:rsidRDefault="004E6F9B" w:rsidP="00AC3793"/>
    <w:p w:rsidR="000C76D5" w:rsidRPr="00144248" w:rsidRDefault="00404633" w:rsidP="00AC3793">
      <w:pPr>
        <w:pStyle w:val="2"/>
      </w:pPr>
      <w:bookmarkStart w:id="61" w:name="_Toc357590929"/>
      <w:bookmarkStart w:id="62" w:name="_Toc359280772"/>
      <w:r>
        <w:t>Выводы из обзора</w:t>
      </w:r>
      <w:bookmarkEnd w:id="61"/>
      <w:bookmarkEnd w:id="62"/>
    </w:p>
    <w:p w:rsidR="000C76D5" w:rsidRPr="00144248" w:rsidRDefault="000C76D5" w:rsidP="00AC3793">
      <w:r w:rsidRPr="00144248">
        <w:t xml:space="preserve">На основании </w:t>
      </w:r>
      <w:r w:rsidR="00404633">
        <w:t>анализа</w:t>
      </w:r>
      <w:r w:rsidRPr="00144248">
        <w:t xml:space="preserve"> литературы </w:t>
      </w:r>
      <w:r w:rsidR="00D106E9">
        <w:t>сформулируем</w:t>
      </w:r>
      <w:r w:rsidRPr="00144248">
        <w:t xml:space="preserve"> следующие </w:t>
      </w:r>
      <w:r w:rsidR="00404633">
        <w:t xml:space="preserve">основные </w:t>
      </w:r>
      <w:r w:rsidRPr="00144248">
        <w:t>тр</w:t>
      </w:r>
      <w:r w:rsidRPr="00144248">
        <w:t>е</w:t>
      </w:r>
      <w:r w:rsidRPr="00144248">
        <w:t>бования к будущему программному средству: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применять алгоритмы обработки изображений  для улу</w:t>
      </w:r>
      <w:r w:rsidRPr="00144248">
        <w:t>ч</w:t>
      </w:r>
      <w:r w:rsidRPr="00144248">
        <w:t>шения их качества (п. 2.1. – 2.5.).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находить объекты на соседних снимках с помощью алг</w:t>
      </w:r>
      <w:r w:rsidRPr="00144248">
        <w:t>о</w:t>
      </w:r>
      <w:r w:rsidRPr="00144248">
        <w:t>ритмов сравнения скелетов объектов (п. 3.1. – 3.2., 4.1 – 4.2.).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 xml:space="preserve">Система должна определять </w:t>
      </w:r>
      <w:proofErr w:type="spellStart"/>
      <w:r w:rsidRPr="00D106E9">
        <w:rPr>
          <w:lang w:val="en-US"/>
        </w:rPr>
        <w:t>gps</w:t>
      </w:r>
      <w:proofErr w:type="spellEnd"/>
      <w:r w:rsidRPr="00144248">
        <w:t>-координаты каждого объекта на снимке (п. 5.1. – 5.2.).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 xml:space="preserve">Система должна определять расстояние </w:t>
      </w:r>
      <w:proofErr w:type="gramStart"/>
      <w:r w:rsidRPr="00144248">
        <w:t>до каждого объекта на снимке с п</w:t>
      </w:r>
      <w:r w:rsidRPr="00144248">
        <w:t>о</w:t>
      </w:r>
      <w:r w:rsidRPr="00144248">
        <w:t>мощью используемой математической модели камеры с учётом известной высоты камеры над уровнем</w:t>
      </w:r>
      <w:proofErr w:type="gramEnd"/>
      <w:r w:rsidRPr="00144248">
        <w:t xml:space="preserve"> моря и её оптических характеристик (эффе</w:t>
      </w:r>
      <w:r w:rsidRPr="00144248">
        <w:t>к</w:t>
      </w:r>
      <w:r w:rsidRPr="00144248">
        <w:t>тивное фокусное расстояние, угол наклона к горизонту) (п. 6.).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определять, является ли объект льдом (п. 7.).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с помощью этого определять процент занятости льдом участка местности на снимке (см. требование 5).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строить горизонтальную проекцию каждого полученного снимка (п. 8.).</w:t>
      </w:r>
    </w:p>
    <w:p w:rsidR="000C76D5" w:rsidRPr="00144248" w:rsidRDefault="000C76D5" w:rsidP="002A0A02">
      <w:pPr>
        <w:pStyle w:val="a"/>
        <w:numPr>
          <w:ilvl w:val="0"/>
          <w:numId w:val="2"/>
        </w:numPr>
      </w:pPr>
      <w:r w:rsidRPr="00144248">
        <w:t>Система должна быть многопоточной: выполнять алгоритмы улучшения качества изображений и сравнения объектов с помощью параллельных п</w:t>
      </w:r>
      <w:r w:rsidRPr="00144248">
        <w:t>о</w:t>
      </w:r>
      <w:r w:rsidRPr="00144248">
        <w:t>токов (п. 9.1. – 9.3.).</w:t>
      </w:r>
    </w:p>
    <w:p w:rsidR="00183B80" w:rsidRPr="00D106E9" w:rsidRDefault="00183B80" w:rsidP="00AC3793">
      <w:pPr>
        <w:pStyle w:val="10"/>
        <w:rPr>
          <w:rFonts w:eastAsia="MS Mincho"/>
        </w:rPr>
      </w:pPr>
      <w:r w:rsidRPr="00144248">
        <w:rPr>
          <w:sz w:val="28"/>
          <w:szCs w:val="28"/>
        </w:rPr>
        <w:br w:type="page"/>
      </w:r>
      <w:bookmarkStart w:id="63" w:name="_Toc357590930"/>
      <w:bookmarkStart w:id="64" w:name="_Toc359280773"/>
      <w:r w:rsidR="00AF768E" w:rsidRPr="006329B6">
        <w:rPr>
          <w:rFonts w:eastAsia="MS Mincho"/>
        </w:rPr>
        <w:lastRenderedPageBreak/>
        <w:t xml:space="preserve">Анализ и </w:t>
      </w:r>
      <w:r w:rsidR="00AF768E" w:rsidRPr="008D293C">
        <w:rPr>
          <w:rFonts w:eastAsia="MS Mincho"/>
        </w:rPr>
        <w:t>построение</w:t>
      </w:r>
      <w:r w:rsidR="00AF768E" w:rsidRPr="006329B6">
        <w:rPr>
          <w:rFonts w:eastAsia="MS Mincho"/>
        </w:rPr>
        <w:t xml:space="preserve"> модели </w:t>
      </w:r>
      <w:proofErr w:type="gramStart"/>
      <w:r w:rsidR="00AF768E" w:rsidRPr="006329B6">
        <w:rPr>
          <w:rFonts w:eastAsia="MS Mincho"/>
        </w:rPr>
        <w:t>ПО</w:t>
      </w:r>
      <w:proofErr w:type="gramEnd"/>
      <w:r w:rsidR="00AF768E" w:rsidRPr="006329B6">
        <w:rPr>
          <w:rFonts w:eastAsia="MS Mincho"/>
        </w:rPr>
        <w:t xml:space="preserve"> и решаемых задач</w:t>
      </w:r>
      <w:bookmarkEnd w:id="63"/>
      <w:bookmarkEnd w:id="64"/>
    </w:p>
    <w:p w:rsidR="00085D6E" w:rsidRPr="00D106E9" w:rsidRDefault="00085D6E" w:rsidP="00AC3793">
      <w:pPr>
        <w:rPr>
          <w:rFonts w:eastAsia="MS Mincho"/>
        </w:rPr>
      </w:pPr>
    </w:p>
    <w:p w:rsidR="0041610E" w:rsidRPr="008D293C" w:rsidRDefault="0041610E" w:rsidP="00AC3793">
      <w:pPr>
        <w:pStyle w:val="2"/>
      </w:pPr>
      <w:bookmarkStart w:id="65" w:name="_Toc357590931"/>
      <w:bookmarkStart w:id="66" w:name="_Toc359280774"/>
      <w:r w:rsidRPr="008D293C">
        <w:t xml:space="preserve">Анализ </w:t>
      </w:r>
      <w:proofErr w:type="gramStart"/>
      <w:r w:rsidRPr="008D293C">
        <w:t>ПО</w:t>
      </w:r>
      <w:proofErr w:type="gramEnd"/>
      <w:r w:rsidRPr="008D293C">
        <w:t xml:space="preserve"> и решаемых задач</w:t>
      </w:r>
      <w:bookmarkEnd w:id="65"/>
      <w:bookmarkEnd w:id="66"/>
    </w:p>
    <w:p w:rsidR="007F1D61" w:rsidRDefault="007F1D61" w:rsidP="00AC3793">
      <w:r>
        <w:t xml:space="preserve">Профессионалом данной предметной области </w:t>
      </w:r>
      <w:r w:rsidR="00F7318B">
        <w:t xml:space="preserve">является </w:t>
      </w:r>
      <w:r>
        <w:t xml:space="preserve">человек, решающий </w:t>
      </w:r>
      <w:r w:rsidR="004E6F9B">
        <w:t>перечисленные далее зад</w:t>
      </w:r>
      <w:r>
        <w:t>ачи</w:t>
      </w:r>
      <w:r w:rsidR="004E6F9B">
        <w:t>.</w:t>
      </w:r>
    </w:p>
    <w:p w:rsidR="007F1D61" w:rsidRDefault="007F1D61" w:rsidP="002A0A02">
      <w:pPr>
        <w:pStyle w:val="a"/>
        <w:numPr>
          <w:ilvl w:val="0"/>
          <w:numId w:val="25"/>
        </w:numPr>
      </w:pPr>
      <w:r>
        <w:t>Поиск одинаковых объектов на снимках.</w:t>
      </w:r>
    </w:p>
    <w:p w:rsidR="007F1D61" w:rsidRDefault="007F1D61" w:rsidP="002A0A02">
      <w:pPr>
        <w:pStyle w:val="a"/>
        <w:numPr>
          <w:ilvl w:val="0"/>
          <w:numId w:val="25"/>
        </w:numPr>
      </w:pPr>
      <w:r>
        <w:t xml:space="preserve">Расчёт следующих характеристик каждого объекта по известным оптическим и пространственным параметрам камеры: расстояние, </w:t>
      </w:r>
      <w:proofErr w:type="spellStart"/>
      <w:r>
        <w:rPr>
          <w:lang w:val="en-US"/>
        </w:rPr>
        <w:t>gps</w:t>
      </w:r>
      <w:proofErr w:type="spellEnd"/>
      <w:r w:rsidRPr="00D97AC2">
        <w:t>-</w:t>
      </w:r>
      <w:r>
        <w:t>координаты, скорость, размеры, траектория.</w:t>
      </w:r>
    </w:p>
    <w:p w:rsidR="007F1D61" w:rsidRDefault="007F1D61" w:rsidP="002A0A02">
      <w:pPr>
        <w:pStyle w:val="a"/>
        <w:numPr>
          <w:ilvl w:val="0"/>
          <w:numId w:val="25"/>
        </w:numPr>
      </w:pPr>
      <w:r>
        <w:t>Составление плана местности каждого снимка с отмеченными об</w:t>
      </w:r>
      <w:r>
        <w:t>ъ</w:t>
      </w:r>
      <w:r>
        <w:t>ектами.</w:t>
      </w:r>
    </w:p>
    <w:p w:rsidR="00183B80" w:rsidRPr="00144248" w:rsidRDefault="00F7318B" w:rsidP="00AC3793">
      <w:pPr>
        <w:rPr>
          <w:rFonts w:eastAsia="MS Mincho"/>
        </w:rPr>
      </w:pPr>
      <w:r>
        <w:t>Для решения перечисленных задач и</w:t>
      </w:r>
      <w:r w:rsidR="00183B80" w:rsidRPr="00144248">
        <w:t>меется стационарн</w:t>
      </w:r>
      <w:r w:rsidR="00826D2C">
        <w:t>ая</w:t>
      </w:r>
      <w:r w:rsidR="00183B80" w:rsidRPr="00144248">
        <w:t xml:space="preserve"> поворотная кам</w:t>
      </w:r>
      <w:r w:rsidR="00183B80" w:rsidRPr="00144248">
        <w:t>е</w:t>
      </w:r>
      <w:r w:rsidR="00183B80" w:rsidRPr="00144248">
        <w:t>ра</w:t>
      </w:r>
      <w:r>
        <w:t xml:space="preserve"> и созданные ею цифровые снимки акваторий</w:t>
      </w:r>
      <w:r w:rsidR="00183B80" w:rsidRPr="00144248">
        <w:t xml:space="preserve">. Для </w:t>
      </w:r>
      <w:r>
        <w:t xml:space="preserve">камеры </w:t>
      </w:r>
      <w:r w:rsidR="00183B80" w:rsidRPr="00144248">
        <w:t>известны оптич</w:t>
      </w:r>
      <w:r w:rsidR="00183B80" w:rsidRPr="00144248">
        <w:t>е</w:t>
      </w:r>
      <w:r w:rsidR="00183B80" w:rsidRPr="00144248">
        <w:t xml:space="preserve">ские и пространственные характеристики. </w:t>
      </w:r>
    </w:p>
    <w:p w:rsidR="00183B80" w:rsidRPr="00144248" w:rsidRDefault="009F4952" w:rsidP="00AC3793">
      <w:r>
        <w:t>Таким образом</w:t>
      </w:r>
      <w:r w:rsidR="004E6F9B">
        <w:t>,</w:t>
      </w:r>
      <w:r>
        <w:t xml:space="preserve"> выделены следующие </w:t>
      </w:r>
      <w:r w:rsidR="0041610E" w:rsidRPr="00144248">
        <w:t>з</w:t>
      </w:r>
      <w:r w:rsidR="00183B80" w:rsidRPr="00144248">
        <w:t>адачи</w:t>
      </w:r>
      <w:r w:rsidR="004E6F9B">
        <w:t>.</w:t>
      </w:r>
    </w:p>
    <w:p w:rsidR="00183B80" w:rsidRPr="00144248" w:rsidRDefault="00183B80" w:rsidP="002A0A02">
      <w:pPr>
        <w:pStyle w:val="a"/>
        <w:numPr>
          <w:ilvl w:val="0"/>
          <w:numId w:val="7"/>
        </w:numPr>
      </w:pPr>
      <w:r w:rsidRPr="00144248">
        <w:t>Автоматизировать анализ снимков и расчёты полученных характеристик объектов.</w:t>
      </w:r>
    </w:p>
    <w:p w:rsidR="00183B80" w:rsidRPr="00144248" w:rsidRDefault="00183B80" w:rsidP="002A0A02">
      <w:pPr>
        <w:pStyle w:val="a"/>
        <w:numPr>
          <w:ilvl w:val="0"/>
          <w:numId w:val="7"/>
        </w:numPr>
      </w:pPr>
      <w:r w:rsidRPr="00144248">
        <w:t xml:space="preserve"> В случае ошибок выводить информативные сообщения об ошибках.</w:t>
      </w:r>
    </w:p>
    <w:p w:rsidR="00183B80" w:rsidRPr="00144248" w:rsidRDefault="00183B80" w:rsidP="002A0A02">
      <w:pPr>
        <w:pStyle w:val="a"/>
        <w:numPr>
          <w:ilvl w:val="0"/>
          <w:numId w:val="7"/>
        </w:numPr>
      </w:pPr>
      <w:r w:rsidRPr="00144248">
        <w:t>Программа должна строить ортогональную проекцию выбранного изобр</w:t>
      </w:r>
      <w:r w:rsidRPr="00144248">
        <w:t>а</w:t>
      </w:r>
      <w:r w:rsidRPr="00144248">
        <w:t>жения.</w:t>
      </w:r>
    </w:p>
    <w:p w:rsidR="00183B80" w:rsidRPr="00144248" w:rsidRDefault="004E6F9B" w:rsidP="00AC3793">
      <w:r>
        <w:t>Перечислим в</w:t>
      </w:r>
      <w:r w:rsidR="00183B80" w:rsidRPr="00144248">
        <w:t>ыделенные объекты и их свойства</w:t>
      </w:r>
      <w:r>
        <w:t>.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К</w:t>
      </w:r>
      <w:r w:rsidR="00183B80" w:rsidRPr="004E6F9B">
        <w:rPr>
          <w:i/>
        </w:rPr>
        <w:t>амера</w:t>
      </w:r>
      <w:r>
        <w:t xml:space="preserve"> 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оптические характеристики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эффективное фокусное расстояние (м) (0</w:t>
      </w:r>
      <w:r w:rsidRPr="00144248">
        <w:rPr>
          <w:lang w:val="en-US"/>
        </w:rPr>
        <w:t>, ∞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горизонтальный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вертикальный угол обзора (градус)</w:t>
      </w:r>
      <w:r w:rsidRPr="00144248">
        <w:rPr>
          <w:lang w:val="en-US"/>
        </w:rPr>
        <w:t xml:space="preserve"> </w:t>
      </w:r>
      <w:r w:rsidRPr="00144248">
        <w:t>(0</w:t>
      </w:r>
      <w:r w:rsidRPr="00144248">
        <w:rPr>
          <w:lang w:val="en-US"/>
        </w:rPr>
        <w:t>, 180</w:t>
      </w:r>
      <w:r w:rsidRPr="00144248">
        <w:t>)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пространственные характеристики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>высота над уровнем моря (м) 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rPr>
          <w:lang w:val="en-US"/>
        </w:rPr>
        <w:t>-</w:t>
      </w:r>
      <w:r w:rsidRPr="00144248">
        <w:t>координаты</w:t>
      </w:r>
    </w:p>
    <w:p w:rsidR="00183B80" w:rsidRPr="00144248" w:rsidRDefault="00183B80" w:rsidP="002A0A02">
      <w:pPr>
        <w:pStyle w:val="a"/>
        <w:numPr>
          <w:ilvl w:val="3"/>
          <w:numId w:val="8"/>
        </w:numPr>
      </w:pPr>
      <w:r w:rsidRPr="00144248"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2A0A02">
      <w:pPr>
        <w:pStyle w:val="a"/>
        <w:numPr>
          <w:ilvl w:val="3"/>
          <w:numId w:val="8"/>
        </w:numPr>
      </w:pPr>
      <w:r w:rsidRPr="00144248">
        <w:lastRenderedPageBreak/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С</w:t>
      </w:r>
      <w:r w:rsidR="00183B80" w:rsidRPr="004E6F9B">
        <w:rPr>
          <w:i/>
        </w:rPr>
        <w:t>нимок</w:t>
      </w:r>
      <w:r w:rsidRPr="004E6F9B">
        <w:t xml:space="preserve"> </w:t>
      </w:r>
      <w:r>
        <w:t>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пиксельные размеры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ширина (пиксель) [352, 10320]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высота (пиксель)</w:t>
      </w:r>
      <w:r w:rsidRPr="00144248">
        <w:rPr>
          <w:lang w:val="en-US"/>
        </w:rPr>
        <w:t xml:space="preserve"> </w:t>
      </w:r>
      <w:r w:rsidRPr="00144248">
        <w:t>[288, 8956]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время создания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год [2000, 3000]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месяц [1, 12]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день [1, 31]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час [0, 23]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минута [0, 59]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r w:rsidRPr="00144248">
        <w:t>секунда [0, 59]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наклон (градус) [0, 180]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азимут (градус) [0, 359]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крен (градус) [-180, 180]</w:t>
      </w:r>
    </w:p>
    <w:p w:rsidR="00183B80" w:rsidRPr="00144248" w:rsidRDefault="00326C37" w:rsidP="002A0A02">
      <w:pPr>
        <w:pStyle w:val="a"/>
        <w:numPr>
          <w:ilvl w:val="1"/>
          <w:numId w:val="8"/>
        </w:numPr>
      </w:pPr>
      <w:proofErr w:type="gramStart"/>
      <w:r w:rsidRPr="00144248">
        <w:t xml:space="preserve">объект снимка </w:t>
      </w:r>
      <w:r w:rsidR="00183B80" w:rsidRPr="00144248">
        <w:t>(идентификаторы) [0, ∞)</w:t>
      </w:r>
      <w:proofErr w:type="gramEnd"/>
    </w:p>
    <w:p w:rsidR="00183B80" w:rsidRPr="00D84042" w:rsidRDefault="00183B80" w:rsidP="002A0A02">
      <w:pPr>
        <w:pStyle w:val="a"/>
        <w:numPr>
          <w:ilvl w:val="1"/>
          <w:numId w:val="8"/>
        </w:numPr>
      </w:pPr>
      <w:r w:rsidRPr="00144248">
        <w:t>ортогональная проекция</w:t>
      </w:r>
      <w:r w:rsidRPr="00144248">
        <w:rPr>
          <w:lang w:val="en-US"/>
        </w:rPr>
        <w:t xml:space="preserve"> </w:t>
      </w:r>
      <w:r w:rsidRPr="00144248">
        <w:t>(изображение)</w:t>
      </w:r>
    </w:p>
    <w:p w:rsidR="00D84042" w:rsidRPr="00EA56C0" w:rsidRDefault="00D84042" w:rsidP="002A0A02">
      <w:pPr>
        <w:pStyle w:val="a"/>
        <w:numPr>
          <w:ilvl w:val="1"/>
          <w:numId w:val="8"/>
        </w:numPr>
      </w:pPr>
      <w:r>
        <w:t xml:space="preserve">направляющие </w:t>
      </w:r>
      <w:r w:rsidR="00EA56C0">
        <w:t>косинусы</w:t>
      </w:r>
      <w:r w:rsidR="002D44C2">
        <w:t xml:space="preserve"> </w:t>
      </w:r>
      <w:proofErr w:type="spellStart"/>
      <w:r w:rsidR="002D44C2">
        <w:rPr>
          <w:lang w:val="en-US"/>
        </w:rPr>
        <w:t>m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3</w:t>
      </w:r>
      <w:r w:rsidR="00EA56C0">
        <w:t xml:space="preserve"> </w:t>
      </w:r>
      <w:r w:rsidR="00EA56C0" w:rsidRPr="00144248">
        <w:rPr>
          <w:rFonts w:eastAsia="MS Mincho"/>
        </w:rPr>
        <w:t>(-∞, ∞)</w:t>
      </w:r>
    </w:p>
    <w:p w:rsidR="00EA56C0" w:rsidRPr="00144248" w:rsidRDefault="00EA56C0" w:rsidP="002A0A02">
      <w:pPr>
        <w:pStyle w:val="a"/>
        <w:numPr>
          <w:ilvl w:val="1"/>
          <w:numId w:val="8"/>
        </w:numPr>
      </w:pPr>
      <w:r>
        <w:rPr>
          <w:rFonts w:eastAsia="MS Mincho"/>
        </w:rPr>
        <w:t xml:space="preserve">коэффициенты прямого линейного преобразования </w:t>
      </w:r>
      <w:r w:rsidR="002D44C2">
        <w:rPr>
          <w:rFonts w:eastAsia="MS Mincho"/>
          <w:lang w:val="en-US"/>
        </w:rPr>
        <w:t>L</w:t>
      </w:r>
      <w:r w:rsidR="002D44C2" w:rsidRPr="002D44C2">
        <w:rPr>
          <w:rFonts w:eastAsia="MS Mincho"/>
        </w:rPr>
        <w:t xml:space="preserve">, </w:t>
      </w:r>
      <w:proofErr w:type="spellStart"/>
      <w:r w:rsidR="002D44C2">
        <w:rPr>
          <w:lang w:val="en-US"/>
        </w:rPr>
        <w:t>L</w:t>
      </w:r>
      <w:r w:rsidR="002D44C2">
        <w:rPr>
          <w:vertAlign w:val="subscript"/>
          <w:lang w:val="en-US"/>
        </w:rPr>
        <w:t>ij</w:t>
      </w:r>
      <w:proofErr w:type="spellEnd"/>
      <w:r w:rsidR="002D44C2" w:rsidRPr="002D44C2">
        <w:t xml:space="preserve">, </w:t>
      </w:r>
      <w:r w:rsidR="002D44C2">
        <w:rPr>
          <w:lang w:val="en-US"/>
        </w:rPr>
        <w:t>i</w:t>
      </w:r>
      <w:r w:rsidR="002D44C2" w:rsidRPr="002D44C2">
        <w:t xml:space="preserve">, </w:t>
      </w:r>
      <w:r w:rsidR="002D44C2">
        <w:rPr>
          <w:lang w:val="en-US"/>
        </w:rPr>
        <w:t>j</w:t>
      </w:r>
      <w:r w:rsidR="002D44C2" w:rsidRPr="002D44C2">
        <w:t xml:space="preserve"> = </w:t>
      </w:r>
      <w:r w:rsidR="002D44C2">
        <w:t>1..</w:t>
      </w:r>
      <w:r w:rsidR="002D44C2" w:rsidRPr="002D44C2">
        <w:t>12</w:t>
      </w:r>
      <w:r w:rsidR="002D44C2" w:rsidRPr="00144248">
        <w:rPr>
          <w:rFonts w:eastAsia="MS Mincho"/>
        </w:rPr>
        <w:t xml:space="preserve"> </w:t>
      </w:r>
      <w:r w:rsidRPr="00144248">
        <w:rPr>
          <w:rFonts w:eastAsia="MS Mincho"/>
        </w:rPr>
        <w:t>(-∞, ∞)</w:t>
      </w:r>
    </w:p>
    <w:p w:rsidR="00183B80" w:rsidRPr="00144248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proofErr w:type="spellStart"/>
      <w:proofErr w:type="gramStart"/>
      <w:r w:rsidRPr="004E6F9B">
        <w:rPr>
          <w:i/>
        </w:rPr>
        <w:t>О</w:t>
      </w:r>
      <w:r w:rsidR="00183B80" w:rsidRPr="004E6F9B">
        <w:rPr>
          <w:i/>
        </w:rPr>
        <w:t>бъект</w:t>
      </w:r>
      <w:proofErr w:type="spellEnd"/>
      <w:proofErr w:type="gramEnd"/>
      <w:r w:rsidR="0041610E" w:rsidRPr="004E6F9B">
        <w:rPr>
          <w:i/>
        </w:rPr>
        <w:t xml:space="preserve"> на снимке</w:t>
      </w:r>
      <w:r>
        <w:rPr>
          <w:i/>
        </w:rPr>
        <w:t xml:space="preserve"> </w:t>
      </w:r>
      <w:r>
        <w:t>имеет указанные далее характеристики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размеры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длина (м) 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высота (м) </w:t>
      </w:r>
      <w:r w:rsidRPr="00144248">
        <w:rPr>
          <w:lang w:val="en-US"/>
        </w:rPr>
        <w:t>[0, ∞)</w:t>
      </w:r>
      <w:proofErr w:type="gramEnd"/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gramStart"/>
      <w:r w:rsidRPr="00144248">
        <w:t xml:space="preserve">ширина (м) </w:t>
      </w:r>
      <w:r w:rsidRPr="00144248">
        <w:rPr>
          <w:lang w:val="en-US"/>
        </w:rPr>
        <w:t>[0, ∞)</w:t>
      </w:r>
      <w:proofErr w:type="gramEnd"/>
    </w:p>
    <w:p w:rsidR="00183B80" w:rsidRDefault="00183B80" w:rsidP="002A0A02">
      <w:pPr>
        <w:pStyle w:val="a"/>
        <w:numPr>
          <w:ilvl w:val="1"/>
          <w:numId w:val="8"/>
        </w:numPr>
      </w:pPr>
      <w:r w:rsidRPr="00144248">
        <w:t>расстояние до камеры</w:t>
      </w:r>
      <w:r w:rsidRPr="00144248">
        <w:rPr>
          <w:lang w:val="en-US"/>
        </w:rPr>
        <w:t xml:space="preserve"> </w:t>
      </w:r>
      <w:r w:rsidRPr="00144248">
        <w:t xml:space="preserve">(м) </w:t>
      </w:r>
      <w:r w:rsidRPr="00144248">
        <w:rPr>
          <w:lang w:val="en-US"/>
        </w:rPr>
        <w:t>(0, ∞)</w:t>
      </w:r>
    </w:p>
    <w:p w:rsidR="00954842" w:rsidRDefault="00954842" w:rsidP="002A0A02">
      <w:pPr>
        <w:pStyle w:val="a"/>
        <w:numPr>
          <w:ilvl w:val="1"/>
          <w:numId w:val="8"/>
        </w:numPr>
      </w:pPr>
      <w:r w:rsidRPr="00144248">
        <w:t>расстояние до объекта по горизонтали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954842" w:rsidRPr="00144248" w:rsidRDefault="00954842" w:rsidP="002A0A02">
      <w:pPr>
        <w:pStyle w:val="a"/>
        <w:numPr>
          <w:ilvl w:val="1"/>
          <w:numId w:val="8"/>
        </w:numPr>
      </w:pPr>
      <w:r w:rsidRPr="00144248">
        <w:t>расстояние до объекта по длине</w:t>
      </w:r>
      <w:r>
        <w:t xml:space="preserve"> </w:t>
      </w:r>
      <w:r w:rsidRPr="00144248">
        <w:t xml:space="preserve">(м) </w:t>
      </w:r>
      <w:r w:rsidRPr="00954842">
        <w:t>(0, ∞)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– последовательность</w:t>
      </w:r>
    </w:p>
    <w:p w:rsidR="00183B80" w:rsidRPr="00144248" w:rsidRDefault="00183B80" w:rsidP="002A0A02">
      <w:pPr>
        <w:pStyle w:val="a"/>
        <w:numPr>
          <w:ilvl w:val="2"/>
          <w:numId w:val="8"/>
        </w:numPr>
      </w:pP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на снимке</w:t>
      </w:r>
    </w:p>
    <w:p w:rsidR="00183B80" w:rsidRPr="00144248" w:rsidRDefault="00183B80" w:rsidP="002A0A02">
      <w:pPr>
        <w:pStyle w:val="a"/>
        <w:numPr>
          <w:ilvl w:val="4"/>
          <w:numId w:val="8"/>
        </w:numPr>
      </w:pPr>
      <w:r w:rsidRPr="00144248">
        <w:lastRenderedPageBreak/>
        <w:t xml:space="preserve">широта (градус) </w:t>
      </w:r>
      <w:r w:rsidRPr="00144248">
        <w:rPr>
          <w:lang w:val="en-US"/>
        </w:rPr>
        <w:t>[-90; 90]</w:t>
      </w:r>
    </w:p>
    <w:p w:rsidR="00183B80" w:rsidRPr="00144248" w:rsidRDefault="00183B80" w:rsidP="002A0A02">
      <w:pPr>
        <w:pStyle w:val="a"/>
        <w:numPr>
          <w:ilvl w:val="4"/>
          <w:numId w:val="8"/>
        </w:numPr>
      </w:pPr>
      <w:r w:rsidRPr="00144248">
        <w:t>долгота</w:t>
      </w:r>
      <w:r w:rsidRPr="00144248">
        <w:rPr>
          <w:lang w:val="en-US"/>
        </w:rPr>
        <w:t xml:space="preserve"> </w:t>
      </w:r>
      <w:r w:rsidRPr="00144248">
        <w:t xml:space="preserve">(градус) </w:t>
      </w:r>
      <w:r w:rsidRPr="00144248">
        <w:rPr>
          <w:lang w:val="en-US"/>
        </w:rPr>
        <w:t>[0; 180]</w:t>
      </w:r>
    </w:p>
    <w:p w:rsidR="00183B80" w:rsidRPr="00144248" w:rsidRDefault="00183B80" w:rsidP="002A0A02">
      <w:pPr>
        <w:pStyle w:val="a"/>
        <w:numPr>
          <w:ilvl w:val="1"/>
          <w:numId w:val="8"/>
        </w:numPr>
      </w:pPr>
      <w:r w:rsidRPr="00144248">
        <w:t>скорость на снимке (</w:t>
      </w:r>
      <w:proofErr w:type="gramStart"/>
      <w:r w:rsidRPr="00144248">
        <w:t>м</w:t>
      </w:r>
      <w:proofErr w:type="gramEnd"/>
      <w:r w:rsidRPr="00144248">
        <w:t>/с) (0, ∞)</w:t>
      </w:r>
    </w:p>
    <w:p w:rsidR="00183B80" w:rsidRDefault="00183B80" w:rsidP="002A0A02">
      <w:pPr>
        <w:pStyle w:val="a"/>
        <w:numPr>
          <w:ilvl w:val="1"/>
          <w:numId w:val="8"/>
        </w:numPr>
      </w:pPr>
      <w:r w:rsidRPr="00144248">
        <w:t>траектория</w:t>
      </w:r>
      <w:proofErr w:type="gramStart"/>
      <w:r w:rsidRPr="00144248">
        <w:t xml:space="preserve"> () </w:t>
      </w:r>
      <w:proofErr w:type="gramEnd"/>
      <w:r w:rsidRPr="00144248">
        <w:t>последовательность координат на снимке</w:t>
      </w:r>
    </w:p>
    <w:p w:rsidR="00602837" w:rsidRDefault="00602837" w:rsidP="002A0A02">
      <w:pPr>
        <w:pStyle w:val="a"/>
        <w:numPr>
          <w:ilvl w:val="1"/>
          <w:numId w:val="8"/>
        </w:numPr>
      </w:pPr>
      <w:r>
        <w:t>пиксельные координаты – последовательность</w:t>
      </w:r>
    </w:p>
    <w:p w:rsidR="00602837" w:rsidRDefault="00602837" w:rsidP="002A0A02">
      <w:pPr>
        <w:pStyle w:val="a"/>
        <w:numPr>
          <w:ilvl w:val="2"/>
          <w:numId w:val="8"/>
        </w:numPr>
      </w:pPr>
      <w:r>
        <w:t>пиксель</w:t>
      </w:r>
    </w:p>
    <w:p w:rsidR="00602837" w:rsidRDefault="00602837" w:rsidP="002A0A02">
      <w:pPr>
        <w:pStyle w:val="a"/>
        <w:numPr>
          <w:ilvl w:val="3"/>
          <w:numId w:val="8"/>
        </w:numPr>
      </w:pPr>
      <w:r w:rsidRPr="00602837">
        <w:rPr>
          <w:lang w:val="en-US"/>
        </w:rPr>
        <w:t>x-</w:t>
      </w:r>
      <w:r>
        <w:t>координата</w:t>
      </w:r>
    </w:p>
    <w:p w:rsidR="00602837" w:rsidRDefault="00602837" w:rsidP="002A0A02">
      <w:pPr>
        <w:pStyle w:val="a"/>
        <w:numPr>
          <w:ilvl w:val="3"/>
          <w:numId w:val="8"/>
        </w:numPr>
      </w:pPr>
      <w:r>
        <w:rPr>
          <w:lang w:val="en-US"/>
        </w:rPr>
        <w:t>y</w:t>
      </w:r>
      <w:r>
        <w:t>-координата</w:t>
      </w:r>
    </w:p>
    <w:p w:rsidR="00EA724A" w:rsidRDefault="004E6F9B" w:rsidP="002A0A02">
      <w:pPr>
        <w:pStyle w:val="a"/>
        <w:numPr>
          <w:ilvl w:val="0"/>
          <w:numId w:val="8"/>
        </w:numPr>
      </w:pPr>
      <w:r>
        <w:t xml:space="preserve">Объект </w:t>
      </w:r>
      <w:r w:rsidRPr="004E6F9B">
        <w:rPr>
          <w:i/>
        </w:rPr>
        <w:t>М</w:t>
      </w:r>
      <w:r w:rsidR="00EA724A" w:rsidRPr="004E6F9B">
        <w:rPr>
          <w:i/>
        </w:rPr>
        <w:t>одель Земли</w:t>
      </w:r>
      <w:r w:rsidRPr="004E6F9B">
        <w:t xml:space="preserve"> </w:t>
      </w:r>
      <w:r>
        <w:t>имеет указанные далее характеристики</w:t>
      </w:r>
    </w:p>
    <w:p w:rsidR="00EA724A" w:rsidRPr="00AB3DBE" w:rsidRDefault="007D5C0A" w:rsidP="002A0A02">
      <w:pPr>
        <w:pStyle w:val="a"/>
        <w:numPr>
          <w:ilvl w:val="1"/>
          <w:numId w:val="8"/>
        </w:numPr>
      </w:pPr>
      <w:r>
        <w:t>б</w:t>
      </w:r>
      <w:r w:rsidRPr="007D5C0A">
        <w:t xml:space="preserve">ольшая полуось эллипсоида </w:t>
      </w:r>
      <w:r w:rsidR="00B4526A">
        <w:rPr>
          <w:lang w:val="en-US"/>
        </w:rPr>
        <w:t>a</w:t>
      </w:r>
      <w:r w:rsidR="00B4526A" w:rsidRPr="00B4526A">
        <w:t xml:space="preserve"> </w:t>
      </w:r>
      <w:r w:rsidR="0043007D">
        <w:t xml:space="preserve">= </w:t>
      </w:r>
      <w:r w:rsidRPr="007D5C0A">
        <w:t>6 378 136</w:t>
      </w:r>
      <w:r w:rsidR="0043007D">
        <w:t xml:space="preserve"> (м)</w:t>
      </w:r>
      <w:r>
        <w:t xml:space="preserve"> </w:t>
      </w:r>
      <w:r w:rsidRPr="00EA724A">
        <w:t>[34]</w:t>
      </w:r>
    </w:p>
    <w:p w:rsidR="00901FD1" w:rsidRDefault="00901FD1" w:rsidP="002A0A02">
      <w:pPr>
        <w:pStyle w:val="a"/>
        <w:numPr>
          <w:ilvl w:val="1"/>
          <w:numId w:val="8"/>
        </w:numPr>
      </w:pPr>
      <w:r>
        <w:t xml:space="preserve">малая </w:t>
      </w:r>
      <w:r w:rsidRPr="007D5C0A">
        <w:t>полуось эллипсоида</w:t>
      </w:r>
      <w:r>
        <w:rPr>
          <w:lang w:val="en-US"/>
        </w:rPr>
        <w:t xml:space="preserve"> b</w:t>
      </w:r>
    </w:p>
    <w:p w:rsidR="007D5C0A" w:rsidRPr="00EA724A" w:rsidRDefault="007D5C0A" w:rsidP="002A0A02">
      <w:pPr>
        <w:pStyle w:val="a"/>
        <w:numPr>
          <w:ilvl w:val="1"/>
          <w:numId w:val="8"/>
        </w:numPr>
      </w:pPr>
      <w:r>
        <w:t>к</w:t>
      </w:r>
      <w:r w:rsidRPr="007D5C0A">
        <w:t xml:space="preserve">оэффициент сжатия эллипсоида </w:t>
      </w:r>
      <w:r w:rsidR="00B4526A">
        <w:rPr>
          <w:lang w:val="en-US"/>
        </w:rPr>
        <w:t xml:space="preserve">f </w:t>
      </w:r>
      <w:r w:rsidR="0043007D">
        <w:t>= 1</w:t>
      </w:r>
      <w:r w:rsidRPr="007D5C0A">
        <w:t>/298,257 84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третий коэффициент сжатия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127451">
        <w:t xml:space="preserve"> </w:t>
      </w:r>
      <w:r w:rsidR="00127451" w:rsidRPr="00127451">
        <w:t>n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первый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</w:p>
    <w:p w:rsidR="00EA724A" w:rsidRDefault="00EA724A" w:rsidP="002A0A02">
      <w:pPr>
        <w:pStyle w:val="a"/>
        <w:numPr>
          <w:ilvl w:val="1"/>
          <w:numId w:val="8"/>
        </w:numPr>
      </w:pPr>
      <w:r>
        <w:t xml:space="preserve">второй эксцентриситет </w:t>
      </w:r>
      <w:r w:rsidRPr="00144248">
        <w:t>(0</w:t>
      </w:r>
      <w:r w:rsidRPr="00144248">
        <w:rPr>
          <w:lang w:val="en-US"/>
        </w:rPr>
        <w:t>, ∞</w:t>
      </w:r>
      <w:r w:rsidRPr="00144248">
        <w:t>)</w:t>
      </w:r>
      <w:r w:rsidR="00C03E34">
        <w:rPr>
          <w:lang w:val="en-US"/>
        </w:rPr>
        <w:t xml:space="preserve"> e</w:t>
      </w:r>
      <w:r w:rsidR="00B4526A">
        <w:rPr>
          <w:lang w:val="en-US"/>
        </w:rPr>
        <w:t>`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точка на экваторе</w:t>
      </w:r>
    </w:p>
    <w:p w:rsidR="00CF0375" w:rsidRDefault="00CF0375" w:rsidP="002A0A02">
      <w:pPr>
        <w:pStyle w:val="a"/>
        <w:numPr>
          <w:ilvl w:val="2"/>
          <w:numId w:val="8"/>
        </w:numPr>
      </w:pPr>
      <w:r>
        <w:t xml:space="preserve">азимут </w:t>
      </w:r>
      <w:r w:rsidR="00325A59">
        <w:t xml:space="preserve">точки </w:t>
      </w:r>
      <w:r>
        <w:t xml:space="preserve">на </w:t>
      </w:r>
      <w:r w:rsidR="00593D69">
        <w:t>экваторе</w:t>
      </w:r>
      <w:r>
        <w:t xml:space="preserve"> с направлением на </w:t>
      </w:r>
      <w:r w:rsidR="00593D69">
        <w:t xml:space="preserve">начальную </w:t>
      </w:r>
      <w:r>
        <w:t>точку α</w:t>
      </w:r>
      <w:r w:rsidRPr="00A45325">
        <w:rPr>
          <w:vertAlign w:val="subscript"/>
        </w:rPr>
        <w:t>0</w:t>
      </w:r>
    </w:p>
    <w:p w:rsidR="00CF0375" w:rsidRPr="00CF0375" w:rsidRDefault="00CF0375" w:rsidP="002A0A02">
      <w:pPr>
        <w:pStyle w:val="a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начальной то</w:t>
      </w:r>
      <w:r>
        <w:rPr>
          <w:lang w:eastAsia="ja-JP"/>
        </w:rPr>
        <w:t>ч</w:t>
      </w:r>
      <w:r>
        <w:rPr>
          <w:lang w:eastAsia="ja-JP"/>
        </w:rPr>
        <w:t>ки</w:t>
      </w:r>
      <w:r>
        <w:t xml:space="preserve"> σ</w:t>
      </w:r>
      <w:r w:rsidRPr="00A45325">
        <w:rPr>
          <w:vertAlign w:val="subscript"/>
        </w:rPr>
        <w:t>1</w:t>
      </w:r>
    </w:p>
    <w:p w:rsidR="00CF0375" w:rsidRPr="00CF0375" w:rsidRDefault="00CF0375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расстояние от точки </w:t>
      </w:r>
      <w:r w:rsidR="008744DB">
        <w:t>на экваторе</w:t>
      </w:r>
      <w:r w:rsidR="008744DB">
        <w:rPr>
          <w:lang w:eastAsia="ja-JP"/>
        </w:rPr>
        <w:t xml:space="preserve"> </w:t>
      </w:r>
      <w:r>
        <w:rPr>
          <w:lang w:eastAsia="ja-JP"/>
        </w:rPr>
        <w:t xml:space="preserve">до начальной точки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</w:p>
    <w:p w:rsidR="00CF0375" w:rsidRPr="004D3676" w:rsidRDefault="00CF0375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расстояние </w:t>
      </w:r>
      <w:r>
        <w:t>от точки на экваторе</w:t>
      </w:r>
      <w:r>
        <w:rPr>
          <w:lang w:eastAsia="ja-JP"/>
        </w:rPr>
        <w:t xml:space="preserve"> до конечной точки 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</w:p>
    <w:p w:rsidR="00CF0375" w:rsidRDefault="00CF0375" w:rsidP="002A0A02">
      <w:pPr>
        <w:pStyle w:val="a"/>
        <w:numPr>
          <w:ilvl w:val="2"/>
          <w:numId w:val="8"/>
        </w:numPr>
      </w:pPr>
      <w:r>
        <w:t>сферическая длина дуги от точки на экваторе</w:t>
      </w:r>
      <w:r>
        <w:rPr>
          <w:lang w:eastAsia="ja-JP"/>
        </w:rPr>
        <w:t xml:space="preserve"> до конечной точки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</w:p>
    <w:p w:rsidR="000A2051" w:rsidRDefault="000A2051" w:rsidP="002A0A02">
      <w:pPr>
        <w:pStyle w:val="a"/>
        <w:numPr>
          <w:ilvl w:val="1"/>
          <w:numId w:val="8"/>
        </w:numPr>
      </w:pPr>
      <w:r>
        <w:t xml:space="preserve">расстояние от начальной точки </w:t>
      </w:r>
      <w:proofErr w:type="gramStart"/>
      <w:r>
        <w:t>до</w:t>
      </w:r>
      <w:proofErr w:type="gramEnd"/>
      <w:r>
        <w:t xml:space="preserve">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начальная точка</w:t>
      </w:r>
    </w:p>
    <w:p w:rsidR="006205DF" w:rsidRDefault="000B5CD3" w:rsidP="002A0A02">
      <w:pPr>
        <w:pStyle w:val="a"/>
        <w:numPr>
          <w:ilvl w:val="2"/>
          <w:numId w:val="8"/>
        </w:numPr>
      </w:pPr>
      <w:r>
        <w:t xml:space="preserve">азимут </w:t>
      </w:r>
      <w:r w:rsidR="006205DF">
        <w:t xml:space="preserve">начальной точки </w:t>
      </w:r>
      <w:r>
        <w:t xml:space="preserve">по направлению вдоль параллели </w:t>
      </w:r>
      <w:r w:rsidR="006205DF" w:rsidRPr="000B5CD3">
        <w:t>[-90; 90]</w:t>
      </w:r>
      <w:r w:rsidR="006205DF">
        <w:t xml:space="preserve"> </w:t>
      </w:r>
      <w:r w:rsidR="006205DF" w:rsidRPr="004B3E0A">
        <w:rPr>
          <w:lang w:val="en-US"/>
        </w:rPr>
        <w:t>α</w:t>
      </w:r>
      <w:r w:rsidR="006205DF" w:rsidRPr="000B5CD3">
        <w:rPr>
          <w:vertAlign w:val="subscript"/>
        </w:rPr>
        <w:t xml:space="preserve"> </w:t>
      </w:r>
      <w:r w:rsidR="006205DF">
        <w:rPr>
          <w:vertAlign w:val="subscript"/>
        </w:rPr>
        <w:t>1</w:t>
      </w:r>
    </w:p>
    <w:p w:rsidR="006205DF" w:rsidRPr="006205DF" w:rsidRDefault="00127451" w:rsidP="002A0A02">
      <w:pPr>
        <w:pStyle w:val="a"/>
        <w:numPr>
          <w:ilvl w:val="2"/>
          <w:numId w:val="8"/>
        </w:numPr>
      </w:pPr>
      <w:r>
        <w:t xml:space="preserve">широта </w:t>
      </w:r>
      <w:r w:rsidR="006205DF">
        <w:t xml:space="preserve">начальной точки </w:t>
      </w:r>
      <w:r w:rsidRPr="006205DF">
        <w:t>[-90; 90]</w:t>
      </w:r>
      <w:r>
        <w:t xml:space="preserve"> </w:t>
      </w:r>
      <w:r w:rsidR="006205DF" w:rsidRPr="006205DF">
        <w:t>φ</w:t>
      </w:r>
      <w:r w:rsidR="006205DF" w:rsidRPr="004D3676">
        <w:rPr>
          <w:vertAlign w:val="subscript"/>
        </w:rPr>
        <w:t>1</w:t>
      </w:r>
    </w:p>
    <w:p w:rsidR="006205DF" w:rsidRPr="00C03E34" w:rsidRDefault="006205DF" w:rsidP="002A0A02">
      <w:pPr>
        <w:pStyle w:val="a"/>
        <w:numPr>
          <w:ilvl w:val="2"/>
          <w:numId w:val="8"/>
        </w:numPr>
      </w:pPr>
      <w:r>
        <w:t>сферическая широта начальной точки β</w:t>
      </w:r>
      <w:r w:rsidRPr="004D3676">
        <w:rPr>
          <w:vertAlign w:val="subscript"/>
        </w:rPr>
        <w:t>1</w:t>
      </w:r>
    </w:p>
    <w:p w:rsidR="00A45325" w:rsidRPr="004D3676" w:rsidRDefault="00BA33C3" w:rsidP="002A0A02">
      <w:pPr>
        <w:pStyle w:val="a"/>
        <w:numPr>
          <w:ilvl w:val="2"/>
          <w:numId w:val="8"/>
        </w:numPr>
      </w:pPr>
      <w:r>
        <w:lastRenderedPageBreak/>
        <w:t xml:space="preserve">сферическая </w:t>
      </w:r>
      <w:r w:rsidR="00A9768A">
        <w:t xml:space="preserve">долгота </w:t>
      </w:r>
      <w:r w:rsidR="00CF0375">
        <w:t xml:space="preserve">начальной </w:t>
      </w:r>
      <w:r w:rsidR="00A9768A">
        <w:t xml:space="preserve">точки </w:t>
      </w:r>
      <w:r w:rsidR="00A45325" w:rsidRPr="00A45325">
        <w:t>ω</w:t>
      </w:r>
      <w:r w:rsidR="00A45325" w:rsidRPr="00A45325">
        <w:rPr>
          <w:vertAlign w:val="subscript"/>
        </w:rPr>
        <w:t>1</w:t>
      </w:r>
    </w:p>
    <w:p w:rsidR="004D3676" w:rsidRPr="004D3676" w:rsidRDefault="000B5CD3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начальной </w:t>
      </w:r>
      <w:r>
        <w:rPr>
          <w:lang w:eastAsia="ja-JP"/>
        </w:rPr>
        <w:t xml:space="preserve">точки </w:t>
      </w:r>
      <w:r w:rsidR="004D3676" w:rsidRPr="005A0FAF">
        <w:rPr>
          <w:lang w:eastAsia="ja-JP"/>
        </w:rPr>
        <w:t>λ</w:t>
      </w:r>
      <w:r w:rsidR="004D3676" w:rsidRPr="005A0FAF">
        <w:rPr>
          <w:vertAlign w:val="subscript"/>
          <w:lang w:eastAsia="ja-JP"/>
        </w:rPr>
        <w:t>1</w:t>
      </w:r>
    </w:p>
    <w:p w:rsidR="00CF0375" w:rsidRDefault="00CF0375" w:rsidP="002A0A02">
      <w:pPr>
        <w:pStyle w:val="a"/>
        <w:numPr>
          <w:ilvl w:val="1"/>
          <w:numId w:val="8"/>
        </w:numPr>
      </w:pPr>
      <w:r>
        <w:t>конечная точка</w:t>
      </w:r>
    </w:p>
    <w:p w:rsidR="004D3676" w:rsidRPr="00033BB2" w:rsidRDefault="006205DF" w:rsidP="002A0A02">
      <w:pPr>
        <w:pStyle w:val="a"/>
        <w:numPr>
          <w:ilvl w:val="2"/>
          <w:numId w:val="8"/>
        </w:numPr>
      </w:pPr>
      <w:r>
        <w:t xml:space="preserve">азимут конечной точки </w:t>
      </w:r>
      <w:r w:rsidR="000B5CD3">
        <w:t xml:space="preserve">по направлению вдоль параллели </w:t>
      </w:r>
      <w:r w:rsidR="004D3676" w:rsidRPr="004B3E0A">
        <w:rPr>
          <w:lang w:val="en-US"/>
        </w:rPr>
        <w:t>α</w:t>
      </w:r>
      <w:r w:rsidR="004D3676" w:rsidRPr="00033BB2">
        <w:rPr>
          <w:vertAlign w:val="subscript"/>
        </w:rPr>
        <w:t>2</w:t>
      </w:r>
      <w:r w:rsidR="004D3676" w:rsidRPr="00033BB2">
        <w:t xml:space="preserve"> </w:t>
      </w:r>
    </w:p>
    <w:p w:rsidR="006205DF" w:rsidRDefault="006205DF" w:rsidP="002A0A02">
      <w:pPr>
        <w:pStyle w:val="a"/>
        <w:numPr>
          <w:ilvl w:val="2"/>
          <w:numId w:val="8"/>
        </w:numPr>
      </w:pPr>
      <w:r>
        <w:t xml:space="preserve">сферическая широта конечной точки 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</w:p>
    <w:p w:rsidR="004D3676" w:rsidRPr="006205DF" w:rsidRDefault="006205DF" w:rsidP="002A0A02">
      <w:pPr>
        <w:pStyle w:val="a"/>
        <w:numPr>
          <w:ilvl w:val="2"/>
          <w:numId w:val="8"/>
        </w:numPr>
      </w:pPr>
      <w:r>
        <w:t xml:space="preserve">широта конечной точки </w:t>
      </w:r>
      <w:r>
        <w:rPr>
          <w:lang w:val="en-US"/>
        </w:rPr>
        <w:t>φ</w:t>
      </w:r>
      <w:r w:rsidRPr="006205DF">
        <w:rPr>
          <w:vertAlign w:val="subscript"/>
        </w:rPr>
        <w:t>2</w:t>
      </w:r>
    </w:p>
    <w:p w:rsidR="00AB0204" w:rsidRPr="004D3676" w:rsidRDefault="00AB0204" w:rsidP="002A0A02">
      <w:pPr>
        <w:pStyle w:val="a"/>
        <w:numPr>
          <w:ilvl w:val="2"/>
          <w:numId w:val="8"/>
        </w:numPr>
      </w:pPr>
      <w:r>
        <w:rPr>
          <w:lang w:eastAsia="ja-JP"/>
        </w:rPr>
        <w:t xml:space="preserve">долгота </w:t>
      </w:r>
      <w:r>
        <w:t xml:space="preserve">конечной </w:t>
      </w:r>
      <w:r>
        <w:rPr>
          <w:lang w:eastAsia="ja-JP"/>
        </w:rPr>
        <w:t xml:space="preserve">точки </w:t>
      </w:r>
      <w:r w:rsidRPr="005A0FAF">
        <w:rPr>
          <w:lang w:eastAsia="ja-JP"/>
        </w:rPr>
        <w:t>λ</w:t>
      </w:r>
      <w:r>
        <w:rPr>
          <w:vertAlign w:val="subscript"/>
          <w:lang w:eastAsia="ja-JP"/>
        </w:rPr>
        <w:t>2</w:t>
      </w:r>
    </w:p>
    <w:p w:rsidR="004D3676" w:rsidRPr="003815FC" w:rsidRDefault="00BA33C3" w:rsidP="002A0A02">
      <w:pPr>
        <w:pStyle w:val="a"/>
        <w:numPr>
          <w:ilvl w:val="2"/>
          <w:numId w:val="8"/>
        </w:numPr>
      </w:pPr>
      <w:r>
        <w:t xml:space="preserve">сферическая </w:t>
      </w:r>
      <w:r w:rsidR="00A9768A">
        <w:t xml:space="preserve">долгота конечной точки </w:t>
      </w:r>
      <w:r w:rsidR="004D3676">
        <w:rPr>
          <w:lang w:val="en-US"/>
        </w:rPr>
        <w:t>ω</w:t>
      </w:r>
      <w:r w:rsidR="004D3676" w:rsidRPr="00A9768A">
        <w:rPr>
          <w:vertAlign w:val="subscript"/>
        </w:rPr>
        <w:t>2</w:t>
      </w:r>
    </w:p>
    <w:p w:rsidR="000672FF" w:rsidRDefault="000672FF" w:rsidP="002A0A02">
      <w:pPr>
        <w:pStyle w:val="a"/>
        <w:numPr>
          <w:ilvl w:val="1"/>
          <w:numId w:val="8"/>
        </w:numPr>
      </w:pPr>
      <w:r w:rsidRPr="003815FC">
        <w:t xml:space="preserve">параметр растяжения </w:t>
      </w:r>
      <w:r>
        <w:rPr>
          <w:lang w:val="en-US"/>
        </w:rPr>
        <w:t>k</w:t>
      </w:r>
    </w:p>
    <w:p w:rsidR="003815FC" w:rsidRDefault="003815FC" w:rsidP="002A0A02">
      <w:pPr>
        <w:pStyle w:val="a"/>
        <w:numPr>
          <w:ilvl w:val="2"/>
          <w:numId w:val="8"/>
        </w:numPr>
      </w:pPr>
      <w:r w:rsidRPr="003815FC">
        <w:t>параметр растяжения ε</w:t>
      </w:r>
    </w:p>
    <w:p w:rsidR="00F901C1" w:rsidRDefault="00F901C1" w:rsidP="002A0A02">
      <w:pPr>
        <w:pStyle w:val="a"/>
        <w:numPr>
          <w:ilvl w:val="1"/>
          <w:numId w:val="8"/>
        </w:numPr>
      </w:pPr>
      <w:r>
        <w:t>коэффициенты преобразования Лагранжа 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9760EF">
        <w:t xml:space="preserve"> </w:t>
      </w:r>
    </w:p>
    <w:p w:rsidR="009760EF" w:rsidRDefault="009760EF" w:rsidP="002A0A02">
      <w:pPr>
        <w:pStyle w:val="a"/>
        <w:numPr>
          <w:ilvl w:val="1"/>
          <w:numId w:val="8"/>
        </w:numPr>
      </w:pPr>
      <w:r>
        <w:t xml:space="preserve">коэффициент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 w:rsidRPr="009760EF">
        <w:t xml:space="preserve"> </w:t>
      </w:r>
    </w:p>
    <w:p w:rsidR="009760EF" w:rsidRPr="003815FC" w:rsidRDefault="009760EF" w:rsidP="002A0A02">
      <w:pPr>
        <w:pStyle w:val="a"/>
        <w:numPr>
          <w:ilvl w:val="1"/>
          <w:numId w:val="8"/>
        </w:numPr>
      </w:pPr>
      <w:r>
        <w:t xml:space="preserve">коэффициент </w:t>
      </w:r>
      <w:r w:rsidRPr="009760EF">
        <w:t>τ</w:t>
      </w:r>
    </w:p>
    <w:p w:rsidR="00AF768E" w:rsidRPr="003F45FC" w:rsidRDefault="004E6F9B" w:rsidP="00AC3793">
      <w:r w:rsidRPr="004E6F9B">
        <w:t>Для всех перечисленных выше задач</w:t>
      </w:r>
      <w:r>
        <w:t xml:space="preserve"> </w:t>
      </w:r>
      <w:r w:rsidRPr="004E6F9B">
        <w:rPr>
          <w:b/>
        </w:rPr>
        <w:t>в</w:t>
      </w:r>
      <w:r w:rsidR="00AF768E" w:rsidRPr="004E6F9B">
        <w:rPr>
          <w:b/>
        </w:rPr>
        <w:t>ходны</w:t>
      </w:r>
      <w:r w:rsidRPr="004E6F9B">
        <w:rPr>
          <w:b/>
        </w:rPr>
        <w:t>ми</w:t>
      </w:r>
      <w:r w:rsidR="00AF768E" w:rsidRPr="004E6F9B">
        <w:rPr>
          <w:b/>
        </w:rPr>
        <w:t xml:space="preserve"> данны</w:t>
      </w:r>
      <w:r w:rsidRPr="004E6F9B">
        <w:rPr>
          <w:b/>
        </w:rPr>
        <w:t>ми являются</w:t>
      </w:r>
      <w:r>
        <w:rPr>
          <w:b/>
        </w:rPr>
        <w:t xml:space="preserve"> </w:t>
      </w:r>
      <w:r w:rsidR="00743526" w:rsidRPr="00743526">
        <w:t>г</w:t>
      </w:r>
      <w:r w:rsidR="00AF768E" w:rsidRPr="00144248">
        <w:t>ру</w:t>
      </w:r>
      <w:r w:rsidR="00AF768E" w:rsidRPr="00144248">
        <w:t>п</w:t>
      </w:r>
      <w:r w:rsidR="00AF768E" w:rsidRPr="00144248">
        <w:t>па последовательных снимков, оптические и пространственные характер</w:t>
      </w:r>
      <w:r w:rsidR="00AF768E" w:rsidRPr="00144248">
        <w:t>и</w:t>
      </w:r>
      <w:r w:rsidR="00AF768E" w:rsidRPr="00144248">
        <w:t>стики камеры</w:t>
      </w:r>
      <w:r w:rsidR="00743526">
        <w:t xml:space="preserve">, а </w:t>
      </w:r>
      <w:r w:rsidR="00743526" w:rsidRPr="00743526">
        <w:rPr>
          <w:b/>
        </w:rPr>
        <w:t>в</w:t>
      </w:r>
      <w:r w:rsidR="00AF768E" w:rsidRPr="00743526">
        <w:rPr>
          <w:b/>
        </w:rPr>
        <w:t>ыходны</w:t>
      </w:r>
      <w:r w:rsidR="00743526" w:rsidRPr="00743526">
        <w:rPr>
          <w:b/>
        </w:rPr>
        <w:t>ми</w:t>
      </w:r>
      <w:r w:rsidR="00743526">
        <w:rPr>
          <w:b/>
        </w:rPr>
        <w:t xml:space="preserve"> - </w:t>
      </w:r>
      <w:r w:rsidR="00743526" w:rsidRPr="00743526">
        <w:t>с</w:t>
      </w:r>
      <w:r w:rsidR="00AF768E" w:rsidRPr="00743526">
        <w:t>корость</w:t>
      </w:r>
      <w:r w:rsidR="00AF768E" w:rsidRPr="00144248">
        <w:t>, ускорение, траектория, размер объекта</w:t>
      </w:r>
      <w:r w:rsidR="00743526">
        <w:t xml:space="preserve"> либо </w:t>
      </w:r>
      <w:r w:rsidR="00AF768E" w:rsidRPr="00144248">
        <w:t>сообщение о невозможности анализа (несо</w:t>
      </w:r>
      <w:r w:rsidR="0041610E" w:rsidRPr="00144248">
        <w:t>ответствие снимков друг другу).</w:t>
      </w:r>
    </w:p>
    <w:p w:rsidR="00085D6E" w:rsidRPr="003F45FC" w:rsidRDefault="00085D6E" w:rsidP="00AC3793"/>
    <w:p w:rsidR="00183B80" w:rsidRPr="00144248" w:rsidRDefault="00183B80" w:rsidP="00AC3793">
      <w:pPr>
        <w:pStyle w:val="2"/>
      </w:pPr>
      <w:bookmarkStart w:id="67" w:name="_Toc357590932"/>
      <w:bookmarkStart w:id="68" w:name="_Toc359280775"/>
      <w:r w:rsidRPr="00144248">
        <w:t>Модель предметной области</w:t>
      </w:r>
      <w:bookmarkEnd w:id="67"/>
      <w:bookmarkEnd w:id="68"/>
    </w:p>
    <w:p w:rsidR="00E87EFC" w:rsidRPr="00E87EFC" w:rsidRDefault="00E87EFC" w:rsidP="00AC3793">
      <w:r w:rsidRPr="00E87EFC">
        <w:t>Запишем модель предметной области с использованием языка прикладной логики [</w:t>
      </w:r>
      <w:r>
        <w:t>35-36</w:t>
      </w:r>
      <w:r w:rsidRPr="00E87EFC">
        <w:t>]</w:t>
      </w:r>
      <w:r>
        <w:t>.</w:t>
      </w:r>
    </w:p>
    <w:p w:rsidR="00183B80" w:rsidRPr="00144248" w:rsidRDefault="00183B80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объект</w:t>
      </w:r>
      <w:r w:rsidR="00A6414D" w:rsidRPr="00144248">
        <w:t>ы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объект имеет уникальный идентификатор</w:t>
      </w:r>
    </w:p>
    <w:p w:rsidR="00183B80" w:rsidRPr="00144248" w:rsidRDefault="00183B80" w:rsidP="00AC3793">
      <w:r w:rsidRPr="00144248">
        <w:rPr>
          <w:b/>
        </w:rPr>
        <w:t>сорт</w:t>
      </w:r>
      <w:r w:rsidR="00135D0E">
        <w:t xml:space="preserve"> сним</w:t>
      </w:r>
      <w:r w:rsidRPr="00144248">
        <w:t>к</w:t>
      </w:r>
      <w:r w:rsidR="00A6414D" w:rsidRPr="00144248">
        <w:t>и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каждый снимок имеет уникальный идентификатор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</w:t>
      </w:r>
      <w:r w:rsidRPr="00144248">
        <w:rPr>
          <w:lang w:eastAsia="ja-JP"/>
        </w:rPr>
        <w:t>ортогональное изображение</w:t>
      </w:r>
      <w:r w:rsidRPr="00144248">
        <w:t>: {}</w:t>
      </w:r>
      <w:r w:rsidRPr="00144248">
        <w:rPr>
          <w:lang w:val="en-US"/>
        </w:rPr>
        <w:t>N</w:t>
      </w:r>
      <w:r w:rsidRPr="00144248">
        <w:t xml:space="preserve"> каждое </w:t>
      </w:r>
      <w:r w:rsidRPr="00144248">
        <w:rPr>
          <w:lang w:eastAsia="ja-JP"/>
        </w:rPr>
        <w:t>ортогональное изображение</w:t>
      </w:r>
      <w:r w:rsidRPr="00144248">
        <w:t xml:space="preserve"> имеет уникальный идентификатор</w:t>
      </w:r>
    </w:p>
    <w:p w:rsidR="00296DB7" w:rsidRDefault="00296DB7" w:rsidP="00AC3793">
      <w:r w:rsidRPr="00296DB7">
        <w:rPr>
          <w:b/>
        </w:rPr>
        <w:t>сорт</w:t>
      </w:r>
      <w:r>
        <w:t xml:space="preserve"> камера: </w:t>
      </w:r>
      <w:r w:rsidRPr="006C0BAC">
        <w:t>{}</w:t>
      </w:r>
      <w:r>
        <w:rPr>
          <w:lang w:val="en-US"/>
        </w:rPr>
        <w:t>N</w:t>
      </w:r>
    </w:p>
    <w:p w:rsidR="00183B80" w:rsidRPr="00144248" w:rsidRDefault="00183B80" w:rsidP="00AC3793"/>
    <w:p w:rsidR="00303CE2" w:rsidRPr="00144248" w:rsidRDefault="00303CE2" w:rsidP="00AC3793">
      <w:pPr>
        <w:rPr>
          <w:rFonts w:eastAsia="MS Mincho"/>
        </w:rPr>
      </w:pPr>
      <w:r w:rsidRPr="00144248">
        <w:t xml:space="preserve">длина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R (0, </w:t>
      </w:r>
      <w:r w:rsidRPr="00A46FBC">
        <w:t>∞)</w:t>
      </w:r>
    </w:p>
    <w:p w:rsidR="00303CE2" w:rsidRDefault="00303CE2" w:rsidP="00AC3793">
      <w:r w:rsidRPr="00144248">
        <w:t xml:space="preserve">ширина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A46FBC">
        <w:t>∞)</w:t>
      </w:r>
    </w:p>
    <w:p w:rsidR="00303CE2" w:rsidRPr="00144248" w:rsidRDefault="00303CE2" w:rsidP="00AC3793">
      <w:r w:rsidRPr="00144248">
        <w:t xml:space="preserve">высота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R (0, </w:t>
      </w:r>
      <w:r w:rsidRPr="00303CE2">
        <w:t>∞)</w:t>
      </w:r>
    </w:p>
    <w:p w:rsidR="00303CE2" w:rsidRPr="00144248" w:rsidRDefault="00303CE2" w:rsidP="00AC3793">
      <w:r w:rsidRPr="00144248">
        <w:lastRenderedPageBreak/>
        <w:t>размеры ≡ (х длина, ширина, высота)</w:t>
      </w:r>
    </w:p>
    <w:p w:rsidR="00183B80" w:rsidRPr="00144248" w:rsidRDefault="00183B80" w:rsidP="00AC3793">
      <w:r w:rsidRPr="00144248">
        <w:rPr>
          <w:b/>
        </w:rPr>
        <w:t xml:space="preserve">сорт </w:t>
      </w:r>
      <w:r w:rsidRPr="00144248">
        <w:t>размеры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размеры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Pr="00144248">
        <w:t xml:space="preserve"> последовательность скоростей объекта: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144248">
        <w:t xml:space="preserve"> </w:t>
      </w:r>
      <w:r w:rsidRPr="00144248">
        <w:rPr>
          <w:lang w:val="en-US"/>
        </w:rPr>
        <w:t>R</w:t>
      </w:r>
      <w:r w:rsidRPr="00144248">
        <w:t>[0, ∞)</w:t>
      </w:r>
      <w:proofErr w:type="gramEnd"/>
    </w:p>
    <w:p w:rsidR="00303CE2" w:rsidRPr="00144248" w:rsidRDefault="00303CE2" w:rsidP="00AC3793">
      <w:r w:rsidRPr="00144248">
        <w:t xml:space="preserve">координата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(х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 xml:space="preserve">, 10320], </w:t>
      </w:r>
      <w:r w:rsidRPr="00144248">
        <w:rPr>
          <w:lang w:val="en-US"/>
        </w:rPr>
        <w:t>I</w:t>
      </w:r>
      <w:r w:rsidRPr="00144248">
        <w:t>[</w:t>
      </w:r>
      <w:r>
        <w:t>0</w:t>
      </w:r>
      <w:r w:rsidRPr="00144248">
        <w:t>, 8956])</w:t>
      </w:r>
    </w:p>
    <w:p w:rsidR="00303CE2" w:rsidRPr="00602837" w:rsidRDefault="00303CE2" w:rsidP="00AC3793">
      <w:r w:rsidRPr="00602837">
        <w:rPr>
          <w:b/>
        </w:rPr>
        <w:t>сорт</w:t>
      </w:r>
      <w:r>
        <w:t xml:space="preserve"> координаты объекта на снимке: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>
        <w:t xml:space="preserve"> координата</w:t>
      </w:r>
    </w:p>
    <w:p w:rsidR="00183B80" w:rsidRDefault="00183B80" w:rsidP="00AC3793">
      <w:r w:rsidRPr="00144248">
        <w:rPr>
          <w:b/>
        </w:rPr>
        <w:t>сорт</w:t>
      </w:r>
      <w:r w:rsidRPr="00144248">
        <w:t xml:space="preserve"> траектория: объект</w:t>
      </w:r>
      <w:r w:rsidR="00A6414D" w:rsidRPr="00144248">
        <w:t>ы</w:t>
      </w:r>
      <w:r w:rsidRPr="00144248">
        <w:t xml:space="preserve">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="00303CE2">
        <w:t xml:space="preserve"> координаты</w:t>
      </w:r>
      <w:r w:rsidRPr="00144248">
        <w:t xml:space="preserve"> объекта на снимке</w:t>
      </w:r>
    </w:p>
    <w:p w:rsidR="00255477" w:rsidRPr="00144248" w:rsidRDefault="00255477" w:rsidP="00AC3793">
      <w:proofErr w:type="spellStart"/>
      <w:proofErr w:type="gramStart"/>
      <w:r w:rsidRPr="00144248">
        <w:rPr>
          <w:lang w:val="en-US"/>
        </w:rPr>
        <w:t>gps</w:t>
      </w:r>
      <w:proofErr w:type="spellEnd"/>
      <w:r w:rsidRPr="00144248">
        <w:t>-координаты</w:t>
      </w:r>
      <w:proofErr w:type="gramEnd"/>
      <w:r w:rsidRPr="00144248">
        <w:t xml:space="preserve"> </w:t>
      </w:r>
      <w:r w:rsidRPr="00144248">
        <w:rPr>
          <w:iCs/>
        </w:rPr>
        <w:sym w:font="Symbol" w:char="F0BA"/>
      </w:r>
      <w:r w:rsidRPr="00144248">
        <w:t xml:space="preserve"> (х широта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долгота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[0,180]</w:t>
      </w:r>
      <w:r w:rsidRPr="00144248">
        <w:t xml:space="preserve">, высота </w:t>
      </w:r>
      <w:r w:rsidR="00C23431">
        <w:t>→</w:t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>[0,</w:t>
      </w:r>
      <w:r w:rsidRPr="00303CE2">
        <w:t xml:space="preserve"> </w:t>
      </w:r>
      <w:r w:rsidRPr="00144248">
        <w:t>∞</w:t>
      </w:r>
      <w:r>
        <w:t>)</w:t>
      </w:r>
      <w:r w:rsidRPr="00144248">
        <w:t>)</w:t>
      </w:r>
    </w:p>
    <w:p w:rsidR="00F6551D" w:rsidRPr="00A5599A" w:rsidRDefault="00255477" w:rsidP="00AC3793">
      <w:r w:rsidRPr="00144248">
        <w:rPr>
          <w:b/>
        </w:rPr>
        <w:t>сорт</w:t>
      </w:r>
      <w:r>
        <w:rPr>
          <w:b/>
        </w:rPr>
        <w:t xml:space="preserve"> </w:t>
      </w:r>
      <w:proofErr w:type="spellStart"/>
      <w:r w:rsidRPr="00255477">
        <w:rPr>
          <w:lang w:val="en-US"/>
        </w:rPr>
        <w:t>gps</w:t>
      </w:r>
      <w:proofErr w:type="spellEnd"/>
      <w:r>
        <w:t xml:space="preserve">-координаты объекта: </w:t>
      </w:r>
      <w:r w:rsidRPr="00144248">
        <w:t xml:space="preserve">объекты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seq</w:t>
      </w:r>
      <w:proofErr w:type="spellEnd"/>
      <w:r w:rsidRPr="00255477">
        <w:t xml:space="preserve"> </w:t>
      </w:r>
      <w:proofErr w:type="spellStart"/>
      <w:r w:rsidR="00A5599A" w:rsidRPr="00255477">
        <w:rPr>
          <w:lang w:val="en-US"/>
        </w:rPr>
        <w:t>gps</w:t>
      </w:r>
      <w:proofErr w:type="spellEnd"/>
      <w:r w:rsidR="00A5599A">
        <w:t>-координаты объекта</w:t>
      </w:r>
      <w:r w:rsidR="00A5599A" w:rsidRPr="00A5599A">
        <w:t xml:space="preserve"> </w:t>
      </w:r>
      <w:r w:rsidR="00A5599A">
        <w:t>на снимке</w:t>
      </w:r>
    </w:p>
    <w:p w:rsidR="00F6551D" w:rsidRDefault="00F6551D" w:rsidP="00AC3793"/>
    <w:p w:rsidR="00F6551D" w:rsidRPr="00F6551D" w:rsidRDefault="00F6551D" w:rsidP="00AC3793">
      <w:r>
        <w:t xml:space="preserve">цифровая ширина </w:t>
      </w:r>
      <w:r w:rsidRPr="00144248">
        <w:rPr>
          <w:iCs/>
        </w:rPr>
        <w:sym w:font="Symbol" w:char="F0BA"/>
      </w:r>
      <w:r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[352, 10320]</w:t>
      </w:r>
    </w:p>
    <w:p w:rsidR="00F6551D" w:rsidRPr="0091089E" w:rsidRDefault="00F6551D" w:rsidP="00AC3793">
      <w:r>
        <w:t xml:space="preserve">цифровая высота </w:t>
      </w:r>
      <w:r w:rsidRPr="00144248">
        <w:rPr>
          <w:iCs/>
        </w:rPr>
        <w:sym w:font="Symbol" w:char="F0BA"/>
      </w:r>
      <w:r w:rsidRPr="00F6551D">
        <w:rPr>
          <w:iCs/>
        </w:rPr>
        <w:t xml:space="preserve"> </w:t>
      </w:r>
      <w:r>
        <w:rPr>
          <w:iCs/>
          <w:lang w:val="en-US"/>
        </w:rPr>
        <w:t>I</w:t>
      </w:r>
      <w:r w:rsidRPr="00144248">
        <w:t>[288, 8956]</w:t>
      </w:r>
    </w:p>
    <w:p w:rsidR="00326C37" w:rsidRDefault="00326C37" w:rsidP="00AC3793">
      <w:r>
        <w:t xml:space="preserve">размеры снимка </w:t>
      </w:r>
      <w:r w:rsidRPr="00144248">
        <w:rPr>
          <w:iCs/>
        </w:rPr>
        <w:sym w:font="Symbol" w:char="F0BA"/>
      </w:r>
      <w:r>
        <w:t xml:space="preserve"> (</w:t>
      </w:r>
      <w:r>
        <w:sym w:font="Symbol" w:char="F0B4"/>
      </w:r>
      <w:r w:rsidR="00F6551D">
        <w:t xml:space="preserve"> цифровая </w:t>
      </w:r>
      <w:r>
        <w:t xml:space="preserve">ширина, </w:t>
      </w:r>
      <w:r w:rsidR="00F6551D">
        <w:t xml:space="preserve">цифровая </w:t>
      </w:r>
      <w:r>
        <w:t>высота)</w:t>
      </w:r>
    </w:p>
    <w:p w:rsidR="00326C37" w:rsidRPr="00144248" w:rsidRDefault="00326C37" w:rsidP="00AC3793">
      <w:r w:rsidRPr="00954842">
        <w:rPr>
          <w:b/>
        </w:rPr>
        <w:t xml:space="preserve">сорт </w:t>
      </w:r>
      <w:r>
        <w:t xml:space="preserve">пиксельные размеры: снимки </w:t>
      </w:r>
      <w:r w:rsidR="00C23431">
        <w:t>→</w:t>
      </w:r>
      <w:r w:rsidRPr="00954842">
        <w:t xml:space="preserve"> </w:t>
      </w:r>
      <w:r>
        <w:t>размеры снимка</w:t>
      </w:r>
    </w:p>
    <w:p w:rsidR="00303CE2" w:rsidRPr="00144248" w:rsidRDefault="00303CE2" w:rsidP="00AC3793">
      <w:r w:rsidRPr="00144248">
        <w:t xml:space="preserve">год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[2000, 3000]</w:t>
      </w:r>
    </w:p>
    <w:p w:rsidR="00303CE2" w:rsidRPr="00144248" w:rsidRDefault="00303CE2" w:rsidP="00AC3793">
      <w:r w:rsidRPr="00144248">
        <w:t xml:space="preserve">месяц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t xml:space="preserve"> </w:t>
      </w:r>
      <w:r w:rsidRPr="00144248">
        <w:rPr>
          <w:lang w:val="en-US"/>
        </w:rPr>
        <w:t>I</w:t>
      </w:r>
      <w:r w:rsidRPr="00144248">
        <w:t>[1, 12]</w:t>
      </w:r>
    </w:p>
    <w:p w:rsidR="00303CE2" w:rsidRPr="00144248" w:rsidRDefault="00303CE2" w:rsidP="00AC3793">
      <w:r w:rsidRPr="00144248">
        <w:t xml:space="preserve">день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[1, 31]</w:t>
      </w:r>
    </w:p>
    <w:p w:rsidR="00303CE2" w:rsidRPr="00144248" w:rsidRDefault="00303CE2" w:rsidP="00AC3793">
      <w:r w:rsidRPr="00144248">
        <w:t xml:space="preserve">час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23]</w:t>
      </w:r>
    </w:p>
    <w:p w:rsidR="00303CE2" w:rsidRPr="00144248" w:rsidRDefault="00303CE2" w:rsidP="00AC3793">
      <w:r w:rsidRPr="00144248">
        <w:t xml:space="preserve">минута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секунда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lang w:val="en-US"/>
        </w:rPr>
        <w:t>I</w:t>
      </w:r>
      <w:r w:rsidRPr="00144248">
        <w:t>[0, 59]</w:t>
      </w:r>
    </w:p>
    <w:p w:rsidR="00303CE2" w:rsidRPr="00144248" w:rsidRDefault="00303CE2" w:rsidP="00AC3793">
      <w:r w:rsidRPr="00144248">
        <w:t xml:space="preserve">время </w:t>
      </w:r>
      <w:r w:rsidRPr="00144248">
        <w:sym w:font="Symbol" w:char="F0BA"/>
      </w:r>
      <w:r w:rsidRPr="00144248">
        <w:t xml:space="preserve"> (х год, месяц, день, час, минута, секунда)</w:t>
      </w:r>
    </w:p>
    <w:p w:rsidR="00183B80" w:rsidRPr="0091089E" w:rsidRDefault="00183B80" w:rsidP="00AC3793">
      <w:r w:rsidRPr="00144248">
        <w:rPr>
          <w:b/>
        </w:rPr>
        <w:t>сорт</w:t>
      </w:r>
      <w:r w:rsidR="00A6414D" w:rsidRPr="00144248">
        <w:t xml:space="preserve"> время получения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время</w:t>
      </w:r>
    </w:p>
    <w:p w:rsidR="00ED731E" w:rsidRPr="00144248" w:rsidRDefault="00ED731E" w:rsidP="00AC3793">
      <w:r w:rsidRPr="00144248">
        <w:rPr>
          <w:b/>
        </w:rPr>
        <w:t>сорт</w:t>
      </w:r>
      <w:r w:rsidRPr="00144248">
        <w:t xml:space="preserve"> </w:t>
      </w:r>
      <w:r w:rsidR="00326C37">
        <w:t xml:space="preserve">камера </w:t>
      </w:r>
      <w:r w:rsidRPr="00144248">
        <w:t xml:space="preserve">снимка: снимки </w:t>
      </w:r>
      <w:r w:rsidR="00C23431">
        <w:t>→</w:t>
      </w:r>
      <w:r w:rsidR="00F92A46">
        <w:t xml:space="preserve"> </w:t>
      </w:r>
      <w:r w:rsidR="00326C37">
        <w:t>камера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объект снимка: сним</w:t>
      </w:r>
      <w:r w:rsidRPr="00144248">
        <w:t>к</w:t>
      </w:r>
      <w:r w:rsidR="00A6414D" w:rsidRPr="00144248">
        <w:t>и</w:t>
      </w:r>
      <w:proofErr w:type="gramStart"/>
      <w:r w:rsidRPr="00144248">
        <w:t xml:space="preserve"> </w:t>
      </w:r>
      <w:r w:rsidR="00C23431">
        <w:t>→</w:t>
      </w:r>
      <w:r w:rsidRPr="00144248">
        <w:t xml:space="preserve">{} </w:t>
      </w:r>
      <w:proofErr w:type="gramEnd"/>
      <w:r w:rsidRPr="00144248">
        <w:t>объект</w:t>
      </w:r>
      <w:r w:rsidR="00A6414D" w:rsidRPr="00144248">
        <w:t>ы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число объектов снимка: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I [0, 255]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азимут: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="00F92A46">
        <w:t xml:space="preserve"> </w:t>
      </w:r>
      <w:r w:rsidRPr="00144248">
        <w:t>угол к направлению на север</w:t>
      </w:r>
    </w:p>
    <w:p w:rsidR="00183B80" w:rsidRPr="00144248" w:rsidRDefault="00183B80" w:rsidP="00AC3793">
      <w:r w:rsidRPr="00144248">
        <w:rPr>
          <w:b/>
        </w:rPr>
        <w:t>сорт</w:t>
      </w:r>
      <w:r w:rsidR="00A6414D" w:rsidRPr="00144248">
        <w:t xml:space="preserve"> угол наклона к горизонту: сним</w:t>
      </w:r>
      <w:r w:rsidRPr="00144248">
        <w:t>к</w:t>
      </w:r>
      <w:r w:rsidR="00A6414D" w:rsidRPr="00144248">
        <w:t>и</w:t>
      </w:r>
      <w:r w:rsidRPr="00144248">
        <w:t xml:space="preserve"> </w:t>
      </w:r>
      <w:r w:rsidR="00C23431">
        <w:t>→</w:t>
      </w:r>
      <w:r w:rsidRPr="00144248">
        <w:t xml:space="preserve"> угол</w:t>
      </w:r>
    </w:p>
    <w:p w:rsidR="00183B80" w:rsidRPr="00144248" w:rsidRDefault="00183B80" w:rsidP="00AC3793">
      <w:proofErr w:type="gramStart"/>
      <w:r w:rsidRPr="00144248">
        <w:rPr>
          <w:b/>
        </w:rPr>
        <w:t>сорт</w:t>
      </w:r>
      <w:r w:rsidR="00A6414D" w:rsidRPr="00144248">
        <w:t xml:space="preserve"> содержание льда: снимки</w:t>
      </w:r>
      <w:r w:rsidRPr="00144248">
        <w:t xml:space="preserve"> </w:t>
      </w:r>
      <w:r w:rsidR="00C23431">
        <w:t>→</w:t>
      </w:r>
      <w:r w:rsidR="00880E9B">
        <w:rPr>
          <w:lang w:val="en-US"/>
        </w:rPr>
        <w:t>I</w:t>
      </w:r>
      <w:r w:rsidRPr="00144248">
        <w:t xml:space="preserve">[0, </w:t>
      </w:r>
      <w:r w:rsidR="00880E9B" w:rsidRPr="00144248">
        <w:t>∞)</w:t>
      </w:r>
      <w:proofErr w:type="gramEnd"/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lastRenderedPageBreak/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τ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→наклон</m:t>
        </m:r>
      </m:oMath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val="en-US" w:eastAsia="ko-KR"/>
          </w:rPr>
          <m:t>φ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→азимут</m:t>
        </m:r>
      </m:oMath>
    </w:p>
    <w:p w:rsidR="00326C37" w:rsidRPr="00144248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m:rPr>
            <m:sty m:val="p"/>
          </m:rP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US" w:eastAsia="ko-KR"/>
          </w:rPr>
          <m:t>σ</m:t>
        </m:r>
        <w:proofErr w:type="gramStart"/>
        <m:r>
          <m:rPr>
            <m:sty m:val="p"/>
          </m:rPr>
          <w:rPr>
            <w:rFonts w:ascii="Cambria Math" w:hAnsi="Cambria Math"/>
            <w:lang w:eastAsia="ko-KR"/>
          </w:rPr>
          <m:t>:</m:t>
        </m:r>
        <m:r>
          <m:rPr>
            <m:sty m:val="p"/>
          </m:rPr>
          <w:rPr>
            <w:rFonts w:ascii="Cambria Math" w:eastAsia="MS Mincho" w:hAnsi="Cambria Math"/>
          </w:rPr>
          <m:t>с</m:t>
        </m:r>
        <w:proofErr w:type="gramEnd"/>
        <m:r>
          <m:rPr>
            <m:sty m:val="p"/>
          </m:rPr>
          <w:rPr>
            <w:rFonts w:ascii="Cambria Math" w:eastAsia="MS Mincho" w:hAnsi="Cambria Math"/>
          </w:rPr>
          <m:t>нимки</m:t>
        </m:r>
        <m:r>
          <w:rPr>
            <w:rFonts w:ascii="Cambria Math" w:hAnsi="Cambria Math"/>
            <w:lang w:eastAsia="ko-KR"/>
          </w:rPr>
          <m:t>→крен</m:t>
        </m:r>
      </m:oMath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31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144248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32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326C37" w:rsidRDefault="00326C37" w:rsidP="00AC3793">
      <w:pPr>
        <w:rPr>
          <w:i/>
          <w:lang w:eastAsia="ko-KR"/>
        </w:rPr>
      </w:pPr>
      <w:r w:rsidRPr="00144248">
        <w:rPr>
          <w:b/>
        </w:rPr>
        <w:t>сорт</w:t>
      </w:r>
      <w:r w:rsidRPr="0014424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33</m:t>
            </m:r>
          </m:sub>
        </m:sSub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rFonts w:eastAsia="MS Mincho"/>
        </w:rPr>
      </w:pPr>
      <w:r w:rsidRPr="00144248">
        <w:rPr>
          <w:b/>
        </w:rPr>
        <w:t>сорт</w:t>
      </w:r>
      <w:r w:rsidRPr="00144248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L</m:t>
        </m:r>
      </m:oMath>
      <w:r w:rsidRPr="00144248">
        <w:t xml:space="preserve">: снимки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9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326C37" w:rsidRPr="00A46FBC" w:rsidRDefault="00326C37" w:rsidP="00AC3793">
      <w:pPr>
        <w:rPr>
          <w:lang w:eastAsia="ko-KR"/>
        </w:rPr>
      </w:pPr>
      <w:r w:rsidRPr="00144248">
        <w:rPr>
          <w:b/>
        </w:rPr>
        <w:t>сорт</w:t>
      </w:r>
      <w:r w:rsidRPr="00A46FBC"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A46FBC">
        <w:t xml:space="preserve">: </w:t>
      </w:r>
      <w:r w:rsidRPr="00144248">
        <w:t>снимки</w:t>
      </w:r>
      <w:r w:rsidRPr="00A46FBC">
        <w:t xml:space="preserve"> </w:t>
      </w:r>
      <w:r w:rsidR="00C23431">
        <w:rPr>
          <w:rFonts w:eastAsia="MS Mincho"/>
        </w:rPr>
        <w:t>→</w:t>
      </w:r>
      <w:r w:rsidRPr="00A46FBC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A46FBC">
        <w:rPr>
          <w:rFonts w:eastAsia="MS Mincho"/>
        </w:rPr>
        <w:t>(-∞, ∞)</w:t>
      </w:r>
    </w:p>
    <w:p w:rsidR="00183B80" w:rsidRPr="0091089E" w:rsidRDefault="00183B80" w:rsidP="00AC3793"/>
    <w:p w:rsidR="00DD08D0" w:rsidRPr="00C20035" w:rsidRDefault="00DD08D0" w:rsidP="00AC3793">
      <w:r w:rsidRPr="00C20035">
        <w:rPr>
          <w:b/>
        </w:rPr>
        <w:t>сорт</w:t>
      </w:r>
      <w:r>
        <w:t xml:space="preserve"> модель Земли: </w:t>
      </w:r>
      <w:r w:rsidRPr="00C20035">
        <w:t>{}</w:t>
      </w:r>
      <w:r>
        <w:rPr>
          <w:lang w:val="en-US"/>
        </w:rPr>
        <w:t>N</w:t>
      </w:r>
    </w:p>
    <w:p w:rsidR="00DD08D0" w:rsidRPr="00C20035" w:rsidRDefault="00DD08D0" w:rsidP="00AC3793">
      <w:r w:rsidRPr="00C20035">
        <w:rPr>
          <w:b/>
        </w:rPr>
        <w:t>сорт</w:t>
      </w:r>
      <w:r>
        <w:t xml:space="preserve"> б</w:t>
      </w:r>
      <w:r w:rsidRPr="007D5C0A">
        <w:t>ольшая полуось эллипсоида</w:t>
      </w:r>
      <w:r w:rsidR="000A2051">
        <w:t xml:space="preserve"> </w:t>
      </w:r>
      <w:r w:rsidR="000A2051">
        <w:rPr>
          <w:lang w:val="en-US"/>
        </w:rPr>
        <w:t>a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7D5C0A">
        <w:t>6</w:t>
      </w:r>
      <w:r>
        <w:t> </w:t>
      </w:r>
      <w:r w:rsidRPr="008D1804">
        <w:t>3</w:t>
      </w:r>
      <w:r w:rsidRPr="00C20035">
        <w:t>00 000, 6</w:t>
      </w:r>
      <w:r>
        <w:rPr>
          <w:lang w:val="en-US"/>
        </w:rPr>
        <w:t> </w:t>
      </w:r>
      <w:r w:rsidRPr="008D1804">
        <w:t>4</w:t>
      </w:r>
      <w:r w:rsidRPr="00C20035">
        <w:t>00 000]</w:t>
      </w:r>
    </w:p>
    <w:p w:rsidR="00DD08D0" w:rsidRDefault="00DD08D0" w:rsidP="00AC3793">
      <w:r w:rsidRPr="00C20035">
        <w:rPr>
          <w:b/>
        </w:rPr>
        <w:t>сорт</w:t>
      </w:r>
      <w:r>
        <w:t xml:space="preserve"> к</w:t>
      </w:r>
      <w:r w:rsidRPr="007D5C0A">
        <w:t>оэффициент сжатия эллипсоида</w:t>
      </w:r>
      <w:r w:rsidR="000A2051">
        <w:t xml:space="preserve"> </w:t>
      </w:r>
      <w:r w:rsidR="000A2051">
        <w:rPr>
          <w:lang w:val="en-US"/>
        </w:rPr>
        <w:t>f</w:t>
      </w:r>
      <w:r>
        <w:t>: модель Земли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C20035">
        <w:t>(0,</w:t>
      </w:r>
      <w:r w:rsidRPr="008D1804">
        <w:t xml:space="preserve"> 1)</w:t>
      </w:r>
    </w:p>
    <w:p w:rsidR="00901FD1" w:rsidRPr="00C20035" w:rsidRDefault="00901FD1" w:rsidP="00AC3793">
      <w:r w:rsidRPr="00C20035">
        <w:rPr>
          <w:b/>
        </w:rPr>
        <w:t>сорт</w:t>
      </w:r>
      <w:r>
        <w:t xml:space="preserve"> малая </w:t>
      </w:r>
      <w:r w:rsidRPr="007D5C0A">
        <w:t>полуось эллипсоида</w:t>
      </w:r>
      <w:r w:rsidR="000A2051">
        <w:t xml:space="preserve"> </w:t>
      </w:r>
      <w:r w:rsidR="000A2051">
        <w:rPr>
          <w:lang w:val="en-US"/>
        </w:rPr>
        <w:t>b</w:t>
      </w:r>
      <w:r>
        <w:t>: модель Земли</w:t>
      </w:r>
      <w:r w:rsidRPr="008D1804">
        <w:t xml:space="preserve"> </w:t>
      </w:r>
      <w:r>
        <w:t>→</w:t>
      </w:r>
      <w:r w:rsidRPr="008D1804">
        <w:t xml:space="preserve"> </w:t>
      </w:r>
      <w:r>
        <w:rPr>
          <w:lang w:val="en-US"/>
        </w:rPr>
        <w:t>I</w:t>
      </w:r>
      <w:r>
        <w:t>[</w:t>
      </w:r>
      <w:r w:rsidRPr="00901FD1">
        <w:t>635</w:t>
      </w:r>
      <w:r w:rsidR="00650691">
        <w:t xml:space="preserve"> 000</w:t>
      </w:r>
      <w:r w:rsidRPr="00C20035">
        <w:t xml:space="preserve">, </w:t>
      </w:r>
      <w:r w:rsidR="00650691">
        <w:t>636 000</w:t>
      </w:r>
      <w:r w:rsidRPr="00C20035">
        <w:t>]</w:t>
      </w:r>
    </w:p>
    <w:p w:rsidR="00DD08D0" w:rsidRPr="00DD08D0" w:rsidRDefault="00DD08D0" w:rsidP="00AC3793">
      <w:r w:rsidRPr="008D1804">
        <w:rPr>
          <w:b/>
        </w:rPr>
        <w:lastRenderedPageBreak/>
        <w:t>сорт</w:t>
      </w:r>
      <w:r>
        <w:t xml:space="preserve"> третий коэффициент сжатия</w:t>
      </w:r>
      <w:r w:rsidR="000A2051">
        <w:t xml:space="preserve"> </w:t>
      </w:r>
      <w:r w:rsidR="000A2051" w:rsidRPr="00127451">
        <w:t>n</w:t>
      </w:r>
      <w:r w:rsidRPr="008D1804">
        <w:t>:</w:t>
      </w:r>
      <w:r>
        <w:t xml:space="preserve">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n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91089E">
        <w:t>к</w:t>
      </w:r>
      <w:r w:rsidR="0091089E" w:rsidRPr="007D5C0A">
        <w:t>оэфф</w:t>
      </w:r>
      <w:r w:rsidR="0091089E" w:rsidRPr="007D5C0A">
        <w:t>и</w:t>
      </w:r>
      <w:r w:rsidR="0091089E" w:rsidRPr="007D5C0A">
        <w:t>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Pr="008D1804">
        <w:t xml:space="preserve"> </w:t>
      </w:r>
      <w:r w:rsidR="00C23431">
        <w:t>→</w:t>
      </w:r>
      <w:r w:rsidRPr="008D1804"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первый эксцентриситет</w:t>
      </w:r>
      <w:r w:rsidR="000A2051">
        <w:t xml:space="preserve"> </w:t>
      </w:r>
      <w:r w:rsidR="000A2051">
        <w:rPr>
          <w:lang w:val="en-US"/>
        </w:rPr>
        <w:t>e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>)</w:t>
      </w:r>
      <w:r w:rsidR="00065C6E">
        <w:t>)</w:t>
      </w:r>
      <w:r w:rsidR="00065C6E" w:rsidRPr="00065C6E">
        <w:t xml:space="preserve"> 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DD08D0" w:rsidRDefault="00DD08D0" w:rsidP="00AC3793">
      <w:r w:rsidRPr="008D1804">
        <w:rPr>
          <w:b/>
        </w:rPr>
        <w:t>сорт</w:t>
      </w:r>
      <w:r>
        <w:t xml:space="preserve"> второй эксцентриситет</w:t>
      </w:r>
      <w:r w:rsidR="000A2051" w:rsidRPr="002C0187">
        <w:t xml:space="preserve"> </w:t>
      </w:r>
      <w:r w:rsidR="000A2051">
        <w:rPr>
          <w:lang w:val="en-US"/>
        </w:rPr>
        <w:t>e</w:t>
      </w:r>
      <w:r w:rsidR="000A2051" w:rsidRPr="002C0187">
        <w:t>`</w:t>
      </w:r>
      <w:r>
        <w:t xml:space="preserve">: </w:t>
      </w:r>
      <w:r w:rsidR="00065C6E">
        <w:t>(</w:t>
      </w:r>
      <w:r w:rsidR="00065C6E">
        <w:rPr>
          <w:lang w:val="en-US"/>
        </w:rPr>
        <w:t>model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модель Земли,</w:t>
      </w:r>
      <w:r w:rsidR="00065C6E" w:rsidRPr="008D1804">
        <w:t xml:space="preserve"> </w:t>
      </w:r>
      <w:r w:rsidR="00065C6E">
        <w:rPr>
          <w:lang w:val="en-US"/>
        </w:rPr>
        <w:t>f</w:t>
      </w:r>
      <w:r w:rsidR="00065C6E" w:rsidRPr="00065C6E">
        <w:t xml:space="preserve"> </w:t>
      </w:r>
      <w:r w:rsidR="00C23431">
        <w:t>→</w:t>
      </w:r>
      <w:r w:rsidR="00065C6E" w:rsidRPr="00065C6E">
        <w:t xml:space="preserve"> </w:t>
      </w:r>
      <w:r w:rsidR="00065C6E">
        <w:t>к</w:t>
      </w:r>
      <w:r w:rsidR="00065C6E" w:rsidRPr="007D5C0A">
        <w:t>оэффициент сжатия эллипсоида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), </w:t>
      </w:r>
      <w:r w:rsidR="00A3586F">
        <w:rPr>
          <w:lang w:val="en-US"/>
        </w:rPr>
        <w:t>e</w:t>
      </w:r>
      <w:r w:rsidR="00A3586F" w:rsidRPr="00A3586F">
        <w:t xml:space="preserve"> </w:t>
      </w:r>
      <w:r w:rsidR="00C23431">
        <w:t>→</w:t>
      </w:r>
      <w:r w:rsidR="00A3586F" w:rsidRPr="00A3586F">
        <w:t xml:space="preserve"> </w:t>
      </w:r>
      <w:r w:rsidR="00065C6E">
        <w:t>первый эксцентриситет</w:t>
      </w:r>
      <w:r w:rsidR="00065C6E" w:rsidRPr="00065C6E">
        <w:t xml:space="preserve"> (</w:t>
      </w:r>
      <w:r w:rsidR="00065C6E">
        <w:rPr>
          <w:lang w:val="en-US"/>
        </w:rPr>
        <w:t>model</w:t>
      </w:r>
      <w:r w:rsidR="00065C6E" w:rsidRPr="00065C6E">
        <w:t xml:space="preserve">, </w:t>
      </w:r>
      <w:r w:rsidR="00065C6E">
        <w:rPr>
          <w:lang w:val="en-US"/>
        </w:rPr>
        <w:t>f</w:t>
      </w:r>
      <w:r w:rsidR="00065C6E" w:rsidRPr="00065C6E">
        <w:t>)</w:t>
      </w:r>
      <w:r w:rsidR="00065C6E">
        <w:t>)</w:t>
      </w:r>
      <w:r w:rsidR="00C23431">
        <w:t>→</w:t>
      </w:r>
      <w:r>
        <w:t xml:space="preserve"> </w:t>
      </w:r>
      <w:r>
        <w:rPr>
          <w:lang w:val="en-US"/>
        </w:rPr>
        <w:t>R</w:t>
      </w:r>
      <w:r w:rsidRPr="00144248">
        <w:t>(0</w:t>
      </w:r>
      <w:r w:rsidRPr="008D1804">
        <w:t>, ∞</w:t>
      </w:r>
      <w:r w:rsidRPr="00144248">
        <w:t>)</w:t>
      </w:r>
    </w:p>
    <w:p w:rsidR="008744DB" w:rsidRDefault="008744DB" w:rsidP="00AC3793"/>
    <w:p w:rsidR="008744DB" w:rsidRPr="00E87630" w:rsidRDefault="008744DB" w:rsidP="00AC3793">
      <w:r w:rsidRPr="008744DB">
        <w:rPr>
          <w:b/>
        </w:rPr>
        <w:t>сорт</w:t>
      </w:r>
      <w:r>
        <w:t xml:space="preserve"> точка на экваторе: </w:t>
      </w:r>
      <w:r w:rsidRPr="008D1804">
        <w:t xml:space="preserve">модель Земли </w:t>
      </w:r>
      <w:r w:rsidR="00C23431">
        <w:t>→</w:t>
      </w:r>
      <w:r>
        <w:t xml:space="preserve"> </w:t>
      </w:r>
      <w:r w:rsidR="00E87630" w:rsidRPr="00E87630">
        <w:t>{}</w:t>
      </w:r>
      <w:r w:rsidR="00E87630">
        <w:rPr>
          <w:lang w:val="en-US"/>
        </w:rPr>
        <w:t>N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азимут точки на экваторе с направлением на начальную точку</w:t>
      </w:r>
      <w:r w:rsidR="000A2051" w:rsidRPr="000A2051">
        <w:t xml:space="preserve"> </w:t>
      </w:r>
      <w:r w:rsidR="000A2051">
        <w:t>α</w:t>
      </w:r>
      <w:r w:rsidR="000A2051" w:rsidRPr="00A45325">
        <w:rPr>
          <w:vertAlign w:val="subscript"/>
        </w:rPr>
        <w:t>0</w:t>
      </w:r>
      <w:r w:rsidRPr="00E05489">
        <w:t xml:space="preserve">: </w:t>
      </w:r>
      <w:r w:rsidR="00A3586F" w:rsidRPr="00E05489">
        <w:t>(</w:t>
      </w:r>
      <w:r w:rsidR="00A3586F" w:rsidRPr="00E05489">
        <w:rPr>
          <w:lang w:val="en-US"/>
        </w:rPr>
        <w:t>model</w:t>
      </w:r>
      <w:r w:rsidR="00A3586F" w:rsidRPr="00E05489">
        <w:t xml:space="preserve"> </w:t>
      </w:r>
      <w:r w:rsidR="00C23431">
        <w:t>→</w:t>
      </w:r>
      <w:r w:rsidR="00A3586F" w:rsidRPr="00E05489">
        <w:t xml:space="preserve"> модель Земли, </w:t>
      </w:r>
      <w:r w:rsidR="00027AC4" w:rsidRPr="00E05489">
        <w:rPr>
          <w:lang w:val="en-US"/>
        </w:rPr>
        <w:t>E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</w:t>
      </w:r>
      <w:r w:rsidR="00E87630" w:rsidRPr="00E05489">
        <w:t>точка на экваторе</w:t>
      </w:r>
      <w:r w:rsidR="00A3586F" w:rsidRPr="00E05489">
        <w:t xml:space="preserve"> (</w:t>
      </w:r>
      <w:r w:rsidR="00A3586F" w:rsidRPr="00E05489">
        <w:rPr>
          <w:lang w:val="en-US"/>
        </w:rPr>
        <w:t>model</w:t>
      </w:r>
      <w:r w:rsidR="00A3586F" w:rsidRPr="00E05489">
        <w:t xml:space="preserve">), </w:t>
      </w:r>
      <w:r w:rsidR="00027AC4" w:rsidRPr="00E05489">
        <w:rPr>
          <w:lang w:val="en-US"/>
        </w:rPr>
        <w:t>A</w:t>
      </w:r>
      <w:r w:rsidR="00027AC4" w:rsidRPr="00E05489">
        <w:t xml:space="preserve"> </w:t>
      </w:r>
      <w:r w:rsidR="00C23431">
        <w:t>→</w:t>
      </w:r>
      <w:r w:rsidR="00027AC4" w:rsidRPr="00E05489">
        <w:t xml:space="preserve"> начальная точка (</w:t>
      </w:r>
      <w:r w:rsidR="00027AC4" w:rsidRPr="00E05489">
        <w:rPr>
          <w:lang w:val="en-US"/>
        </w:rPr>
        <w:t>model</w:t>
      </w:r>
      <w:r w:rsidR="00027AC4" w:rsidRPr="00E05489">
        <w:t>)</w:t>
      </w:r>
      <w:r w:rsidR="001B1C59">
        <w:t>, β</w:t>
      </w:r>
      <w:r w:rsidR="001B1C59" w:rsidRPr="004D3676">
        <w:rPr>
          <w:vertAlign w:val="subscript"/>
        </w:rPr>
        <w:t>1</w:t>
      </w:r>
      <w:r w:rsidR="001B1C59" w:rsidRPr="001B1C59">
        <w:t xml:space="preserve"> → </w:t>
      </w:r>
      <w:r w:rsidR="001B1C59" w:rsidRPr="00E05489">
        <w:t>сферическая широта начальной точки</w:t>
      </w:r>
      <w:r w:rsidR="001B1C59">
        <w:t xml:space="preserve"> (</w:t>
      </w:r>
      <w:r w:rsidR="001B1C59">
        <w:rPr>
          <w:lang w:val="en-US"/>
        </w:rPr>
        <w:t>model</w:t>
      </w:r>
      <w:r w:rsidR="001B1C59" w:rsidRPr="001B1C59">
        <w:t xml:space="preserve">, </w:t>
      </w:r>
      <w:r w:rsidR="001B1C59">
        <w:rPr>
          <w:lang w:val="en-US"/>
        </w:rPr>
        <w:t>A</w:t>
      </w:r>
      <w:r w:rsidR="001B1C59">
        <w:t>)</w:t>
      </w:r>
      <w:r w:rsidR="00A3586F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="000A2051">
        <w:rPr>
          <w:lang w:eastAsia="ja-JP"/>
        </w:rPr>
        <w:t xml:space="preserve"> </w:t>
      </w:r>
      <w:r w:rsidR="000A2051">
        <w:t>σ</w:t>
      </w:r>
      <w:r w:rsidR="000A2051" w:rsidRPr="00A45325">
        <w:rPr>
          <w:vertAlign w:val="subscript"/>
        </w:rPr>
        <w:t>1</w:t>
      </w:r>
      <w:r w:rsidRPr="00E05489">
        <w:t xml:space="preserve">: </w:t>
      </w:r>
      <w:r w:rsidR="00027AC4" w:rsidRPr="00E05489">
        <w:t xml:space="preserve">(модель Земли, </w:t>
      </w:r>
      <w:r w:rsidR="007136BE" w:rsidRPr="00E05489">
        <w:t>точка на экваторе, начальная точка</w:t>
      </w:r>
      <w:r w:rsidR="00027AC4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8744DB" w:rsidRDefault="008744DB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675705" w:rsidRPr="00E05489">
        <w:t>(</w:t>
      </w:r>
      <w:r w:rsidR="00675705" w:rsidRPr="00E05489">
        <w:rPr>
          <w:lang w:val="en-US"/>
        </w:rPr>
        <w:t>model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м</w:t>
      </w:r>
      <w:r w:rsidR="00675705" w:rsidRPr="00E05489">
        <w:t>о</w:t>
      </w:r>
      <w:r w:rsidR="00675705" w:rsidRPr="00E05489">
        <w:t xml:space="preserve">дель Земли, </w:t>
      </w:r>
      <w:r w:rsidR="00675705" w:rsidRPr="00E05489">
        <w:rPr>
          <w:lang w:val="en-US"/>
        </w:rPr>
        <w:t>E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точка на экваторе, </w:t>
      </w:r>
      <w:r w:rsidR="00675705" w:rsidRPr="00E05489">
        <w:rPr>
          <w:lang w:val="en-US"/>
        </w:rPr>
        <w:t>A</w:t>
      </w:r>
      <w:r w:rsidR="00675705" w:rsidRPr="00E05489">
        <w:t xml:space="preserve"> </w:t>
      </w:r>
      <w:r w:rsidR="00C23431">
        <w:t>→</w:t>
      </w:r>
      <w:r w:rsidR="00675705" w:rsidRPr="00E05489">
        <w:t xml:space="preserve">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</w:p>
    <w:p w:rsidR="007C7B2F" w:rsidRPr="008731D5" w:rsidRDefault="007C7B2F" w:rsidP="00AC3793">
      <w:r w:rsidRPr="008731D5">
        <w:rPr>
          <w:b/>
        </w:rPr>
        <w:t>сорт</w:t>
      </w:r>
      <w:r>
        <w:t xml:space="preserve"> расстояние от начальной точки до конечной</w:t>
      </w:r>
      <w:r>
        <w:rPr>
          <w:lang w:eastAsia="ja-JP"/>
        </w:rPr>
        <w:t xml:space="preserve">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</w:t>
      </w:r>
      <w:r w:rsidRPr="008731D5">
        <w:t xml:space="preserve"> </w:t>
      </w:r>
      <w:r w:rsidRPr="00985C99">
        <w:t>(</w:t>
      </w:r>
      <w:r>
        <w:t xml:space="preserve">модель Земли, </w:t>
      </w:r>
      <w:r w:rsidRPr="00E05489">
        <w:t>начальная точка</w:t>
      </w:r>
      <w:r>
        <w:t>, конеч</w:t>
      </w:r>
      <w:r w:rsidRPr="00E05489">
        <w:t>ная точка</w:t>
      </w:r>
      <w:r w:rsidRPr="00985C99">
        <w:t>)</w:t>
      </w:r>
      <w:r w:rsidRPr="008D1804">
        <w:t xml:space="preserve"> </w:t>
      </w:r>
      <w:r>
        <w:t xml:space="preserve">→ </w:t>
      </w:r>
      <w:r>
        <w:rPr>
          <w:lang w:val="en-US"/>
        </w:rPr>
        <w:t>I</w:t>
      </w:r>
      <w:r>
        <w:t xml:space="preserve">(0, </w:t>
      </w:r>
      <w:r w:rsidRPr="00684AE5">
        <w:t>∞</w:t>
      </w:r>
      <w:r>
        <w:t>)</w:t>
      </w:r>
    </w:p>
    <w:p w:rsidR="008744DB" w:rsidRPr="006500A9" w:rsidRDefault="008744DB" w:rsidP="00AC3793">
      <w:proofErr w:type="gramStart"/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0A2051">
        <w:rPr>
          <w:lang w:eastAsia="ja-JP"/>
        </w:rPr>
        <w:t xml:space="preserve"> </w:t>
      </w:r>
      <w:r w:rsidR="000A2051" w:rsidRPr="005A0FAF">
        <w:rPr>
          <w:lang w:eastAsia="ja-JP"/>
        </w:rPr>
        <w:t>s</w:t>
      </w:r>
      <w:r w:rsidR="000A2051">
        <w:rPr>
          <w:vertAlign w:val="subscript"/>
          <w:lang w:eastAsia="ja-JP"/>
        </w:rPr>
        <w:t>2</w:t>
      </w:r>
      <w:r w:rsidRPr="00E05489">
        <w:t xml:space="preserve">: </w:t>
      </w:r>
      <w:r w:rsidR="008731D5" w:rsidRPr="00E05489">
        <w:t>(</w:t>
      </w:r>
      <w:r w:rsidR="000F6B42" w:rsidRPr="00E05489">
        <w:rPr>
          <w:lang w:eastAsia="ja-JP"/>
        </w:rPr>
        <w:t xml:space="preserve">расстояние от точки </w:t>
      </w:r>
      <w:r w:rsidR="000F6B42" w:rsidRPr="00E05489">
        <w:t xml:space="preserve">на экваторе </w:t>
      </w:r>
      <w:r w:rsidR="000F6B42" w:rsidRPr="00E05489">
        <w:rPr>
          <w:lang w:eastAsia="ja-JP"/>
        </w:rPr>
        <w:t>до начальной точки</w:t>
      </w:r>
      <w:r w:rsidR="000F6B42" w:rsidRPr="000A2051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lang w:eastAsia="ja-JP"/>
        </w:rPr>
        <w:t xml:space="preserve">, </w:t>
      </w:r>
      <w:r w:rsidR="000F6B42">
        <w:t>расстояние от начальной точки до к</w:t>
      </w:r>
      <w:r w:rsidR="000F6B42">
        <w:t>о</w:t>
      </w:r>
      <w:r w:rsidR="000F6B42">
        <w:t>нечной</w:t>
      </w:r>
      <w:r w:rsidR="000F6B42">
        <w:rPr>
          <w:lang w:eastAsia="ja-JP"/>
        </w:rPr>
        <w:t xml:space="preserve"> </w:t>
      </w:r>
      <w:r w:rsidR="000F6B42" w:rsidRPr="005A0FAF">
        <w:rPr>
          <w:lang w:eastAsia="ja-JP"/>
        </w:rPr>
        <w:t>s</w:t>
      </w:r>
      <w:r w:rsidR="000F6B42" w:rsidRPr="005A0FAF">
        <w:rPr>
          <w:vertAlign w:val="subscript"/>
          <w:lang w:eastAsia="ja-JP"/>
        </w:rPr>
        <w:t>1</w:t>
      </w:r>
      <w:r w:rsidR="000F6B42">
        <w:rPr>
          <w:vertAlign w:val="subscript"/>
          <w:lang w:eastAsia="ja-JP"/>
        </w:rPr>
        <w:t>2</w:t>
      </w:r>
      <w:r w:rsidR="008731D5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I</w:t>
      </w:r>
      <w:r w:rsidRPr="00E05489">
        <w:t>(0; ∞)</w:t>
      </w:r>
      <w:proofErr w:type="gramEnd"/>
    </w:p>
    <w:p w:rsidR="008744DB" w:rsidRPr="00E05489" w:rsidRDefault="008744DB" w:rsidP="00AC3793">
      <w:r w:rsidRPr="00E05489">
        <w:rPr>
          <w:b/>
        </w:rPr>
        <w:t>сорт</w:t>
      </w:r>
      <w:r w:rsidRPr="00E05489">
        <w:t xml:space="preserve"> 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="000A2051" w:rsidRPr="002C0187">
        <w:t xml:space="preserve"> </w:t>
      </w:r>
      <w:r w:rsidR="000A2051">
        <w:rPr>
          <w:lang w:val="en-US"/>
        </w:rPr>
        <w:t>σ</w:t>
      </w:r>
      <w:r w:rsidR="000A2051" w:rsidRPr="007B0D83">
        <w:rPr>
          <w:vertAlign w:val="subscript"/>
        </w:rPr>
        <w:t>2</w:t>
      </w:r>
      <w:r w:rsidRPr="00E05489">
        <w:t xml:space="preserve">: </w:t>
      </w:r>
      <w:r w:rsidR="007C7B2F" w:rsidRPr="00E05489">
        <w:t xml:space="preserve"> (модель Земли, точка на экваторе, </w:t>
      </w:r>
      <w:r w:rsidR="008E59E4">
        <w:t>началь</w:t>
      </w:r>
      <w:r w:rsidR="008E59E4" w:rsidRPr="00E05489">
        <w:t>ная точка</w:t>
      </w:r>
      <w:r w:rsidR="008E59E4" w:rsidRPr="006500A9">
        <w:t xml:space="preserve">, </w:t>
      </w:r>
      <w:r w:rsidR="00DF6F97">
        <w:t>конеч</w:t>
      </w:r>
      <w:r w:rsidR="00DF6F97" w:rsidRPr="00E05489">
        <w:t xml:space="preserve">ная </w:t>
      </w:r>
      <w:r w:rsidR="007C7B2F" w:rsidRPr="00E05489">
        <w:t xml:space="preserve">точка) 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446558" w:rsidRPr="00446558" w:rsidRDefault="00446558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начальная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начальной точки по направлению вдоль параллели</w:t>
      </w:r>
      <w:r w:rsidR="000A2051" w:rsidRPr="002C0187">
        <w:t xml:space="preserve"> </w:t>
      </w:r>
      <w:r w:rsidR="000A2051" w:rsidRPr="004B3E0A">
        <w:rPr>
          <w:lang w:val="en-US"/>
        </w:rPr>
        <w:t>α</w:t>
      </w:r>
      <w:r w:rsidR="000A2051" w:rsidRPr="000B5CD3">
        <w:rPr>
          <w:vertAlign w:val="subscript"/>
        </w:rPr>
        <w:t xml:space="preserve"> </w:t>
      </w:r>
      <w:r w:rsidR="000A2051">
        <w:rPr>
          <w:vertAlign w:val="subscript"/>
        </w:rPr>
        <w:t>1</w:t>
      </w:r>
      <w:r w:rsidRPr="00E05489">
        <w:t xml:space="preserve">: </w:t>
      </w:r>
      <w:r w:rsidR="00E87630" w:rsidRPr="00E05489">
        <w:t>начал</w:t>
      </w:r>
      <w:r w:rsidR="00E87630" w:rsidRPr="00E05489">
        <w:t>ь</w:t>
      </w:r>
      <w:r w:rsidR="00E87630" w:rsidRPr="00E05489">
        <w:t xml:space="preserve">ная точка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0A2051" w:rsidRPr="00E05489" w:rsidRDefault="000A2051" w:rsidP="00AC3793">
      <w:r w:rsidRPr="00E05489">
        <w:rPr>
          <w:b/>
        </w:rPr>
        <w:t>сорт</w:t>
      </w:r>
      <w:r w:rsidRPr="00E05489">
        <w:t xml:space="preserve"> широта начальной точки</w:t>
      </w:r>
      <w:r w:rsidRPr="000A2051">
        <w:t xml:space="preserve"> </w:t>
      </w:r>
      <w:r w:rsidRPr="006205DF">
        <w:t>φ</w:t>
      </w:r>
      <w:r w:rsidRPr="004D3676">
        <w:rPr>
          <w:vertAlign w:val="subscript"/>
        </w:rPr>
        <w:t>1</w:t>
      </w:r>
      <w:r w:rsidRPr="00E05489">
        <w:t xml:space="preserve">: начальная точка </w:t>
      </w:r>
      <w:r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Pr="0030724D" w:rsidRDefault="00DD08D0" w:rsidP="00AC3793">
      <w:r w:rsidRPr="00E05489">
        <w:rPr>
          <w:b/>
        </w:rPr>
        <w:t>сорт</w:t>
      </w:r>
      <w:r w:rsidRPr="00E05489">
        <w:t xml:space="preserve"> сферическая широта начальной точки</w:t>
      </w:r>
      <w:r w:rsidR="004A39AB" w:rsidRPr="004A39AB">
        <w:t xml:space="preserve"> </w:t>
      </w:r>
      <w:r w:rsidR="004A39AB">
        <w:t>β</w:t>
      </w:r>
      <w:r w:rsidR="004A39AB" w:rsidRPr="004D3676">
        <w:rPr>
          <w:vertAlign w:val="subscript"/>
        </w:rPr>
        <w:t>1</w:t>
      </w:r>
      <w:r w:rsidRPr="00E05489">
        <w:t xml:space="preserve">: </w:t>
      </w:r>
      <w:r w:rsidR="00EB060A" w:rsidRPr="00E05489">
        <w:t>(модель Земли, начальная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445452" w:rsidRDefault="00DD08D0" w:rsidP="00AC3793">
      <w:r w:rsidRPr="00E05489">
        <w:rPr>
          <w:b/>
        </w:rPr>
        <w:lastRenderedPageBreak/>
        <w:t>сорт</w:t>
      </w:r>
      <w:r w:rsidRPr="00E05489">
        <w:t xml:space="preserve"> сферическая долгота </w:t>
      </w:r>
      <w:r w:rsidR="00CF0375" w:rsidRPr="00E05489">
        <w:t xml:space="preserve">начальной </w:t>
      </w:r>
      <w:r w:rsidRPr="00E05489">
        <w:t>точки</w:t>
      </w:r>
      <w:r w:rsidR="004A39AB" w:rsidRPr="004A39AB">
        <w:t xml:space="preserve"> </w:t>
      </w:r>
      <w:r w:rsidR="004A39AB" w:rsidRPr="00A45325">
        <w:t>ω</w:t>
      </w:r>
      <w:r w:rsidR="004A39AB" w:rsidRPr="00A45325">
        <w:rPr>
          <w:vertAlign w:val="subscript"/>
        </w:rPr>
        <w:t>1</w:t>
      </w:r>
      <w:r w:rsidRPr="00E05489">
        <w:t xml:space="preserve">: </w:t>
      </w:r>
      <w:r w:rsidR="007E4319" w:rsidRPr="00E05489">
        <w:t xml:space="preserve">(модель Земли, </w:t>
      </w:r>
      <w:r w:rsidR="00185827" w:rsidRPr="00E05489">
        <w:t>начальная точка</w:t>
      </w:r>
      <w:r w:rsidR="00185827" w:rsidRPr="0055625F">
        <w:t xml:space="preserve">, </w:t>
      </w:r>
      <w:r w:rsidR="005130D4" w:rsidRPr="00E05489">
        <w:t>азимут точки на экваторе с направлением на начальную точку</w:t>
      </w:r>
      <w:r w:rsidR="005130D4">
        <w:t>,</w:t>
      </w:r>
      <w:r w:rsidR="005130D4" w:rsidRPr="00E05489">
        <w:t xml:space="preserve"> </w:t>
      </w:r>
      <w:r w:rsidR="00185827" w:rsidRPr="00E05489">
        <w:t>сферическая длина дуги от точки на экваторе</w:t>
      </w:r>
      <w:r w:rsidR="00185827" w:rsidRPr="00E05489">
        <w:rPr>
          <w:lang w:eastAsia="ja-JP"/>
        </w:rPr>
        <w:t xml:space="preserve"> до начальной точки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начальной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 w:rsidRPr="005A0FAF">
        <w:rPr>
          <w:vertAlign w:val="subscript"/>
          <w:lang w:eastAsia="ja-JP"/>
        </w:rPr>
        <w:t>1</w:t>
      </w:r>
      <w:r w:rsidRPr="00E05489">
        <w:t xml:space="preserve">: </w:t>
      </w:r>
      <w:r w:rsidR="007E4319" w:rsidRPr="00E05489">
        <w:t xml:space="preserve">(модель Земли, начальная точка)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E60FAE" w:rsidRPr="00E05489" w:rsidRDefault="00E60FAE" w:rsidP="00AC3793"/>
    <w:p w:rsidR="00E87630" w:rsidRPr="00E05489" w:rsidRDefault="00E87630" w:rsidP="00AC3793">
      <w:r w:rsidRPr="00E05489">
        <w:rPr>
          <w:b/>
        </w:rPr>
        <w:t>сорт</w:t>
      </w:r>
      <w:r w:rsidRPr="00E05489">
        <w:t xml:space="preserve"> конечная точка: модель Земли </w:t>
      </w:r>
      <w:r w:rsidR="00C23431">
        <w:t>→</w:t>
      </w:r>
      <w:r w:rsidRPr="00E05489">
        <w:t xml:space="preserve"> {}</w:t>
      </w:r>
      <w:r w:rsidRPr="00E05489">
        <w:rPr>
          <w:lang w:val="en-US"/>
        </w:rPr>
        <w:t>N</w:t>
      </w:r>
    </w:p>
    <w:p w:rsidR="00DD08D0" w:rsidRPr="00E05489" w:rsidRDefault="00DD08D0" w:rsidP="00AC3793">
      <w:r w:rsidRPr="00E05489">
        <w:rPr>
          <w:b/>
        </w:rPr>
        <w:t>сорт</w:t>
      </w:r>
      <w:r w:rsidRPr="00E05489">
        <w:t xml:space="preserve"> азимут конечной точки по направлению вдоль параллели</w:t>
      </w:r>
      <w:r w:rsidR="004A39AB" w:rsidRPr="002C0187">
        <w:t xml:space="preserve"> </w:t>
      </w:r>
      <w:r w:rsidR="004A39AB" w:rsidRPr="004B3E0A">
        <w:rPr>
          <w:lang w:val="en-US"/>
        </w:rPr>
        <w:t>α</w:t>
      </w:r>
      <w:r w:rsidR="004A39AB" w:rsidRPr="00033BB2">
        <w:rPr>
          <w:vertAlign w:val="subscript"/>
        </w:rPr>
        <w:t>2</w:t>
      </w:r>
      <w:r w:rsidRPr="00E05489">
        <w:t xml:space="preserve">: </w:t>
      </w:r>
      <w:r w:rsidR="007E4319" w:rsidRPr="00E05489">
        <w:t>(модель Земли,</w:t>
      </w:r>
      <w:r w:rsidR="00A6195D" w:rsidRPr="00131927">
        <w:t xml:space="preserve"> </w:t>
      </w:r>
      <w:r w:rsidR="00A6195D" w:rsidRPr="00E05489">
        <w:t>точка на экваторе</w:t>
      </w:r>
      <w:r w:rsidR="00A6195D" w:rsidRPr="00131927">
        <w:t xml:space="preserve">, </w:t>
      </w:r>
      <w:r w:rsidR="007E4319" w:rsidRPr="00E05489">
        <w:t xml:space="preserve"> конечная точка</w:t>
      </w:r>
      <w:r w:rsidR="005130D4">
        <w:t xml:space="preserve">, </w:t>
      </w:r>
      <w:r w:rsidR="005130D4" w:rsidRPr="00E05489">
        <w:t>азимут точки на экваторе с направл</w:t>
      </w:r>
      <w:r w:rsidR="005130D4" w:rsidRPr="00E05489">
        <w:t>е</w:t>
      </w:r>
      <w:r w:rsidR="005130D4" w:rsidRPr="00E05489">
        <w:t>нием на начальную точку</w:t>
      </w:r>
      <w:r w:rsidR="007E4319" w:rsidRPr="00E05489">
        <w:t xml:space="preserve">)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DD08D0" w:rsidRDefault="00DD08D0" w:rsidP="00AC3793">
      <w:r w:rsidRPr="00E05489">
        <w:rPr>
          <w:b/>
        </w:rPr>
        <w:t>сорт</w:t>
      </w:r>
      <w:r w:rsidRPr="00E05489">
        <w:t xml:space="preserve"> сферическая широта конечной точки</w:t>
      </w:r>
      <w:r w:rsidR="004A39AB" w:rsidRPr="002C0187">
        <w:t xml:space="preserve"> </w:t>
      </w:r>
      <w:r w:rsidR="004A39AB" w:rsidRPr="004B3E0A">
        <w:rPr>
          <w:lang w:val="en-US"/>
        </w:rPr>
        <w:t>β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131927">
        <w:t xml:space="preserve">, </w:t>
      </w:r>
      <w:r w:rsidR="00131927" w:rsidRPr="00E05489">
        <w:t>азимут точки на экваторе с направлением на начальную точку</w:t>
      </w:r>
      <w:r w:rsidR="00131927">
        <w:t xml:space="preserve">, </w:t>
      </w:r>
      <w:r w:rsidR="00131927" w:rsidRPr="00E05489">
        <w:t>сферическая длина дуги от точки на экваторе</w:t>
      </w:r>
      <w:r w:rsidR="00131927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DD08D0" w:rsidRPr="00884D3A" w:rsidRDefault="00DD08D0" w:rsidP="00AC3793">
      <w:r w:rsidRPr="00E05489">
        <w:rPr>
          <w:b/>
        </w:rPr>
        <w:t>сорт</w:t>
      </w:r>
      <w:r w:rsidRPr="00E05489">
        <w:t xml:space="preserve"> широта конечной точки</w:t>
      </w:r>
      <w:r w:rsidR="004A39AB" w:rsidRPr="002C0187">
        <w:t xml:space="preserve"> </w:t>
      </w:r>
      <w:r w:rsidR="004A39AB">
        <w:rPr>
          <w:lang w:val="en-US"/>
        </w:rPr>
        <w:t>φ</w:t>
      </w:r>
      <w:r w:rsidR="004A39AB" w:rsidRPr="006205DF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точка)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[-90; 90]</w:t>
      </w:r>
    </w:p>
    <w:p w:rsidR="008651A9" w:rsidRPr="00954D8E" w:rsidRDefault="008651A9" w:rsidP="00AC3793">
      <w:r w:rsidRPr="00E05489">
        <w:rPr>
          <w:b/>
        </w:rPr>
        <w:t>сорт</w:t>
      </w:r>
      <w:r w:rsidRPr="00E05489">
        <w:t xml:space="preserve"> </w:t>
      </w:r>
      <w:r w:rsidRPr="00E05489">
        <w:rPr>
          <w:lang w:eastAsia="ja-JP"/>
        </w:rPr>
        <w:t xml:space="preserve">долгота </w:t>
      </w:r>
      <w:r w:rsidRPr="00E05489">
        <w:t xml:space="preserve">конечной </w:t>
      </w:r>
      <w:r w:rsidRPr="00E05489">
        <w:rPr>
          <w:lang w:eastAsia="ja-JP"/>
        </w:rPr>
        <w:t>точки</w:t>
      </w:r>
      <w:r w:rsidR="004A39AB" w:rsidRPr="004A39AB">
        <w:rPr>
          <w:lang w:eastAsia="ja-JP"/>
        </w:rPr>
        <w:t xml:space="preserve"> </w:t>
      </w:r>
      <w:r w:rsidR="004A39AB" w:rsidRPr="005A0FAF">
        <w:rPr>
          <w:lang w:eastAsia="ja-JP"/>
        </w:rPr>
        <w:t>λ</w:t>
      </w:r>
      <w:r w:rsidR="004A39AB">
        <w:rPr>
          <w:vertAlign w:val="subscript"/>
          <w:lang w:eastAsia="ja-JP"/>
        </w:rPr>
        <w:t>2</w:t>
      </w:r>
      <w:r w:rsidRPr="00E05489">
        <w:t xml:space="preserve">: </w:t>
      </w:r>
      <w:r w:rsidR="003865F2" w:rsidRPr="00E05489">
        <w:t>(модель Земли, конечная точка</w:t>
      </w:r>
      <w:r w:rsidR="00954D8E" w:rsidRPr="00954D8E">
        <w:t xml:space="preserve">, </w:t>
      </w:r>
      <w:r w:rsidR="00954D8E" w:rsidRPr="00E05489">
        <w:t>азимут точки на экваторе с направлением на начальную точку</w:t>
      </w:r>
      <w:r w:rsidR="00954D8E" w:rsidRPr="00954D8E">
        <w:t xml:space="preserve">, </w:t>
      </w:r>
      <w:r w:rsidR="00954D8E" w:rsidRPr="00E05489">
        <w:t>сферическая длина дуги от точки на экваторе</w:t>
      </w:r>
      <w:r w:rsidR="00954D8E" w:rsidRPr="00E05489">
        <w:rPr>
          <w:lang w:eastAsia="ja-JP"/>
        </w:rPr>
        <w:t xml:space="preserve"> до конечной точки</w:t>
      </w:r>
      <w:r w:rsidR="003865F2" w:rsidRPr="00E05489">
        <w:t>)</w:t>
      </w:r>
      <w:r w:rsidR="00E87630" w:rsidRPr="00E05489">
        <w:t xml:space="preserve"> 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180]</w:t>
      </w:r>
    </w:p>
    <w:p w:rsidR="00DD08D0" w:rsidRPr="00AC1A63" w:rsidRDefault="00DD08D0" w:rsidP="00AC3793">
      <w:r w:rsidRPr="00E05489">
        <w:rPr>
          <w:b/>
        </w:rPr>
        <w:t>сорт</w:t>
      </w:r>
      <w:r w:rsidRPr="00E05489">
        <w:t xml:space="preserve"> сферическая долгота конечной точки</w:t>
      </w:r>
      <w:r w:rsidR="004A39AB" w:rsidRPr="002C0187">
        <w:t xml:space="preserve"> </w:t>
      </w:r>
      <w:r w:rsidR="004A39AB">
        <w:rPr>
          <w:lang w:val="en-US"/>
        </w:rPr>
        <w:t>ω</w:t>
      </w:r>
      <w:r w:rsidR="004A39AB" w:rsidRPr="00A9768A">
        <w:rPr>
          <w:vertAlign w:val="subscript"/>
        </w:rPr>
        <w:t>2</w:t>
      </w:r>
      <w:r w:rsidRPr="00E05489">
        <w:t xml:space="preserve">: </w:t>
      </w:r>
      <w:r w:rsidR="003865F2" w:rsidRPr="00E05489">
        <w:t>(модель Земли, конечная то</w:t>
      </w:r>
      <w:r w:rsidR="003865F2" w:rsidRPr="00E05489">
        <w:t>ч</w:t>
      </w:r>
      <w:r w:rsidR="003865F2" w:rsidRPr="00E05489">
        <w:t>ка</w:t>
      </w:r>
      <w:r w:rsidR="00E225FF" w:rsidRPr="00AC1A63">
        <w:t xml:space="preserve">, </w:t>
      </w:r>
      <w:r w:rsidR="00E225FF" w:rsidRPr="00E05489">
        <w:t>азимут точки на экваторе с направлением на начальную точку</w:t>
      </w:r>
      <w:r w:rsidR="003865F2" w:rsidRPr="00E05489">
        <w:t>)</w:t>
      </w:r>
      <w:r w:rsidR="00C23431">
        <w:t>→</w:t>
      </w:r>
      <w:r w:rsidRPr="00E05489">
        <w:t xml:space="preserve"> </w:t>
      </w:r>
      <w:r w:rsidRPr="00E05489">
        <w:rPr>
          <w:lang w:val="en-US"/>
        </w:rPr>
        <w:t>R</w:t>
      </w:r>
      <w:r w:rsidRPr="00E05489">
        <w:t>[0; 360]</w:t>
      </w:r>
    </w:p>
    <w:p w:rsidR="00E60FAE" w:rsidRDefault="00E60FAE" w:rsidP="00AC3793">
      <w:pPr>
        <w:rPr>
          <w:b/>
        </w:rPr>
      </w:pPr>
    </w:p>
    <w:p w:rsidR="00410A87" w:rsidRPr="00CE5A13" w:rsidRDefault="00410A87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Pr="000672FF">
        <w:t xml:space="preserve"> </w:t>
      </w:r>
      <w:r>
        <w:rPr>
          <w:lang w:val="en-US"/>
        </w:rPr>
        <w:t>k</w:t>
      </w:r>
      <w:r>
        <w:t xml:space="preserve">: </w:t>
      </w:r>
      <w:r w:rsidRPr="001D3D85">
        <w:t>(</w:t>
      </w:r>
      <w:r w:rsidR="00DB3300">
        <w:t>модель Земли,</w:t>
      </w:r>
      <w:r w:rsidR="00DB3300">
        <w:tab/>
      </w:r>
      <w:r>
        <w:t>второй эксцентриситет</w:t>
      </w:r>
      <w:r w:rsidRPr="001D3D85">
        <w:t xml:space="preserve">)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(0</w:t>
      </w:r>
      <w:r w:rsidRPr="00AE1D14">
        <w:t xml:space="preserve">; </w:t>
      </w:r>
      <w:r w:rsidRPr="008D1804">
        <w:t>∞</w:t>
      </w:r>
      <w:r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</w:t>
      </w:r>
      <w:r w:rsidRPr="003815FC">
        <w:t>параметр растяжения</w:t>
      </w:r>
      <w:r w:rsidR="000672FF" w:rsidRPr="000672FF">
        <w:t xml:space="preserve"> </w:t>
      </w:r>
      <w:r w:rsidR="000672FF" w:rsidRPr="003815FC">
        <w:t>ε</w:t>
      </w:r>
      <w:r>
        <w:t xml:space="preserve">: </w:t>
      </w:r>
      <w:r w:rsidR="005F02F2"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 w:rsidR="00410A87">
        <w:t>(0</w:t>
      </w:r>
      <w:r w:rsidR="00410A87" w:rsidRPr="00AE1D14">
        <w:t xml:space="preserve">; </w:t>
      </w:r>
      <w:r w:rsidR="00410A87" w:rsidRPr="008D1804">
        <w:t>∞</w:t>
      </w:r>
      <w:r w:rsidR="00410A87" w:rsidRPr="00144248">
        <w:t>)</w:t>
      </w:r>
    </w:p>
    <w:p w:rsidR="00DD08D0" w:rsidRPr="00CE5A13" w:rsidRDefault="00DD08D0" w:rsidP="00AC3793">
      <w:r w:rsidRPr="008D1804">
        <w:rPr>
          <w:b/>
        </w:rPr>
        <w:t>сорт</w:t>
      </w:r>
      <w:r>
        <w:t xml:space="preserve"> коэффициенты преобразования Лагранжа</w:t>
      </w:r>
      <w:r w:rsidR="004A39AB" w:rsidRPr="004A39AB">
        <w:t xml:space="preserve"> </w:t>
      </w:r>
      <w:r w:rsidR="004A39AB">
        <w:t>C</w:t>
      </w:r>
      <w:r w:rsidR="004A39AB" w:rsidRPr="009760EF">
        <w:t>`</w:t>
      </w:r>
      <w:r w:rsidR="004A39AB" w:rsidRPr="00F901C1">
        <w:rPr>
          <w:vertAlign w:val="subscript"/>
        </w:rPr>
        <w:t>11</w:t>
      </w:r>
      <w:r w:rsidR="004A39AB" w:rsidRPr="009760EF">
        <w:rPr>
          <w:vertAlign w:val="subscript"/>
        </w:rPr>
        <w:t>…</w:t>
      </w:r>
      <w:r w:rsidR="004A39AB" w:rsidRPr="00F901C1">
        <w:t xml:space="preserve"> </w:t>
      </w:r>
      <w:r w:rsidR="004A39AB">
        <w:t>C</w:t>
      </w:r>
      <w:r w:rsidR="004A39AB" w:rsidRPr="009760EF">
        <w:t>`</w:t>
      </w:r>
      <w:r w:rsidR="004A39AB">
        <w:rPr>
          <w:vertAlign w:val="subscript"/>
        </w:rPr>
        <w:t>1</w:t>
      </w:r>
      <w:r w:rsidR="004A39AB" w:rsidRPr="009760EF">
        <w:rPr>
          <w:vertAlign w:val="subscript"/>
        </w:rPr>
        <w:t>6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 w:rsidR="00FD07CB" w:rsidRPr="00FD07CB">
        <w:t>{}</w:t>
      </w:r>
      <w:r w:rsidRPr="006C1EDC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CE5A13" w:rsidRDefault="00DD08D0" w:rsidP="00AC3793">
      <w:pPr>
        <w:rPr>
          <w:b/>
        </w:rPr>
      </w:pPr>
      <w:r w:rsidRPr="008D1804">
        <w:rPr>
          <w:b/>
        </w:rPr>
        <w:t>сорт</w:t>
      </w:r>
      <w:r>
        <w:t xml:space="preserve"> коэффициент</w:t>
      </w:r>
      <w:r w:rsidRPr="00CE5A13">
        <w:t xml:space="preserve"> </w:t>
      </w:r>
      <w:r>
        <w:rPr>
          <w:lang w:val="en-US"/>
        </w:rPr>
        <w:t>A</w:t>
      </w:r>
      <w:r w:rsidRPr="009760EF">
        <w:rPr>
          <w:vertAlign w:val="subscript"/>
        </w:rPr>
        <w:t>1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3B70A8" w:rsidRDefault="00DD08D0" w:rsidP="00AC3793">
      <w:r w:rsidRPr="008D1804">
        <w:rPr>
          <w:b/>
        </w:rPr>
        <w:t>сорт</w:t>
      </w:r>
      <w:r>
        <w:t xml:space="preserve"> коэффициент </w:t>
      </w:r>
      <w:r w:rsidRPr="009760EF">
        <w:t>τ</w:t>
      </w:r>
      <w:r>
        <w:t xml:space="preserve">: </w:t>
      </w:r>
      <w:r w:rsidRPr="008D1804">
        <w:t xml:space="preserve">модель Земли </w:t>
      </w:r>
      <w:r w:rsidR="00C23431">
        <w:t>→</w:t>
      </w:r>
      <w:r w:rsidRPr="00CE5A13">
        <w:t xml:space="preserve"> </w:t>
      </w:r>
      <w:r>
        <w:rPr>
          <w:lang w:val="en-US"/>
        </w:rPr>
        <w:t>R</w:t>
      </w:r>
      <w:r>
        <w:t>[</w:t>
      </w:r>
      <w:r w:rsidRPr="008D1804">
        <w:t>0; 360]</w:t>
      </w:r>
    </w:p>
    <w:p w:rsidR="00DD08D0" w:rsidRPr="00DD08D0" w:rsidRDefault="00DD08D0" w:rsidP="00AC3793"/>
    <w:p w:rsidR="00183B80" w:rsidRPr="00144248" w:rsidRDefault="00183B80" w:rsidP="00AC3793">
      <w:r w:rsidRPr="00144248">
        <w:rPr>
          <w:b/>
        </w:rPr>
        <w:lastRenderedPageBreak/>
        <w:t>сорт</w:t>
      </w:r>
      <w:r w:rsidRPr="00144248">
        <w:t xml:space="preserve"> координата объекта на снимке: (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координата</w:t>
      </w:r>
    </w:p>
    <w:p w:rsidR="00183B80" w:rsidRPr="00ED731E" w:rsidRDefault="00183B80" w:rsidP="00AC3793">
      <w:r w:rsidRPr="00144248">
        <w:rPr>
          <w:b/>
        </w:rPr>
        <w:t>сорт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 объекта на снимке: (</w:t>
      </w:r>
      <w:r w:rsidR="00DD08D0">
        <w:rPr>
          <w:lang w:val="en-US"/>
        </w:rPr>
        <w:t>model</w:t>
      </w:r>
      <w:r w:rsidR="00DD08D0" w:rsidRPr="00DD08D0">
        <w:t xml:space="preserve"> </w:t>
      </w:r>
      <w:r w:rsidR="00C23431">
        <w:t>→</w:t>
      </w:r>
      <w:r w:rsidR="00DD08D0" w:rsidRPr="00DD08D0">
        <w:t xml:space="preserve"> </w:t>
      </w:r>
      <w:r w:rsidR="00DD08D0">
        <w:t xml:space="preserve">модель Земли, </w:t>
      </w:r>
      <w:proofErr w:type="spellStart"/>
      <w:r w:rsidRPr="00144248">
        <w:rPr>
          <w:lang w:val="en-US"/>
        </w:rPr>
        <w:t>img</w:t>
      </w:r>
      <w:proofErr w:type="spellEnd"/>
      <w:r w:rsidR="00ED3DF6" w:rsidRPr="00144248">
        <w:t xml:space="preserve"> </w:t>
      </w:r>
      <w:r w:rsidR="00C23431">
        <w:t>→</w:t>
      </w:r>
      <w:r w:rsidR="00ED3DF6" w:rsidRPr="00144248">
        <w:t xml:space="preserve"> сним</w:t>
      </w:r>
      <w:r w:rsidRPr="00144248">
        <w:t>к</w:t>
      </w:r>
      <w:r w:rsidR="00ED3DF6" w:rsidRPr="00144248">
        <w:t>и</w:t>
      </w:r>
      <w:r w:rsidRPr="00144248">
        <w:t xml:space="preserve">, </w:t>
      </w:r>
      <w:proofErr w:type="spellStart"/>
      <w:r w:rsidRPr="00144248">
        <w:rPr>
          <w:lang w:val="en-US"/>
        </w:rPr>
        <w:t>obj</w:t>
      </w:r>
      <w:proofErr w:type="spellEnd"/>
      <w:r w:rsidRPr="00144248">
        <w:t xml:space="preserve"> </w:t>
      </w:r>
      <w:r w:rsidR="00C23431">
        <w:t>→</w:t>
      </w:r>
      <w:r w:rsidRPr="00144248">
        <w:t xml:space="preserve"> объект снимка (</w:t>
      </w:r>
      <w:proofErr w:type="spellStart"/>
      <w:r w:rsidRPr="00144248">
        <w:rPr>
          <w:lang w:val="en-US"/>
        </w:rPr>
        <w:t>img</w:t>
      </w:r>
      <w:proofErr w:type="spellEnd"/>
      <w:r w:rsidRPr="00144248">
        <w:t xml:space="preserve">)) </w:t>
      </w:r>
      <w:r w:rsidR="00C23431">
        <w:t>→</w:t>
      </w:r>
      <w:r w:rsidRPr="00144248">
        <w:t xml:space="preserve"> </w:t>
      </w:r>
      <w:proofErr w:type="spellStart"/>
      <w:r w:rsidRPr="00144248">
        <w:rPr>
          <w:lang w:val="en-US"/>
        </w:rPr>
        <w:t>gps</w:t>
      </w:r>
      <w:proofErr w:type="spellEnd"/>
      <w:r w:rsidR="00ED731E">
        <w:t>-координаты</w:t>
      </w:r>
    </w:p>
    <w:p w:rsidR="00ED731E" w:rsidRPr="00ED731E" w:rsidRDefault="00ED731E" w:rsidP="00AC3793"/>
    <w:p w:rsidR="00183B80" w:rsidRPr="00144248" w:rsidRDefault="00183B80" w:rsidP="00AC3793">
      <w:pPr>
        <w:rPr>
          <w:rFonts w:eastAsia="MS Mincho"/>
          <w:b/>
        </w:rPr>
      </w:pPr>
      <w:proofErr w:type="gramStart"/>
      <w:r w:rsidRPr="00144248">
        <w:rPr>
          <w:rFonts w:eastAsia="MS Mincho"/>
          <w:b/>
        </w:rPr>
        <w:t>сорт</w:t>
      </w:r>
      <w:r w:rsidRPr="00144248">
        <w:rPr>
          <w:rFonts w:eastAsia="MS Mincho"/>
        </w:rPr>
        <w:t xml:space="preserve"> расстояние до камеры: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снимк</w:t>
      </w:r>
      <w:r w:rsidR="00ED3DF6" w:rsidRPr="00144248">
        <w:rPr>
          <w:rFonts w:eastAsia="MS Mincho"/>
        </w:rPr>
        <w:t>и</w:t>
      </w:r>
      <w:r w:rsidRPr="00144248">
        <w:rPr>
          <w:rFonts w:eastAsia="MS Mincho"/>
        </w:rPr>
        <w:t xml:space="preserve">, </w:t>
      </w:r>
      <w:proofErr w:type="spellStart"/>
      <w:r w:rsidRPr="00144248">
        <w:rPr>
          <w:rFonts w:eastAsia="MS Mincho"/>
          <w:lang w:val="en-US"/>
        </w:rPr>
        <w:t>obj</w:t>
      </w:r>
      <w:proofErr w:type="spellEnd"/>
      <w:r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объект снимка (</w:t>
      </w:r>
      <w:proofErr w:type="spellStart"/>
      <w:r w:rsidRPr="00144248">
        <w:rPr>
          <w:rFonts w:eastAsia="MS Mincho"/>
          <w:lang w:val="en-US"/>
        </w:rPr>
        <w:t>img</w:t>
      </w:r>
      <w:proofErr w:type="spellEnd"/>
      <w:r w:rsidRPr="00144248">
        <w:rPr>
          <w:rFonts w:eastAsia="MS Mincho"/>
        </w:rPr>
        <w:t xml:space="preserve">)) </w:t>
      </w:r>
      <w:r w:rsidR="00C23431">
        <w:rPr>
          <w:rFonts w:eastAsia="MS Mincho"/>
        </w:rPr>
        <w:t>→</w:t>
      </w:r>
      <w:r w:rsidRPr="00144248">
        <w:rPr>
          <w:rFonts w:eastAsia="MS Mincho"/>
        </w:rPr>
        <w:t xml:space="preserve"> </w:t>
      </w:r>
      <w:r w:rsidRPr="00144248">
        <w:rPr>
          <w:rFonts w:eastAsia="MS Mincho"/>
          <w:lang w:val="en-US"/>
        </w:rPr>
        <w:t>R</w:t>
      </w:r>
      <w:r w:rsidRPr="00144248">
        <w:rPr>
          <w:rFonts w:eastAsia="MS Mincho"/>
        </w:rPr>
        <w:t>[0, ∞)</w:t>
      </w:r>
      <w:proofErr w:type="gramEnd"/>
    </w:p>
    <w:p w:rsidR="00954842" w:rsidRDefault="00954842" w:rsidP="00AC3793"/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горизонтали: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proofErr w:type="gramStart"/>
      <w:r w:rsidRPr="00144248">
        <w:rPr>
          <w:b/>
        </w:rPr>
        <w:t>сорт</w:t>
      </w:r>
      <w:r w:rsidRPr="00144248">
        <w:t xml:space="preserve"> расстояние до объекта по длине: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снимки, </w:t>
      </w:r>
      <w:proofErr w:type="spellStart"/>
      <w:r w:rsidR="000B558B" w:rsidRPr="00144248">
        <w:rPr>
          <w:rFonts w:eastAsia="MS Mincho"/>
          <w:lang w:val="en-US"/>
        </w:rPr>
        <w:t>obj</w:t>
      </w:r>
      <w:proofErr w:type="spellEnd"/>
      <w:r w:rsidR="000B558B" w:rsidRPr="00144248">
        <w:rPr>
          <w:rFonts w:eastAsia="MS Mincho"/>
        </w:rPr>
        <w:t xml:space="preserve"> </w:t>
      </w:r>
      <w:r w:rsidR="00C23431">
        <w:rPr>
          <w:rFonts w:eastAsia="MS Mincho"/>
        </w:rPr>
        <w:t>→</w:t>
      </w:r>
      <w:r w:rsidR="000B558B" w:rsidRPr="00144248">
        <w:rPr>
          <w:rFonts w:eastAsia="MS Mincho"/>
        </w:rPr>
        <w:t xml:space="preserve"> объект снимка (</w:t>
      </w:r>
      <w:proofErr w:type="spellStart"/>
      <w:r w:rsidR="000B558B" w:rsidRPr="00144248">
        <w:rPr>
          <w:rFonts w:eastAsia="MS Mincho"/>
          <w:lang w:val="en-US"/>
        </w:rPr>
        <w:t>img</w:t>
      </w:r>
      <w:proofErr w:type="spellEnd"/>
      <w:r w:rsidR="000B558B" w:rsidRPr="00144248">
        <w:rPr>
          <w:rFonts w:eastAsia="MS Mincho"/>
        </w:rPr>
        <w:t>)</w:t>
      </w:r>
      <w:r w:rsidRPr="00144248">
        <w:t xml:space="preserve">) </w:t>
      </w:r>
      <w:r w:rsidR="00C23431">
        <w:t>→</w:t>
      </w:r>
      <w:r w:rsidRPr="00144248">
        <w:t xml:space="preserve"> </w:t>
      </w:r>
      <w:r w:rsidRPr="00144248">
        <w:rPr>
          <w:lang w:val="en-US"/>
        </w:rPr>
        <w:t>R</w:t>
      </w:r>
      <w:r w:rsidRPr="00144248">
        <w:t xml:space="preserve"> [0, </w:t>
      </w:r>
      <w:r w:rsidRPr="00144248">
        <w:rPr>
          <w:lang w:eastAsia="ja-JP"/>
        </w:rPr>
        <w:t>∞)</w:t>
      </w:r>
      <w:proofErr w:type="gramEnd"/>
    </w:p>
    <w:p w:rsidR="00183B80" w:rsidRPr="00144248" w:rsidRDefault="00183B80" w:rsidP="00AC3793">
      <w:pPr>
        <w:rPr>
          <w:lang w:eastAsia="ja-JP"/>
        </w:rPr>
      </w:pPr>
      <w:r w:rsidRPr="00144248">
        <w:rPr>
          <w:b/>
          <w:lang w:eastAsia="ja-JP"/>
        </w:rPr>
        <w:t>сорт</w:t>
      </w:r>
      <w:r w:rsidRPr="00144248">
        <w:rPr>
          <w:lang w:eastAsia="ja-JP"/>
        </w:rPr>
        <w:t xml:space="preserve"> ортогональная проекция изображения: </w:t>
      </w:r>
      <w:r w:rsidR="00ED3DF6" w:rsidRPr="00144248">
        <w:rPr>
          <w:rFonts w:eastAsia="MS Mincho"/>
        </w:rPr>
        <w:t>снимки</w:t>
      </w:r>
      <w:r w:rsidR="00ED3DF6" w:rsidRPr="00144248">
        <w:rPr>
          <w:lang w:eastAsia="ja-JP"/>
        </w:rPr>
        <w:t xml:space="preserve"> </w:t>
      </w:r>
      <w:r w:rsidR="00C23431">
        <w:rPr>
          <w:lang w:eastAsia="ja-JP"/>
        </w:rPr>
        <w:t>→</w:t>
      </w:r>
      <w:r w:rsidRPr="00144248">
        <w:rPr>
          <w:lang w:eastAsia="ja-JP"/>
        </w:rPr>
        <w:t xml:space="preserve"> ортогональное изо</w:t>
      </w:r>
      <w:r w:rsidRPr="00144248">
        <w:rPr>
          <w:lang w:eastAsia="ja-JP"/>
        </w:rPr>
        <w:t>б</w:t>
      </w:r>
      <w:r w:rsidRPr="00144248">
        <w:rPr>
          <w:lang w:eastAsia="ja-JP"/>
        </w:rPr>
        <w:t>ражение</w:t>
      </w:r>
    </w:p>
    <w:p w:rsidR="00183B80" w:rsidRPr="00144248" w:rsidRDefault="00183B80" w:rsidP="00AC3793"/>
    <w:p w:rsidR="00183B80" w:rsidRPr="00144248" w:rsidRDefault="00183B80" w:rsidP="00AC3793">
      <w:proofErr w:type="gramStart"/>
      <w:r w:rsidRPr="00144248">
        <w:t xml:space="preserve">горизонтальный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roofErr w:type="gramStart"/>
      <w:r w:rsidRPr="00144248">
        <w:t xml:space="preserve">вертикальный угол обзора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I</w:t>
      </w:r>
      <w:r w:rsidRPr="00144248">
        <w:rPr>
          <w:iCs/>
        </w:rPr>
        <w:t>(0, 360]</w:t>
      </w:r>
      <w:proofErr w:type="gramEnd"/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наклон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180]</w:t>
      </w:r>
    </w:p>
    <w:p w:rsidR="00183B80" w:rsidRPr="00144248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азимут</m:t>
        </m:r>
      </m:oMath>
      <w:r w:rsidRPr="00144248">
        <w:rPr>
          <w:lang w:val="en-US"/>
        </w:rPr>
        <w:t xml:space="preserve"> </w:t>
      </w:r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360]</w:t>
      </w:r>
    </w:p>
    <w:p w:rsidR="00183B80" w:rsidRPr="0091089E" w:rsidRDefault="00183B80" w:rsidP="00AC3793">
      <w:pPr>
        <w:rPr>
          <w:lang w:val="en-US"/>
        </w:rPr>
      </w:pPr>
      <m:oMath>
        <m:r>
          <w:rPr>
            <w:rFonts w:ascii="Cambria Math" w:hAnsi="Cambria Math"/>
            <w:lang w:eastAsia="ko-KR"/>
          </w:rPr>
          <m:t>крен</m:t>
        </m:r>
        <m:r>
          <w:rPr>
            <w:rFonts w:ascii="Cambria Math" w:hAnsi="Cambria Math"/>
            <w:lang w:val="en-US" w:eastAsia="ko-KR"/>
          </w:rPr>
          <m:t xml:space="preserve"> </m:t>
        </m:r>
      </m:oMath>
      <w:r w:rsidRPr="00144248">
        <w:sym w:font="Symbol" w:char="F0BA"/>
      </w:r>
      <w:r w:rsidRPr="00144248">
        <w:rPr>
          <w:lang w:val="en-US"/>
        </w:rPr>
        <w:t xml:space="preserve"> </w:t>
      </w:r>
      <w:proofErr w:type="gramStart"/>
      <w:r w:rsidRPr="00144248">
        <w:rPr>
          <w:lang w:val="en-US"/>
        </w:rPr>
        <w:t>I[</w:t>
      </w:r>
      <w:proofErr w:type="gramEnd"/>
      <w:r w:rsidRPr="00144248">
        <w:rPr>
          <w:lang w:val="en-US"/>
        </w:rPr>
        <w:t>0, 90]</w:t>
      </w:r>
    </w:p>
    <w:p w:rsidR="00A46FBC" w:rsidRPr="00144248" w:rsidRDefault="00A46FBC" w:rsidP="00AC3793">
      <w:proofErr w:type="gramStart"/>
      <w:r w:rsidRPr="00144248">
        <w:t xml:space="preserve">высота над уровнем моря </w:t>
      </w:r>
      <w:r w:rsidRPr="00144248">
        <w:sym w:font="Symbol" w:char="F0BA"/>
      </w:r>
      <w:r w:rsidRPr="00144248">
        <w:t xml:space="preserve"> </w:t>
      </w:r>
      <w:r w:rsidR="00520EDF" w:rsidRPr="00144248">
        <w:rPr>
          <w:lang w:val="en-US"/>
        </w:rPr>
        <w:t>R</w:t>
      </w:r>
      <w:r w:rsidR="00520EDF" w:rsidRPr="00144248">
        <w:t xml:space="preserve"> </w:t>
      </w:r>
      <w:r w:rsidR="00255477" w:rsidRPr="00ED731E">
        <w:t>[</w:t>
      </w:r>
      <w:r w:rsidRPr="00144248">
        <w:t>0,</w:t>
      </w:r>
      <w:r w:rsidRPr="00A46FBC">
        <w:t xml:space="preserve"> </w:t>
      </w:r>
      <w:r w:rsidRPr="00144248">
        <w:t>∞</w:t>
      </w:r>
      <w:r>
        <w:t>)</w:t>
      </w:r>
      <w:proofErr w:type="gramEnd"/>
    </w:p>
    <w:p w:rsidR="00183B80" w:rsidRPr="00A46FBC" w:rsidRDefault="00183B80" w:rsidP="00AC3793"/>
    <w:p w:rsidR="00183B80" w:rsidRPr="00144248" w:rsidRDefault="00183B80" w:rsidP="00AC3793">
      <w:r w:rsidRPr="00144248">
        <w:t xml:space="preserve">эффективное фокусное расстояние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</w:t>
      </w:r>
      <w:r w:rsidRPr="00144248">
        <w:rPr>
          <w:iCs/>
          <w:lang w:val="en-US"/>
        </w:rPr>
        <w:t>R</w:t>
      </w:r>
      <w:r w:rsidRPr="00144248">
        <w:rPr>
          <w:iCs/>
        </w:rPr>
        <w:t xml:space="preserve">(0, </w:t>
      </w:r>
      <w:r w:rsidRPr="00144248">
        <w:t>∞)</w:t>
      </w:r>
    </w:p>
    <w:p w:rsidR="00183B80" w:rsidRPr="00144248" w:rsidRDefault="00183B80" w:rsidP="00AC3793">
      <w:r w:rsidRPr="00144248">
        <w:t xml:space="preserve">оптические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</w:t>
      </w:r>
      <w:r w:rsidRPr="00144248">
        <w:rPr>
          <w:i/>
          <w:iCs/>
        </w:rPr>
        <w:t xml:space="preserve"> </w:t>
      </w:r>
      <w:r w:rsidRPr="00144248">
        <w:t xml:space="preserve">горизонтальный угол обзора </w:t>
      </w:r>
      <w:r w:rsidR="00C23431">
        <w:t>→</w:t>
      </w:r>
      <w:r w:rsidRPr="00144248">
        <w:t xml:space="preserve"> угол, вертикальный угол обзора </w:t>
      </w:r>
      <w:r w:rsidR="00C23431">
        <w:t>→</w:t>
      </w:r>
      <w:r w:rsidRPr="00144248">
        <w:t xml:space="preserve"> угол, эффективное фокусное расстояние)</w:t>
      </w:r>
    </w:p>
    <w:p w:rsidR="00183B80" w:rsidRDefault="00183B80" w:rsidP="00AC3793">
      <w:r w:rsidRPr="00144248">
        <w:t xml:space="preserve">пространственные характеристики камеры </w:t>
      </w:r>
      <w:r w:rsidRPr="00144248">
        <w:rPr>
          <w:iCs/>
        </w:rPr>
        <w:sym w:font="Symbol" w:char="F0BA"/>
      </w:r>
      <w:r w:rsidRPr="00144248">
        <w:rPr>
          <w:iCs/>
        </w:rPr>
        <w:t xml:space="preserve"> (х </w:t>
      </w:r>
      <w:r w:rsidR="00E142FF">
        <w:t>высота камеры</w:t>
      </w:r>
      <w:r w:rsidRPr="00144248">
        <w:t xml:space="preserve">, </w:t>
      </w:r>
      <w:proofErr w:type="spellStart"/>
      <w:r w:rsidRPr="00144248">
        <w:rPr>
          <w:lang w:val="en-US"/>
        </w:rPr>
        <w:t>gps</w:t>
      </w:r>
      <w:proofErr w:type="spellEnd"/>
      <w:r w:rsidRPr="00144248">
        <w:t>-координаты)</w:t>
      </w:r>
    </w:p>
    <w:p w:rsidR="00C30CC3" w:rsidRDefault="00296DB7" w:rsidP="00AC3793">
      <w:pPr>
        <w:rPr>
          <w:iCs/>
        </w:rPr>
      </w:pPr>
      <w:r w:rsidRPr="00296DB7">
        <w:rPr>
          <w:b/>
        </w:rPr>
        <w:t xml:space="preserve">сорт </w:t>
      </w:r>
      <w:r w:rsidR="00520EDF">
        <w:t>высота камеры</w:t>
      </w:r>
      <w:r>
        <w:t xml:space="preserve">: камера </w:t>
      </w:r>
      <w:r w:rsidR="00C23431">
        <w:t>→</w:t>
      </w:r>
      <w:r>
        <w:t xml:space="preserve"> </w:t>
      </w:r>
      <w:r w:rsidR="00520EDF" w:rsidRPr="00144248">
        <w:rPr>
          <w:iCs/>
        </w:rPr>
        <w:t>высота над уровнем моря</w:t>
      </w:r>
    </w:p>
    <w:p w:rsidR="005D764B" w:rsidRDefault="005D764B" w:rsidP="00AC3793">
      <w:r w:rsidRPr="005D764B">
        <w:rPr>
          <w:b/>
        </w:rPr>
        <w:lastRenderedPageBreak/>
        <w:t>сорт</w:t>
      </w:r>
      <w:r>
        <w:t xml:space="preserve"> характеристики камеры: камера </w:t>
      </w:r>
      <w:r w:rsidR="00C23431">
        <w:t>→</w:t>
      </w:r>
      <w:r w:rsidRPr="00E142FF">
        <w:t xml:space="preserve"> </w:t>
      </w:r>
      <w:r w:rsidR="00E142FF">
        <w:t>(</w:t>
      </w:r>
      <w:r w:rsidR="00E142FF">
        <w:sym w:font="Symbol" w:char="F0B4"/>
      </w:r>
      <w:r w:rsidR="00E142FF">
        <w:t xml:space="preserve"> </w:t>
      </w:r>
      <w:r w:rsidR="00E142FF" w:rsidRPr="00144248">
        <w:t>оптические характеристики к</w:t>
      </w:r>
      <w:r w:rsidR="00E142FF" w:rsidRPr="00144248">
        <w:t>а</w:t>
      </w:r>
      <w:r w:rsidR="00E142FF" w:rsidRPr="00144248">
        <w:t>меры</w:t>
      </w:r>
      <w:r w:rsidR="00E142FF">
        <w:t xml:space="preserve">, </w:t>
      </w:r>
      <w:r w:rsidR="00E142FF" w:rsidRPr="00144248">
        <w:t>пространственные характеристики камеры</w:t>
      </w:r>
      <w:r w:rsidR="00E142FF">
        <w:t>)</w:t>
      </w:r>
    </w:p>
    <w:p w:rsidR="00E142FF" w:rsidRDefault="00E142FF" w:rsidP="00AC3793"/>
    <w:p w:rsidR="00183B80" w:rsidRPr="00144248" w:rsidRDefault="00183B80" w:rsidP="009A08D6">
      <w:pPr>
        <w:pStyle w:val="3"/>
        <w:rPr>
          <w:rFonts w:eastAsia="MS Mincho"/>
        </w:rPr>
      </w:pPr>
      <w:bookmarkStart w:id="69" w:name="_Toc357590933"/>
      <w:bookmarkStart w:id="70" w:name="_Toc359280776"/>
      <w:r w:rsidRPr="00144248">
        <w:rPr>
          <w:rFonts w:eastAsia="MS Mincho"/>
        </w:rPr>
        <w:t>Онтологические соглашения</w:t>
      </w:r>
      <w:bookmarkEnd w:id="69"/>
      <w:bookmarkEnd w:id="70"/>
    </w:p>
    <w:p w:rsidR="00602837" w:rsidRDefault="00602837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602837">
        <w:t>:</w:t>
      </w:r>
      <w:r>
        <w:t xml:space="preserve"> снимки)</w:t>
      </w:r>
      <w:r w:rsidRPr="00602837">
        <w:t xml:space="preserve"> </w:t>
      </w:r>
      <w:r>
        <w:t xml:space="preserve"> (</w:t>
      </w:r>
      <w:proofErr w:type="spellStart"/>
      <w:r>
        <w:rPr>
          <w:lang w:val="en-US"/>
        </w:rPr>
        <w:t>obj</w:t>
      </w:r>
      <w:proofErr w:type="spellEnd"/>
      <w:r>
        <w:t>1</w:t>
      </w:r>
      <w:r w:rsidRPr="00091992">
        <w:t xml:space="preserve">: </w:t>
      </w:r>
      <w:r>
        <w:t xml:space="preserve">объекты)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091992">
        <w:t xml:space="preserve">2: </w:t>
      </w:r>
      <w:r>
        <w:t>объекты</w:t>
      </w:r>
      <w:r w:rsidRPr="00BC5FE9">
        <w:t>) 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2) </w:t>
      </w:r>
      <w:r>
        <w:t>(</w:t>
      </w:r>
      <w:r>
        <w:rPr>
          <w:lang w:val="en-US"/>
        </w:rPr>
        <w:t>x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 w:rsidRPr="00602837">
        <w:t>1)</w:t>
      </w:r>
      <w:r>
        <w:t>) (</w:t>
      </w:r>
      <w:r>
        <w:rPr>
          <w:lang w:val="en-US"/>
        </w:rPr>
        <w:t>y</w:t>
      </w:r>
      <w:r w:rsidRPr="00602837">
        <w:t xml:space="preserve">: </w:t>
      </w:r>
      <w:r>
        <w:t>координаты объекта на снимке (</w:t>
      </w:r>
      <w:proofErr w:type="spellStart"/>
      <w:r>
        <w:rPr>
          <w:lang w:val="en-US"/>
        </w:rPr>
        <w:t>obj</w:t>
      </w:r>
      <w:proofErr w:type="spellEnd"/>
      <w:r>
        <w:t>2</w:t>
      </w:r>
      <w:r w:rsidRPr="00602837">
        <w:t>)</w:t>
      </w:r>
      <w:r>
        <w:t xml:space="preserve">) </w:t>
      </w:r>
      <w:r w:rsidRPr="00BC5FE9">
        <w:t>=&gt;</w:t>
      </w:r>
      <w:r>
        <w:t xml:space="preserve"> </w:t>
      </w:r>
      <w:r>
        <w:rPr>
          <w:lang w:val="en-US"/>
        </w:rPr>
        <w:t>x</w:t>
      </w:r>
      <w:r w:rsidRPr="00602837">
        <w:t xml:space="preserve"> </w:t>
      </w:r>
      <w:r>
        <w:t>≠</w:t>
      </w:r>
      <w:r w:rsidRPr="0043007D">
        <w:t xml:space="preserve"> </w:t>
      </w:r>
      <w:r>
        <w:rPr>
          <w:lang w:val="en-US"/>
        </w:rPr>
        <w:t>y</w:t>
      </w:r>
    </w:p>
    <w:p w:rsidR="00564CAB" w:rsidRPr="00564CAB" w:rsidRDefault="00564CAB" w:rsidP="00AC3793"/>
    <w:p w:rsidR="00091992" w:rsidRDefault="00091992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047EBF">
        <w:t>(</w:t>
      </w:r>
      <w:proofErr w:type="spellStart"/>
      <w:r w:rsidR="00047EBF">
        <w:rPr>
          <w:lang w:val="en-US"/>
        </w:rPr>
        <w:t>obj</w:t>
      </w:r>
      <w:proofErr w:type="spellEnd"/>
      <w:r w:rsidR="00047EBF">
        <w:t>1</w:t>
      </w:r>
      <w:r w:rsidR="00047EBF" w:rsidRPr="00091992">
        <w:t xml:space="preserve">: </w:t>
      </w:r>
      <w:r w:rsidR="00047EBF">
        <w:t xml:space="preserve">объекты) </w:t>
      </w:r>
      <w:r w:rsidR="00047EBF" w:rsidRPr="00BC5FE9">
        <w:t>(</w:t>
      </w:r>
      <w:proofErr w:type="spellStart"/>
      <w:r w:rsidR="00047EBF">
        <w:rPr>
          <w:lang w:val="en-US"/>
        </w:rPr>
        <w:t>obj</w:t>
      </w:r>
      <w:proofErr w:type="spellEnd"/>
      <w:r w:rsidR="00047EBF" w:rsidRPr="00091992">
        <w:t xml:space="preserve">2: </w:t>
      </w:r>
      <w:r w:rsidR="00047EBF">
        <w:t>объекты</w:t>
      </w:r>
      <w:r w:rsidR="00047EBF" w:rsidRPr="00BC5FE9">
        <w:t xml:space="preserve">) </w:t>
      </w:r>
      <w:r w:rsidR="00BC5FE9" w:rsidRPr="00BC5FE9">
        <w:t>(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1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 xml:space="preserve">2) =&gt; </w:t>
      </w:r>
      <w:proofErr w:type="spellStart"/>
      <w:r>
        <w:rPr>
          <w:lang w:val="en-US"/>
        </w:rPr>
        <w:t>gps</w:t>
      </w:r>
      <w:proofErr w:type="spellEnd"/>
      <w:r w:rsidRPr="00091992">
        <w:t>-</w:t>
      </w:r>
      <w:r>
        <w:t>координаты объекта на</w:t>
      </w:r>
      <w:r w:rsidR="00BC5FE9">
        <w:t xml:space="preserve">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1</w:t>
      </w:r>
      <w:r w:rsidR="00BC5FE9">
        <w:t>)</w:t>
      </w:r>
      <w:r w:rsidR="00BC5FE9" w:rsidRPr="00BC5FE9">
        <w:t xml:space="preserve"> </w:t>
      </w:r>
      <w:r w:rsidR="00BC5FE9">
        <w:t>≠</w:t>
      </w:r>
      <w:r w:rsidR="00BC5FE9" w:rsidRPr="00BC5FE9">
        <w:t xml:space="preserve"> </w:t>
      </w:r>
      <w:proofErr w:type="spellStart"/>
      <w:r w:rsidR="00BC5FE9">
        <w:rPr>
          <w:lang w:val="en-US"/>
        </w:rPr>
        <w:t>gps</w:t>
      </w:r>
      <w:proofErr w:type="spellEnd"/>
      <w:r w:rsidR="00BC5FE9" w:rsidRPr="00091992">
        <w:t>-</w:t>
      </w:r>
      <w:r w:rsidR="00BC5FE9">
        <w:t>координаты объекта на снимке (</w:t>
      </w:r>
      <w:proofErr w:type="spellStart"/>
      <w:r w:rsidR="00BC5FE9">
        <w:rPr>
          <w:lang w:val="en-US"/>
        </w:rPr>
        <w:t>img</w:t>
      </w:r>
      <w:proofErr w:type="spellEnd"/>
      <w:r w:rsidR="00BC5FE9" w:rsidRPr="00BC5FE9">
        <w:t xml:space="preserve">, </w:t>
      </w:r>
      <w:proofErr w:type="spellStart"/>
      <w:r w:rsidR="00BC5FE9">
        <w:rPr>
          <w:lang w:val="en-US"/>
        </w:rPr>
        <w:t>obj</w:t>
      </w:r>
      <w:proofErr w:type="spellEnd"/>
      <w:r w:rsidR="00BC5FE9" w:rsidRPr="00BC5FE9">
        <w:t>2</w:t>
      </w:r>
      <w:r w:rsidR="00BC5FE9">
        <w:t>)</w:t>
      </w:r>
    </w:p>
    <w:p w:rsidR="00564CAB" w:rsidRPr="00047EBF" w:rsidRDefault="00564CAB" w:rsidP="00AC3793"/>
    <w:p w:rsidR="00047EBF" w:rsidRDefault="00047EBF" w:rsidP="00AC3793">
      <w:r>
        <w:t>(</w:t>
      </w:r>
      <w:proofErr w:type="spellStart"/>
      <w:r>
        <w:rPr>
          <w:lang w:val="en-US"/>
        </w:rPr>
        <w:t>img</w:t>
      </w:r>
      <w:proofErr w:type="spellEnd"/>
      <w:r w:rsidRPr="00091992">
        <w:t xml:space="preserve">: </w:t>
      </w:r>
      <w:r>
        <w:t xml:space="preserve">снимки) </w:t>
      </w:r>
      <w:r w:rsidR="00FD5829">
        <w:t>(</w:t>
      </w:r>
      <w:proofErr w:type="spellStart"/>
      <w:r w:rsidR="00FD5829">
        <w:rPr>
          <w:lang w:val="en-US"/>
        </w:rPr>
        <w:t>obj</w:t>
      </w:r>
      <w:proofErr w:type="spellEnd"/>
      <w:r w:rsidR="00FD5829">
        <w:t>1</w:t>
      </w:r>
      <w:r w:rsidR="00FD5829" w:rsidRPr="00091992">
        <w:t xml:space="preserve">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>
        <w:t xml:space="preserve">) </w:t>
      </w:r>
      <w:r w:rsidR="00FD5829" w:rsidRPr="00BC5FE9">
        <w:t>(</w:t>
      </w:r>
      <w:proofErr w:type="spellStart"/>
      <w:r w:rsidR="00FD5829">
        <w:rPr>
          <w:lang w:val="en-US"/>
        </w:rPr>
        <w:t>obj</w:t>
      </w:r>
      <w:proofErr w:type="spellEnd"/>
      <w:r w:rsidR="00FD5829" w:rsidRPr="00091992">
        <w:t xml:space="preserve">2: </w:t>
      </w:r>
      <w:r w:rsidR="00FD5829">
        <w:t>объект снимка</w:t>
      </w:r>
      <w:r w:rsidR="00FD5829" w:rsidRPr="00047EBF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 w:rsidRPr="00047EBF">
        <w:t>)</w:t>
      </w:r>
      <w:r w:rsidR="00FD5829" w:rsidRPr="00BC5FE9">
        <w:t xml:space="preserve">) </w:t>
      </w:r>
      <w:r w:rsidRPr="00047EBF">
        <w:t>(</w:t>
      </w:r>
      <w:r>
        <w:rPr>
          <w:lang w:val="en-US"/>
        </w:rPr>
        <w:t>x</w:t>
      </w:r>
      <w:r w:rsidR="00FD5829">
        <w:t>1</w:t>
      </w:r>
      <w:r w:rsidRPr="00047EBF">
        <w:t xml:space="preserve">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>)</w:t>
      </w:r>
      <w:r w:rsidR="00FD5829" w:rsidRPr="00FD5829">
        <w:t xml:space="preserve"> </w:t>
      </w:r>
      <w:r w:rsidR="00FD5829" w:rsidRPr="00047EBF">
        <w:t>(</w:t>
      </w:r>
      <w:r w:rsidR="00FD5829">
        <w:rPr>
          <w:lang w:val="en-US"/>
        </w:rPr>
        <w:t>x</w:t>
      </w:r>
      <w:r w:rsidR="00FD5829" w:rsidRPr="00047EBF">
        <w:t xml:space="preserve">2: </w:t>
      </w:r>
      <w:r w:rsidR="00FD5829" w:rsidRPr="00144248">
        <w:t>расстояние до объекта по горизонтали</w:t>
      </w:r>
      <w:r w:rsidR="00FD5829">
        <w:t xml:space="preserve"> 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>)</w:t>
      </w:r>
      <w:r w:rsidRPr="00047EBF">
        <w:t xml:space="preserve"> (</w:t>
      </w:r>
      <w:r>
        <w:rPr>
          <w:lang w:val="en-US"/>
        </w:rPr>
        <w:t>y</w:t>
      </w:r>
      <w:r w:rsidRPr="00047EBF">
        <w:t xml:space="preserve">1: </w:t>
      </w:r>
      <w:r w:rsidR="00FD5829" w:rsidRPr="00144248">
        <w:t>расстояние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1)</w:t>
      </w:r>
      <w:r w:rsidRPr="00047EBF">
        <w:t xml:space="preserve">) </w:t>
      </w:r>
      <w:r w:rsidR="00FD5829" w:rsidRPr="00047EBF">
        <w:t>(</w:t>
      </w:r>
      <w:r w:rsidR="00FD5829">
        <w:rPr>
          <w:lang w:val="en-US"/>
        </w:rPr>
        <w:t>y</w:t>
      </w:r>
      <w:r w:rsidR="00FD5829" w:rsidRPr="00047EBF">
        <w:t xml:space="preserve">2: </w:t>
      </w:r>
      <w:r w:rsidR="00FD5829" w:rsidRPr="00144248">
        <w:t>ра</w:t>
      </w:r>
      <w:r w:rsidR="00FD5829" w:rsidRPr="00144248">
        <w:t>с</w:t>
      </w:r>
      <w:r w:rsidR="00FD5829" w:rsidRPr="00144248">
        <w:t>стояние до объекта по длине</w:t>
      </w:r>
      <w:r w:rsidR="00FD5829">
        <w:t>(</w:t>
      </w:r>
      <w:proofErr w:type="spellStart"/>
      <w:r w:rsidR="00FD5829">
        <w:rPr>
          <w:lang w:val="en-US"/>
        </w:rPr>
        <w:t>img</w:t>
      </w:r>
      <w:proofErr w:type="spellEnd"/>
      <w:r w:rsidR="00FD5829">
        <w:t xml:space="preserve">, </w:t>
      </w:r>
      <w:proofErr w:type="spellStart"/>
      <w:r w:rsidR="00FD5829">
        <w:rPr>
          <w:lang w:val="en-US"/>
        </w:rPr>
        <w:t>obj</w:t>
      </w:r>
      <w:proofErr w:type="spellEnd"/>
      <w:r w:rsidR="00FD5829">
        <w:t>2)</w:t>
      </w:r>
      <w:r w:rsidR="00FD5829" w:rsidRPr="00047EBF">
        <w:t xml:space="preserve">) </w:t>
      </w:r>
      <w:r w:rsidRPr="00BC5FE9">
        <w:t>(</w:t>
      </w:r>
      <w:proofErr w:type="spellStart"/>
      <w:r>
        <w:rPr>
          <w:lang w:val="en-US"/>
        </w:rPr>
        <w:t>obj</w:t>
      </w:r>
      <w:proofErr w:type="spellEnd"/>
      <w:r w:rsidRPr="00BC5FE9">
        <w:t xml:space="preserve">1 </w:t>
      </w:r>
      <w:r>
        <w:t>≠</w:t>
      </w:r>
      <w:r w:rsidRPr="00BC5FE9">
        <w:t xml:space="preserve"> </w:t>
      </w:r>
      <w:proofErr w:type="spellStart"/>
      <w:r>
        <w:rPr>
          <w:lang w:val="en-US"/>
        </w:rPr>
        <w:t>obj</w:t>
      </w:r>
      <w:proofErr w:type="spellEnd"/>
      <w:r w:rsidRPr="00BC5FE9">
        <w:t>2) =&gt;</w:t>
      </w:r>
      <w:r w:rsidRPr="00047EBF">
        <w:t xml:space="preserve">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1, </w:t>
      </w:r>
      <w:r>
        <w:rPr>
          <w:lang w:val="en-US"/>
        </w:rPr>
        <w:t>y</w:t>
      </w:r>
      <w:r w:rsidR="00FD5829">
        <w:t>1</w:t>
      </w:r>
      <w:r>
        <w:t>) ≠ (</w:t>
      </w:r>
      <w:r w:rsidR="006B5866">
        <w:sym w:font="Symbol" w:char="F0B4"/>
      </w:r>
      <w:r w:rsidRPr="00047EBF">
        <w:t xml:space="preserve"> </w:t>
      </w:r>
      <w:r>
        <w:rPr>
          <w:lang w:val="en-US"/>
        </w:rPr>
        <w:t>x</w:t>
      </w:r>
      <w:r w:rsidRPr="00047EBF">
        <w:t xml:space="preserve">2, </w:t>
      </w:r>
      <w:r>
        <w:rPr>
          <w:lang w:val="en-US"/>
        </w:rPr>
        <w:t>y</w:t>
      </w:r>
      <w:r w:rsidR="00FD5829">
        <w:t>2</w:t>
      </w:r>
      <w:r>
        <w:t>)</w:t>
      </w:r>
    </w:p>
    <w:p w:rsidR="00532A49" w:rsidRPr="00564CAB" w:rsidRDefault="00532A49" w:rsidP="00AC3793"/>
    <w:p w:rsidR="00546087" w:rsidRDefault="0041543A" w:rsidP="00AC3793">
      <w:r>
        <w:rPr>
          <w:lang w:eastAsia="ja-JP"/>
        </w:rPr>
        <w:t>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 xml:space="preserve">: </w:t>
      </w:r>
      <w:r>
        <w:rPr>
          <w:lang w:eastAsia="ja-JP"/>
        </w:rPr>
        <w:t>объекты)</w:t>
      </w:r>
      <w:r w:rsidR="00E170FA">
        <w:rPr>
          <w:lang w:eastAsia="ja-JP"/>
        </w:rPr>
        <w:t xml:space="preserve"> </w:t>
      </w:r>
      <w:r w:rsidR="00546087" w:rsidRPr="00144248">
        <w:rPr>
          <w:lang w:eastAsia="ja-JP"/>
        </w:rPr>
        <w:t>(</w:t>
      </w:r>
      <w:r w:rsidR="00546087" w:rsidRPr="00144248">
        <w:rPr>
          <w:lang w:val="en-US" w:eastAsia="ja-JP"/>
        </w:rPr>
        <w:t>t</w:t>
      </w:r>
      <w:r w:rsidR="00546087" w:rsidRPr="00144248">
        <w:rPr>
          <w:lang w:eastAsia="ja-JP"/>
        </w:rPr>
        <w:t>: траектория</w:t>
      </w:r>
      <w:r>
        <w:rPr>
          <w:lang w:eastAsia="ja-JP"/>
        </w:rPr>
        <w:t xml:space="preserve"> (</w:t>
      </w:r>
      <w:proofErr w:type="spellStart"/>
      <w:r>
        <w:rPr>
          <w:lang w:val="en-US" w:eastAsia="ja-JP"/>
        </w:rPr>
        <w:t>obj</w:t>
      </w:r>
      <w:proofErr w:type="spellEnd"/>
      <w:r w:rsidRPr="0041543A">
        <w:rPr>
          <w:lang w:eastAsia="ja-JP"/>
        </w:rPr>
        <w:t>)</w:t>
      </w:r>
      <w:r w:rsidR="00546087" w:rsidRPr="00144248">
        <w:rPr>
          <w:lang w:eastAsia="ja-JP"/>
        </w:rPr>
        <w:t>)</w:t>
      </w:r>
      <w:r w:rsidR="00546087" w:rsidRPr="0041543A">
        <w:rPr>
          <w:lang w:eastAsia="ja-JP"/>
        </w:rPr>
        <w:t xml:space="preserve"> </w:t>
      </w:r>
      <w:r w:rsidRPr="00BC5FE9">
        <w:t>=&gt;</w:t>
      </w:r>
      <w:r>
        <w:t xml:space="preserve"> </w:t>
      </w:r>
      <w:r w:rsidR="00546087">
        <w:rPr>
          <w:lang w:val="en-US" w:eastAsia="ja-JP"/>
        </w:rPr>
        <w:t>t</w:t>
      </w:r>
      <w:r w:rsidR="00546087" w:rsidRPr="0041543A">
        <w:rPr>
          <w:lang w:eastAsia="ja-JP"/>
        </w:rPr>
        <w:t xml:space="preserve"> </w:t>
      </w:r>
      <w:r w:rsidR="00546087">
        <w:t>≠</w:t>
      </w:r>
      <w:r w:rsidR="00546087" w:rsidRPr="0041543A">
        <w:t xml:space="preserve"> </w:t>
      </w:r>
      <w:r w:rsidR="00546087">
        <w:sym w:font="Symbol" w:char="F0C6"/>
      </w:r>
    </w:p>
    <w:p w:rsidR="00FD5829" w:rsidRDefault="00FD5829" w:rsidP="00AC3793"/>
    <w:p w:rsidR="00183B80" w:rsidRDefault="00C964C6" w:rsidP="00AC3793">
      <w:r w:rsidRPr="00C964C6">
        <w:t xml:space="preserve"> </w:t>
      </w:r>
      <w:proofErr w:type="gramStart"/>
      <w:r w:rsidR="00183B80" w:rsidRPr="00C964C6">
        <w:t>(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: </w:t>
      </w:r>
      <w:r w:rsidR="00183B80" w:rsidRPr="00144248">
        <w:rPr>
          <w:b/>
        </w:rPr>
        <w:t>последовательность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снимков</w:t>
      </w:r>
      <w:r w:rsidR="00183B80" w:rsidRPr="00C964C6">
        <w:t>) (</w:t>
      </w:r>
      <w:r w:rsidR="00183B80" w:rsidRPr="00144248">
        <w:rPr>
          <w:lang w:val="en-US"/>
        </w:rPr>
        <w:t>n</w:t>
      </w:r>
      <w:r w:rsidR="00183B80" w:rsidRPr="00C964C6">
        <w:t>:</w:t>
      </w:r>
      <w:proofErr w:type="gramEnd"/>
      <w:r w:rsidR="00183B80" w:rsidRPr="00C964C6">
        <w:t xml:space="preserve"> </w:t>
      </w:r>
      <w:proofErr w:type="gramStart"/>
      <w:r w:rsidR="00183B80" w:rsidRPr="00144248">
        <w:rPr>
          <w:lang w:val="en-US"/>
        </w:rPr>
        <w:t>I</w:t>
      </w:r>
      <w:r w:rsidR="00183B80" w:rsidRPr="00C964C6">
        <w:t>[</w:t>
      </w:r>
      <w:proofErr w:type="gramEnd"/>
      <w:r w:rsidR="00183B80" w:rsidRPr="00C964C6">
        <w:t xml:space="preserve">2, </w:t>
      </w:r>
      <w:r w:rsidR="00183B80" w:rsidRPr="00144248">
        <w:rPr>
          <w:lang w:val="en-US"/>
        </w:rPr>
        <w:t>length</w:t>
      </w:r>
      <w:r w:rsidR="00183B80" w:rsidRPr="00C964C6">
        <w:t>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>)])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 xml:space="preserve">: </w:t>
      </w:r>
      <w:r w:rsidR="00183B80" w:rsidRPr="00144248">
        <w:t>объект</w:t>
      </w:r>
      <w:r w:rsidR="00ED3DF6" w:rsidRPr="00144248">
        <w:t>ы</w:t>
      </w:r>
      <w:r w:rsidR="00183B80" w:rsidRPr="00C964C6">
        <w:t xml:space="preserve">) </w:t>
      </w:r>
      <w:r w:rsidR="00183B80" w:rsidRPr="00144248">
        <w:rPr>
          <w:b/>
        </w:rPr>
        <w:t>скорость</w:t>
      </w:r>
      <w:r w:rsidR="00183B80" w:rsidRPr="00C964C6">
        <w:t xml:space="preserve"> (</w:t>
      </w:r>
      <w:proofErr w:type="spellStart"/>
      <w:r w:rsidR="00183B80" w:rsidRPr="00144248">
        <w:rPr>
          <w:lang w:val="en-US"/>
        </w:rPr>
        <w:t>imgs</w:t>
      </w:r>
      <w:proofErr w:type="spellEnd"/>
      <w:r w:rsidR="00183B80" w:rsidRPr="00C964C6">
        <w:t xml:space="preserve">, 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= (</w:t>
      </w:r>
      <w:r w:rsidR="00183B80" w:rsidRPr="00144248">
        <w:rPr>
          <w:b/>
        </w:rPr>
        <w:t>пройденное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объектом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расстояние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C964C6">
        <w:t>) / (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 xml:space="preserve">)) - </w:t>
      </w:r>
      <w:r w:rsidR="00183B80" w:rsidRPr="00144248">
        <w:rPr>
          <w:b/>
        </w:rPr>
        <w:t>время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получения</w:t>
      </w:r>
      <w:r w:rsidR="00183B80" w:rsidRPr="00C964C6">
        <w:rPr>
          <w:b/>
        </w:rPr>
        <w:t xml:space="preserve"> </w:t>
      </w:r>
      <w:r w:rsidR="00183B80" w:rsidRPr="00144248">
        <w:rPr>
          <w:b/>
        </w:rPr>
        <w:t>снимка</w:t>
      </w:r>
      <w:r w:rsidR="00183B80" w:rsidRPr="00C964C6">
        <w:t xml:space="preserve"> (</w:t>
      </w:r>
      <w:r w:rsidR="00183B80" w:rsidRPr="00144248">
        <w:t>π</w:t>
      </w:r>
      <w:r w:rsidR="00183B80" w:rsidRPr="00C964C6">
        <w:t>(</w:t>
      </w:r>
      <w:r w:rsidR="00183B80" w:rsidRPr="00144248">
        <w:rPr>
          <w:lang w:val="en-US"/>
        </w:rPr>
        <w:t>n</w:t>
      </w:r>
      <w:r w:rsidR="00183B80" w:rsidRPr="00C964C6">
        <w:t xml:space="preserve">-1, </w:t>
      </w:r>
      <w:proofErr w:type="spellStart"/>
      <w:r w:rsidR="00183B80" w:rsidRPr="00144248">
        <w:rPr>
          <w:lang w:val="en-US"/>
        </w:rPr>
        <w:t>i</w:t>
      </w:r>
      <w:r w:rsidR="00183B80" w:rsidRPr="00546087">
        <w:rPr>
          <w:lang w:val="en-US"/>
        </w:rPr>
        <w:t>mg</w:t>
      </w:r>
      <w:r w:rsidR="00183B80" w:rsidRPr="00144248">
        <w:rPr>
          <w:lang w:val="en-US"/>
        </w:rPr>
        <w:t>s</w:t>
      </w:r>
      <w:proofErr w:type="spellEnd"/>
      <w:r w:rsidR="00183B80" w:rsidRPr="00C964C6">
        <w:t>))))</w:t>
      </w:r>
    </w:p>
    <w:p w:rsidR="000C7D19" w:rsidRDefault="000C7D19" w:rsidP="00AC3793"/>
    <w:p w:rsidR="00183B80" w:rsidRDefault="0051730B" w:rsidP="00AC3793">
      <w:r w:rsidRPr="00C964C6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 xml:space="preserve">) </w:t>
      </w:r>
      <w:r w:rsidR="00183B80" w:rsidRPr="002452DB">
        <w:rPr>
          <w:b/>
        </w:rPr>
        <w:t>пройденное объектом расстояние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 = √(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+ </w:t>
      </w:r>
      <w:r w:rsidR="00183B80" w:rsidRPr="002452DB">
        <w:rPr>
          <w:b/>
        </w:rPr>
        <w:t>расстояние до кам</w:t>
      </w:r>
      <w:r w:rsidR="00183B80" w:rsidRPr="002452DB">
        <w:rPr>
          <w:b/>
        </w:rPr>
        <w:t>е</w:t>
      </w:r>
      <w:r w:rsidR="00183B80" w:rsidRPr="002452DB">
        <w:rPr>
          <w:b/>
        </w:rPr>
        <w:t>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)^2 – 2* </w:t>
      </w:r>
      <w:r w:rsidR="00183B80" w:rsidRPr="002452DB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1,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</w:t>
      </w:r>
      <w:r w:rsidR="002452DB">
        <w:t xml:space="preserve"> </w:t>
      </w:r>
      <w:r w:rsidR="00183B80" w:rsidRPr="00144248">
        <w:t>*</w:t>
      </w:r>
      <w:r w:rsidR="002452DB">
        <w:t xml:space="preserve"> </w:t>
      </w:r>
      <w:r w:rsidR="00183B80" w:rsidRPr="002452DB">
        <w:rPr>
          <w:b/>
        </w:rPr>
        <w:t>расстояние до камеры</w:t>
      </w:r>
      <w:proofErr w:type="gramEnd"/>
      <w:r w:rsidR="00183B80" w:rsidRPr="00144248">
        <w:t xml:space="preserve"> </w:t>
      </w:r>
      <w:proofErr w:type="gramStart"/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)*</w:t>
      </w:r>
      <w:proofErr w:type="spellStart"/>
      <w:r w:rsidR="00183B80" w:rsidRPr="00144248">
        <w:rPr>
          <w:lang w:val="en-US"/>
        </w:rPr>
        <w:t>cos</w:t>
      </w:r>
      <w:proofErr w:type="spellEnd"/>
      <w:r w:rsidR="00183B80" w:rsidRPr="00144248">
        <w:t>(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2) - </w:t>
      </w:r>
      <w:r w:rsidR="00183B80" w:rsidRPr="002452DB">
        <w:rPr>
          <w:b/>
        </w:rPr>
        <w:t>угол положения камеры относительно направления на север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>1)))</w:t>
      </w:r>
      <w:proofErr w:type="gramEnd"/>
    </w:p>
    <w:p w:rsidR="00C23431" w:rsidRPr="00144248" w:rsidRDefault="00C23431" w:rsidP="00AC3793"/>
    <w:p w:rsidR="00183B80" w:rsidRPr="003F45FC" w:rsidRDefault="0051730B" w:rsidP="00AC3793">
      <w:r w:rsidRPr="00144248">
        <w:lastRenderedPageBreak/>
        <w:t xml:space="preserve"> </w:t>
      </w:r>
      <w:r w:rsidR="00183B80" w:rsidRPr="00144248">
        <w:t>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: </w:t>
      </w:r>
      <w:r w:rsidR="00ED3DF6" w:rsidRPr="00144248">
        <w:rPr>
          <w:rFonts w:eastAsia="MS Mincho"/>
        </w:rPr>
        <w:t>снимки</w:t>
      </w:r>
      <w:r w:rsidR="00183B80" w:rsidRPr="00144248">
        <w:t>) (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>: объект</w:t>
      </w:r>
      <w:r w:rsidR="00ED3DF6" w:rsidRPr="00144248">
        <w:t>ы</w:t>
      </w:r>
      <w:r w:rsidR="00183B80" w:rsidRPr="00144248">
        <w:t>)</w:t>
      </w:r>
      <w:r w:rsidR="00296DB7" w:rsidRPr="00296DB7">
        <w:t xml:space="preserve"> (</w:t>
      </w:r>
      <w:r w:rsidR="00296DB7">
        <w:rPr>
          <w:lang w:val="en-US"/>
        </w:rPr>
        <w:t>cam</w:t>
      </w:r>
      <w:r w:rsidR="00296DB7" w:rsidRPr="00296DB7">
        <w:t>:</w:t>
      </w:r>
      <w:r w:rsidR="00296DB7">
        <w:t xml:space="preserve"> камера</w:t>
      </w:r>
      <w:r w:rsidR="00296DB7" w:rsidRPr="00296DB7">
        <w:t>)</w:t>
      </w:r>
      <w:r w:rsidR="00A46FBC">
        <w:t xml:space="preserve"> </w:t>
      </w:r>
      <w:r w:rsidR="00183B80" w:rsidRPr="00910B5F">
        <w:rPr>
          <w:b/>
        </w:rPr>
        <w:t>расстояние до камеры</w:t>
      </w:r>
      <w:r w:rsidR="00183B80" w:rsidRPr="00144248">
        <w:t xml:space="preserve"> (</w:t>
      </w:r>
      <w:proofErr w:type="spellStart"/>
      <w:r w:rsidR="00183B80" w:rsidRPr="00144248">
        <w:rPr>
          <w:lang w:val="en-US"/>
        </w:rPr>
        <w:t>img</w:t>
      </w:r>
      <w:proofErr w:type="spellEnd"/>
      <w:r w:rsidR="00183B80" w:rsidRPr="00144248">
        <w:t xml:space="preserve">, </w:t>
      </w:r>
      <w:proofErr w:type="spellStart"/>
      <w:r w:rsidR="00183B80" w:rsidRPr="00144248">
        <w:rPr>
          <w:lang w:val="en-US"/>
        </w:rPr>
        <w:t>obj</w:t>
      </w:r>
      <w:proofErr w:type="spellEnd"/>
      <w:r w:rsidR="00183B80" w:rsidRPr="00144248">
        <w:t xml:space="preserve">)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высота камеры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cam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длине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расстояние до объекта по горизонтали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img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obj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eqArr>
          </m:e>
        </m:rad>
      </m:oMath>
    </w:p>
    <w:p w:rsidR="006C1EDC" w:rsidRPr="0091089E" w:rsidRDefault="006C1EDC" w:rsidP="00AC3793"/>
    <w:p w:rsidR="00C30CC3" w:rsidRDefault="002A38A9" w:rsidP="00AC3793">
      <w:proofErr w:type="gramStart"/>
      <w:r w:rsidRPr="006160D1">
        <w:t>(</w:t>
      </w:r>
      <w:r>
        <w:rPr>
          <w:lang w:val="en-US"/>
        </w:rPr>
        <w:t>cam</w:t>
      </w:r>
      <w:r w:rsidRPr="006160D1">
        <w:t xml:space="preserve">: </w:t>
      </w:r>
      <w:r>
        <w:t>камера</w:t>
      </w:r>
      <w:r w:rsidRPr="006160D1">
        <w:t xml:space="preserve">) </w:t>
      </w:r>
      <w:r w:rsidR="006C1EDC" w:rsidRPr="006160D1">
        <w:t>(</w:t>
      </w:r>
      <w:r w:rsidR="006C1EDC">
        <w:rPr>
          <w:lang w:val="en-US"/>
        </w:rPr>
        <w:t>model</w:t>
      </w:r>
      <w:r w:rsidR="006C1EDC" w:rsidRPr="006160D1">
        <w:t xml:space="preserve">: </w:t>
      </w:r>
      <w:r w:rsidR="006C1EDC">
        <w:t>модель</w:t>
      </w:r>
      <w:r w:rsidR="006C1EDC" w:rsidRPr="006160D1">
        <w:t xml:space="preserve"> </w:t>
      </w:r>
      <w:r w:rsidR="006C1EDC">
        <w:t>Земли</w:t>
      </w:r>
      <w:r w:rsidR="006C1EDC" w:rsidRPr="006160D1">
        <w:t>) (</w:t>
      </w:r>
      <w:proofErr w:type="spellStart"/>
      <w:r w:rsidR="006C1EDC">
        <w:rPr>
          <w:lang w:val="en-US"/>
        </w:rPr>
        <w:t>obj</w:t>
      </w:r>
      <w:proofErr w:type="spellEnd"/>
      <w:r w:rsidR="006C1EDC" w:rsidRPr="006160D1">
        <w:t xml:space="preserve">: </w:t>
      </w:r>
      <w:r w:rsidR="006C1EDC">
        <w:t>объект</w:t>
      </w:r>
      <w:r w:rsidR="006C1EDC" w:rsidRPr="006160D1">
        <w:t xml:space="preserve"> (</w:t>
      </w:r>
      <w:proofErr w:type="spellStart"/>
      <w:r w:rsidR="006C1EDC">
        <w:rPr>
          <w:lang w:val="en-US"/>
        </w:rPr>
        <w:t>gps</w:t>
      </w:r>
      <w:proofErr w:type="spellEnd"/>
      <w:r w:rsidRPr="006160D1">
        <w:t>_</w:t>
      </w:r>
      <w:proofErr w:type="spellStart"/>
      <w:r>
        <w:rPr>
          <w:lang w:val="en-US"/>
        </w:rPr>
        <w:t>obj</w:t>
      </w:r>
      <w:proofErr w:type="spellEnd"/>
      <w:r w:rsidR="006C1EDC" w:rsidRPr="006160D1">
        <w:t xml:space="preserve">)) 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r w:rsidR="00A5599A">
        <w:rPr>
          <w:lang w:val="en-US"/>
        </w:rPr>
        <w:t>cam</w:t>
      </w:r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r w:rsidR="00A5599A">
        <w:rPr>
          <w:lang w:val="en-US"/>
        </w:rPr>
        <w:t>cam</w:t>
      </w:r>
      <w:r w:rsidR="00A5599A" w:rsidRPr="006160D1">
        <w:t xml:space="preserve">)) </w:t>
      </w:r>
      <w:r w:rsidR="007810BF" w:rsidRPr="006160D1">
        <w:t>(</w:t>
      </w:r>
      <w:r w:rsidR="007810BF">
        <w:rPr>
          <w:lang w:val="en-US"/>
        </w:rPr>
        <w:t>φ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широта</w:t>
      </w:r>
      <w:r w:rsidRPr="006160D1">
        <w:t xml:space="preserve"> 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 w:rsidRPr="005A0FAF">
        <w:rPr>
          <w:lang w:eastAsia="ja-JP"/>
        </w:rPr>
        <w:t>λ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долгота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 (</w:t>
      </w:r>
      <w:r w:rsidR="007810BF">
        <w:rPr>
          <w:lang w:val="en-US"/>
        </w:rPr>
        <w:t>h</w:t>
      </w:r>
      <w:r w:rsidRPr="006160D1">
        <w:t>_</w:t>
      </w:r>
      <w:r>
        <w:rPr>
          <w:lang w:val="en-US"/>
        </w:rPr>
        <w:t>cam</w:t>
      </w:r>
      <w:r w:rsidR="007810BF" w:rsidRPr="006160D1">
        <w:t xml:space="preserve">: </w:t>
      </w:r>
      <w:r w:rsidR="007810BF">
        <w:t>высота</w:t>
      </w:r>
      <w:r w:rsidRPr="006160D1">
        <w:t>(</w:t>
      </w:r>
      <w:proofErr w:type="spellStart"/>
      <w:r>
        <w:rPr>
          <w:lang w:val="en-US"/>
        </w:rPr>
        <w:t>gps</w:t>
      </w:r>
      <w:proofErr w:type="spellEnd"/>
      <w:r w:rsidRPr="006160D1">
        <w:t>_</w:t>
      </w:r>
      <w:r>
        <w:rPr>
          <w:lang w:val="en-US"/>
        </w:rPr>
        <w:t>cam</w:t>
      </w:r>
      <w:r w:rsidRPr="006160D1">
        <w:t>)</w:t>
      </w:r>
      <w:r w:rsidR="007810BF" w:rsidRPr="006160D1">
        <w:t>)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-</w:t>
      </w:r>
      <w:r w:rsidR="00A5599A">
        <w:t>координаты</w:t>
      </w:r>
      <w:r w:rsidR="00A5599A" w:rsidRPr="006160D1">
        <w:t xml:space="preserve"> (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φ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широта</w:t>
      </w:r>
      <w:r w:rsidR="00A5599A" w:rsidRPr="006160D1">
        <w:t xml:space="preserve"> 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 w:rsidRPr="005A0FAF">
        <w:rPr>
          <w:lang w:eastAsia="ja-JP"/>
        </w:rPr>
        <w:t>λ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долгота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h</w:t>
      </w:r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 xml:space="preserve">: </w:t>
      </w:r>
      <w:r w:rsidR="00A5599A">
        <w:t>высота</w:t>
      </w:r>
      <w:r w:rsidR="00A5599A" w:rsidRPr="006160D1">
        <w:t>(</w:t>
      </w:r>
      <w:proofErr w:type="spellStart"/>
      <w:r w:rsidR="00A5599A">
        <w:rPr>
          <w:lang w:val="en-US"/>
        </w:rPr>
        <w:t>gps</w:t>
      </w:r>
      <w:proofErr w:type="spellEnd"/>
      <w:r w:rsidR="00A5599A" w:rsidRPr="006160D1">
        <w:t>_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)) (</w:t>
      </w:r>
      <w:r w:rsidR="00A5599A">
        <w:rPr>
          <w:lang w:val="en-US"/>
        </w:rPr>
        <w:t>a</w:t>
      </w:r>
      <w:r w:rsidR="00A5599A" w:rsidRPr="006160D1">
        <w:t xml:space="preserve">: </w:t>
      </w:r>
      <w:r w:rsidR="00A5599A">
        <w:t>б</w:t>
      </w:r>
      <w:r w:rsidR="00A5599A" w:rsidRPr="007D5C0A">
        <w:t>ольшая</w:t>
      </w:r>
      <w:r w:rsidR="00A5599A" w:rsidRPr="006160D1">
        <w:t xml:space="preserve"> </w:t>
      </w:r>
      <w:r w:rsidR="00A5599A" w:rsidRPr="007D5C0A">
        <w:t>полуось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>) (</w:t>
      </w:r>
      <w:r w:rsidR="00A5599A">
        <w:rPr>
          <w:lang w:val="en-US"/>
        </w:rPr>
        <w:t>f</w:t>
      </w:r>
      <w:r w:rsidR="00A5599A" w:rsidRPr="006160D1">
        <w:t xml:space="preserve">: </w:t>
      </w:r>
      <w:r w:rsidR="00A5599A">
        <w:t>к</w:t>
      </w:r>
      <w:r w:rsidR="00A5599A" w:rsidRPr="007D5C0A">
        <w:t>о</w:t>
      </w:r>
      <w:r w:rsidR="00A5599A" w:rsidRPr="007D5C0A">
        <w:t>эффициент</w:t>
      </w:r>
      <w:r w:rsidR="00A5599A" w:rsidRPr="006160D1">
        <w:t xml:space="preserve"> </w:t>
      </w:r>
      <w:r w:rsidR="00A5599A" w:rsidRPr="007D5C0A">
        <w:t>сжатия</w:t>
      </w:r>
      <w:r w:rsidR="00A5599A" w:rsidRPr="006160D1">
        <w:t xml:space="preserve"> </w:t>
      </w:r>
      <w:r w:rsidR="00A5599A" w:rsidRPr="007D5C0A">
        <w:t>эллипсоида</w:t>
      </w:r>
      <w:r w:rsidR="00A5599A" w:rsidRPr="006160D1">
        <w:t xml:space="preserve">) </w:t>
      </w:r>
      <w:proofErr w:type="spellStart"/>
      <w:r w:rsidR="00DD08D0" w:rsidRPr="00144248">
        <w:rPr>
          <w:lang w:val="en-US"/>
        </w:rPr>
        <w:t>gps</w:t>
      </w:r>
      <w:proofErr w:type="spellEnd"/>
      <w:r w:rsidR="00DD08D0" w:rsidRPr="006160D1">
        <w:t>-</w:t>
      </w:r>
      <w:r w:rsidR="00DD08D0" w:rsidRPr="00144248">
        <w:t>координаты</w:t>
      </w:r>
      <w:r w:rsidR="00DD08D0" w:rsidRPr="006160D1">
        <w:t xml:space="preserve"> </w:t>
      </w:r>
      <w:r w:rsidR="00DD08D0" w:rsidRPr="00144248">
        <w:t>объекта</w:t>
      </w:r>
      <w:r w:rsidR="00DD08D0" w:rsidRPr="006160D1">
        <w:t xml:space="preserve"> </w:t>
      </w:r>
      <w:r w:rsidR="00DD08D0" w:rsidRPr="00144248">
        <w:t>на</w:t>
      </w:r>
      <w:r w:rsidR="00DD08D0" w:rsidRPr="006160D1">
        <w:t xml:space="preserve"> </w:t>
      </w:r>
      <w:r w:rsidR="00DD08D0" w:rsidRPr="00144248">
        <w:t>снимке</w:t>
      </w:r>
      <w:r w:rsidR="00DD08D0" w:rsidRPr="006160D1">
        <w:t xml:space="preserve"> </w:t>
      </w:r>
      <w:r w:rsidR="00A5599A" w:rsidRPr="006160D1">
        <w:t>(</w:t>
      </w:r>
      <w:r w:rsidR="007024AD">
        <w:rPr>
          <w:lang w:val="en-US"/>
        </w:rPr>
        <w:t>model</w:t>
      </w:r>
      <w:r w:rsidR="00564CAB" w:rsidRPr="006160D1">
        <w:t>,</w:t>
      </w:r>
      <w:r w:rsidR="007024AD" w:rsidRPr="006160D1">
        <w:t xml:space="preserve"> </w:t>
      </w:r>
      <w:proofErr w:type="spellStart"/>
      <w:r w:rsidR="00DD08D0">
        <w:rPr>
          <w:lang w:val="en-US"/>
        </w:rPr>
        <w:t>img</w:t>
      </w:r>
      <w:proofErr w:type="spellEnd"/>
      <w:r w:rsidR="00A5599A" w:rsidRPr="006160D1">
        <w:t xml:space="preserve">, </w:t>
      </w:r>
      <w:proofErr w:type="spellStart"/>
      <w:r w:rsidR="00A5599A">
        <w:rPr>
          <w:lang w:val="en-US"/>
        </w:rPr>
        <w:t>obj</w:t>
      </w:r>
      <w:proofErr w:type="spellEnd"/>
      <w:r w:rsidR="00A5599A" w:rsidRPr="006160D1">
        <w:t>)</w:t>
      </w:r>
      <w:r w:rsidR="00564CAB" w:rsidRPr="006160D1">
        <w:t xml:space="preserve"> = (</w:t>
      </w:r>
      <w:r w:rsidR="00564CAB">
        <w:sym w:font="Symbol" w:char="F0B4"/>
      </w:r>
      <w:r w:rsidR="00AB0204" w:rsidRPr="006160D1">
        <w:t xml:space="preserve"> </w:t>
      </w:r>
      <w:r w:rsidR="00AB0204">
        <w:t>широта</w:t>
      </w:r>
      <w:r w:rsidR="00AB0204" w:rsidRPr="006160D1">
        <w:t xml:space="preserve"> </w:t>
      </w:r>
      <w:r w:rsidR="00AB0204">
        <w:t>конечной</w:t>
      </w:r>
      <w:proofErr w:type="gramEnd"/>
      <w:r w:rsidR="00AB0204" w:rsidRPr="006160D1">
        <w:t xml:space="preserve"> </w:t>
      </w:r>
      <w:proofErr w:type="gramStart"/>
      <w:r w:rsidR="00AB0204">
        <w:t>точки</w:t>
      </w:r>
      <w:r w:rsidR="00AB0204" w:rsidRPr="006160D1">
        <w:t xml:space="preserve"> (</w:t>
      </w:r>
      <w:r w:rsidR="00AC3793" w:rsidRPr="00E05489">
        <w:t>(</w:t>
      </w:r>
      <w:r w:rsidR="00AC3793" w:rsidRPr="00E05489">
        <w:rPr>
          <w:lang w:val="en-US"/>
        </w:rPr>
        <w:t>model</w:t>
      </w:r>
      <w:r w:rsidR="00AC3793" w:rsidRPr="00C3297B">
        <w:t>:</w:t>
      </w:r>
      <w:r w:rsidR="00AC3793" w:rsidRPr="00E05489">
        <w:t xml:space="preserve"> </w:t>
      </w:r>
      <w:r w:rsidR="00AC3793">
        <w:t>модель Земли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E</w:t>
      </w:r>
      <w:r w:rsidR="00AC3793" w:rsidRPr="00C3297B">
        <w:t>:</w:t>
      </w:r>
      <w:r w:rsidR="00AC3793" w:rsidRPr="00E05489">
        <w:t xml:space="preserve"> точка на экваторе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A</w:t>
      </w:r>
      <w:r w:rsidR="00AC3793" w:rsidRPr="00C3297B">
        <w:t>:</w:t>
      </w:r>
      <w:r w:rsidR="00AC3793" w:rsidRPr="00E05489">
        <w:t xml:space="preserve"> начальная точка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аз</w:t>
      </w:r>
      <w:r w:rsidR="00AC3793" w:rsidRPr="00E05489">
        <w:t>и</w:t>
      </w:r>
      <w:r w:rsidR="00AC3793" w:rsidRPr="00E05489">
        <w:t>мут начальной точки по направлению вдоль параллели</w:t>
      </w:r>
      <w:r w:rsidR="00AC3793" w:rsidRPr="00C3297B">
        <w:t>)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>:</w:t>
      </w:r>
      <w:r w:rsidR="00AC3793" w:rsidRPr="00E05489">
        <w:t xml:space="preserve"> азимут точки на экваторе с направлением на начальную точку</w:t>
      </w:r>
      <w:r w:rsidR="00AC3793" w:rsidRPr="00C3297B">
        <w:t>)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широта начальной точки</w:t>
      </w:r>
      <w:r w:rsidR="00AC3793" w:rsidRPr="00C3297B">
        <w:t>)</w:t>
      </w:r>
      <w:r w:rsidR="00AC3793" w:rsidRPr="00E05489">
        <w:t xml:space="preserve">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C3297B">
        <w:t>:</w:t>
      </w:r>
      <w:r w:rsidR="00AC3793" w:rsidRPr="00E05489">
        <w:t xml:space="preserve"> сферическая широта начальной точки)</w:t>
      </w:r>
      <w:r w:rsidR="00AC3793" w:rsidRPr="00B6072B">
        <w:t xml:space="preserve"> </w:t>
      </w:r>
      <w:r w:rsidR="00AC3793" w:rsidRPr="00C3297B">
        <w:t>(</w:t>
      </w:r>
      <w:r w:rsidR="00AC3793">
        <w:t>σ</w:t>
      </w:r>
      <w:r w:rsidR="00AC3793" w:rsidRPr="00A45325">
        <w:rPr>
          <w:vertAlign w:val="subscript"/>
        </w:rPr>
        <w:t>1</w:t>
      </w:r>
      <w:r w:rsidR="00AC3793" w:rsidRPr="00C3297B">
        <w:t xml:space="preserve">: </w:t>
      </w:r>
      <w:r w:rsidR="00AC3793">
        <w:t>с</w:t>
      </w:r>
      <w:r w:rsidR="00AC3793" w:rsidRPr="00E05489">
        <w:t>ферическая длина дуги от точки на экв</w:t>
      </w:r>
      <w:r w:rsidR="00AC3793" w:rsidRPr="00E05489">
        <w:t>а</w:t>
      </w:r>
      <w:r w:rsidR="00AC3793" w:rsidRPr="00E05489">
        <w:t>торе</w:t>
      </w:r>
      <w:r w:rsidR="00AC3793" w:rsidRPr="00E05489">
        <w:rPr>
          <w:lang w:eastAsia="ja-JP"/>
        </w:rPr>
        <w:t xml:space="preserve"> до начальной точки</w:t>
      </w:r>
      <w:r w:rsidR="00AC3793" w:rsidRPr="00C3297B">
        <w:rPr>
          <w:lang w:eastAsia="ja-JP"/>
        </w:rPr>
        <w:t xml:space="preserve"> (</w:t>
      </w:r>
      <w:r w:rsidR="00AC3793">
        <w:rPr>
          <w:lang w:val="en-US" w:eastAsia="ja-JP"/>
        </w:rPr>
        <w:t>model</w:t>
      </w:r>
      <w:r w:rsidR="00AC3793" w:rsidRPr="00445452">
        <w:rPr>
          <w:lang w:eastAsia="ja-JP"/>
        </w:rPr>
        <w:t xml:space="preserve">, </w:t>
      </w:r>
      <w:r w:rsidR="00AC3793">
        <w:rPr>
          <w:lang w:val="en-US"/>
        </w:rPr>
        <w:t>E</w:t>
      </w:r>
      <w:r w:rsidR="00AC3793" w:rsidRPr="00C3297B">
        <w:rPr>
          <w:lang w:eastAsia="ja-JP"/>
        </w:rPr>
        <w:t xml:space="preserve">, </w:t>
      </w:r>
      <w:r w:rsidR="00AC3793">
        <w:rPr>
          <w:lang w:val="en-US"/>
        </w:rPr>
        <w:t>A</w:t>
      </w:r>
      <w:r w:rsidR="00AC3793" w:rsidRPr="00C3297B">
        <w:rPr>
          <w:lang w:eastAsia="ja-JP"/>
        </w:rPr>
        <w:t>)</w:t>
      </w:r>
      <w:r w:rsidR="00AC3793" w:rsidRPr="00C3297B">
        <w:t xml:space="preserve">) </w:t>
      </w:r>
      <w:r w:rsidR="00AC3793">
        <w:t xml:space="preserve">→ </w:t>
      </w:r>
      <w:r w:rsidR="00AC3793" w:rsidRPr="00C3297B">
        <w:t>(</w:t>
      </w:r>
      <w:r w:rsidR="00AC3793">
        <w:rPr>
          <w:lang w:val="en-US"/>
        </w:rPr>
        <w:t>E</w:t>
      </w:r>
      <w:r w:rsidR="00AC3793" w:rsidRPr="00C3297B">
        <w:t xml:space="preserve"> = </w:t>
      </w:r>
      <w:r w:rsidR="00AC3793" w:rsidRPr="00E05489">
        <w:t>точка на экваторе</w:t>
      </w:r>
      <w:r w:rsidR="00AC3793" w:rsidRPr="00C3297B">
        <w:t>(</w:t>
      </w:r>
      <w:r w:rsidR="00AC3793">
        <w:rPr>
          <w:lang w:val="en-US"/>
        </w:rPr>
        <w:t>model</w:t>
      </w:r>
      <w:r w:rsidR="00AC3793" w:rsidRPr="00C3297B">
        <w:t>)) &amp; (</w:t>
      </w:r>
      <w:r w:rsidR="00AC3793">
        <w:rPr>
          <w:lang w:val="en-US"/>
        </w:rPr>
        <w:t>A</w:t>
      </w:r>
      <w:r w:rsidR="00AC3793" w:rsidRPr="00C3297B">
        <w:t xml:space="preserve"> = </w:t>
      </w:r>
      <w:r w:rsidR="00AC3793" w:rsidRPr="00E05489">
        <w:t>начальная точка</w:t>
      </w:r>
      <w:proofErr w:type="gramEnd"/>
      <w:r w:rsidR="00AC3793" w:rsidRPr="00E05489">
        <w:t xml:space="preserve"> (</w:t>
      </w:r>
      <w:r w:rsidR="00AC3793" w:rsidRPr="00E05489">
        <w:rPr>
          <w:lang w:val="en-US"/>
        </w:rPr>
        <w:t>model</w:t>
      </w:r>
      <w:r w:rsidR="00AC3793" w:rsidRPr="00E05489">
        <w:t>)</w:t>
      </w:r>
      <w:r w:rsidR="00AC3793" w:rsidRPr="00C3297B">
        <w:t>) &amp; (</w:t>
      </w:r>
      <w:r w:rsidR="00AC3793" w:rsidRPr="00E05489">
        <w:rPr>
          <w:lang w:val="en-US"/>
        </w:rPr>
        <w:t>α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азимут начальной точки по направлению вдоль параллели</w:t>
      </w:r>
      <w:r w:rsidR="00AC3793" w:rsidRPr="00C3297B">
        <w:t xml:space="preserve"> (</w:t>
      </w:r>
      <w:r w:rsidR="00AC3793">
        <w:rPr>
          <w:lang w:val="en-US"/>
        </w:rPr>
        <w:t>A</w:t>
      </w:r>
      <w:r w:rsidR="00AC3793" w:rsidRPr="00C3297B">
        <w:t>)) &amp; (</w:t>
      </w:r>
      <w:r w:rsidR="00AC3793">
        <w:t>α</w:t>
      </w:r>
      <w:r w:rsidR="00AC3793" w:rsidRPr="00A45325">
        <w:rPr>
          <w:vertAlign w:val="subscript"/>
        </w:rPr>
        <w:t>0</w:t>
      </w:r>
      <w:r w:rsidR="00AC3793" w:rsidRPr="00C3297B">
        <w:t xml:space="preserve"> =</w:t>
      </w:r>
      <w:r w:rsidR="00AC3793" w:rsidRPr="00E05489">
        <w:t xml:space="preserve"> азимут точки на экваторе с направлением на начальную точку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E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α</w:t>
      </w:r>
      <w:r w:rsidR="00AC3793" w:rsidRPr="00C3297B">
        <w:rPr>
          <w:vertAlign w:val="subscript"/>
        </w:rPr>
        <w:t>1</w:t>
      </w:r>
      <w:r w:rsidR="00AC3793" w:rsidRPr="00E05489">
        <w:t>)</w:t>
      </w:r>
      <w:r w:rsidR="00AC3793" w:rsidRPr="00C3297B">
        <w:t>) &amp; (</w:t>
      </w:r>
      <w:r w:rsidR="00AC3793" w:rsidRPr="00E05489">
        <w:t>φ</w:t>
      </w:r>
      <w:r w:rsidR="00AC3793" w:rsidRPr="00E05489">
        <w:rPr>
          <w:vertAlign w:val="subscript"/>
        </w:rPr>
        <w:t>1</w:t>
      </w:r>
      <w:r w:rsidR="00AC3793" w:rsidRPr="00C3297B">
        <w:t xml:space="preserve"> =</w:t>
      </w:r>
      <w:r w:rsidR="00AC3793" w:rsidRPr="00E05489">
        <w:t xml:space="preserve"> широта начальной точки (</w:t>
      </w:r>
      <w:r w:rsidR="00AC3793" w:rsidRPr="00E05489">
        <w:rPr>
          <w:lang w:val="en-US"/>
        </w:rPr>
        <w:t>A</w:t>
      </w:r>
      <w:r w:rsidR="00AC3793" w:rsidRPr="00E05489">
        <w:t>)</w:t>
      </w:r>
      <w:r w:rsidR="00AC3793" w:rsidRPr="00C3297B">
        <w:t>)</w:t>
      </w:r>
      <w:r w:rsidR="00AC3793" w:rsidRPr="00DD1B89">
        <w:t xml:space="preserve"> &amp; </w:t>
      </w:r>
      <w:r w:rsidR="00AC3793" w:rsidRPr="00C3297B">
        <w:t>(</w:t>
      </w:r>
      <w:r w:rsidR="00AC3793">
        <w:t>β</w:t>
      </w:r>
      <w:r w:rsidR="00AC3793" w:rsidRPr="004D3676">
        <w:rPr>
          <w:vertAlign w:val="subscript"/>
        </w:rPr>
        <w:t>1</w:t>
      </w:r>
      <w:r w:rsidR="00AC3793" w:rsidRPr="00DD1B89">
        <w:t xml:space="preserve"> =</w:t>
      </w:r>
      <w:r w:rsidR="00AC3793" w:rsidRPr="00E05489">
        <w:t xml:space="preserve"> сферическая широта начальной точки (</w:t>
      </w:r>
      <w:r w:rsidR="00AC3793" w:rsidRPr="00E05489">
        <w:rPr>
          <w:lang w:val="en-US"/>
        </w:rPr>
        <w:t>model</w:t>
      </w:r>
      <w:r w:rsidR="00AC3793" w:rsidRPr="00E05489">
        <w:t xml:space="preserve">, </w:t>
      </w:r>
      <w:r w:rsidR="00AC3793" w:rsidRPr="00E05489">
        <w:rPr>
          <w:lang w:val="en-US"/>
        </w:rPr>
        <w:t>A</w:t>
      </w:r>
      <w:r w:rsidR="00AC3793" w:rsidRPr="00E05489">
        <w:t>, φ</w:t>
      </w:r>
      <w:r w:rsidR="00AC3793" w:rsidRPr="00E05489">
        <w:rPr>
          <w:vertAlign w:val="subscript"/>
        </w:rPr>
        <w:t>1</w:t>
      </w:r>
      <w:r w:rsidR="00AC3793" w:rsidRPr="00E05489">
        <w:t>)</w:t>
      </w:r>
      <w:r w:rsidR="00AC3793" w:rsidRPr="00DD1B89">
        <w:t>)</w:t>
      </w:r>
      <w:r w:rsidR="00AB0204" w:rsidRPr="006160D1">
        <w:t>),</w:t>
      </w:r>
      <w:r w:rsidR="00CF0375" w:rsidRPr="006160D1">
        <w:t xml:space="preserve"> </w:t>
      </w:r>
      <w:r w:rsidR="00CF0375">
        <w:rPr>
          <w:lang w:eastAsia="ja-JP"/>
        </w:rPr>
        <w:t>долгота</w:t>
      </w:r>
      <w:r w:rsidR="00CF0375" w:rsidRPr="006160D1">
        <w:rPr>
          <w:lang w:eastAsia="ja-JP"/>
        </w:rPr>
        <w:t xml:space="preserve"> </w:t>
      </w:r>
      <w:r w:rsidR="00CF0375">
        <w:t>конечной</w:t>
      </w:r>
      <w:r w:rsidR="00CF0375" w:rsidRPr="006160D1">
        <w:t xml:space="preserve"> </w:t>
      </w:r>
      <w:proofErr w:type="gramStart"/>
      <w:r w:rsidR="00CF0375">
        <w:rPr>
          <w:lang w:eastAsia="ja-JP"/>
        </w:rPr>
        <w:t>точки</w:t>
      </w:r>
      <w:r w:rsidR="00CF0375" w:rsidRPr="006160D1">
        <w:rPr>
          <w:lang w:eastAsia="ja-JP"/>
        </w:rPr>
        <w:t>(</w:t>
      </w:r>
      <w:proofErr w:type="gramEnd"/>
      <w:r w:rsidR="00CF0375" w:rsidRPr="006160D1">
        <w:rPr>
          <w:lang w:eastAsia="ja-JP"/>
        </w:rPr>
        <w:t>)</w:t>
      </w:r>
      <w:r w:rsidR="00564CAB" w:rsidRPr="006160D1">
        <w:t>)</w:t>
      </w:r>
    </w:p>
    <w:p w:rsidR="00E60FAE" w:rsidRPr="00FB746C" w:rsidRDefault="00AC3793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E</w:t>
      </w:r>
      <w:r w:rsidRPr="00C3297B">
        <w:t>:</w:t>
      </w:r>
      <w:r w:rsidRPr="00E05489">
        <w:t xml:space="preserve"> точка на экваторе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>) 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</w:t>
      </w:r>
      <w:r w:rsidRPr="00E05489">
        <w:t>а</w:t>
      </w:r>
      <w:r w:rsidRPr="00E05489">
        <w:t>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</w:t>
      </w:r>
      <w:r w:rsidRPr="00E05489">
        <w:t>ф</w:t>
      </w:r>
      <w:r w:rsidRPr="00E05489">
        <w:t>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A005FA">
        <w:t xml:space="preserve"> (</w:t>
      </w:r>
      <w:r>
        <w:rPr>
          <w:lang w:val="en-US"/>
        </w:rPr>
        <w:t>b</w:t>
      </w:r>
      <w:r w:rsidRPr="00682549">
        <w:t xml:space="preserve">: </w:t>
      </w:r>
      <w:r>
        <w:t>малая полуось э</w:t>
      </w:r>
      <w:r>
        <w:t>л</w:t>
      </w:r>
      <w:r>
        <w:t>липсоида</w:t>
      </w:r>
      <w:r w:rsidRPr="00A005FA"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3B4E1D">
        <w:t xml:space="preserve"> </w:t>
      </w:r>
      <w:r>
        <w:t>→</w:t>
      </w:r>
      <w:r w:rsidRPr="00A005FA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>
        <w:t>(</w:t>
      </w:r>
      <w:r>
        <w:rPr>
          <w:lang w:val="en-US"/>
        </w:rPr>
        <w:t>f</w:t>
      </w:r>
      <w:r w:rsidRPr="00445452">
        <w:t xml:space="preserve"> =</w:t>
      </w:r>
      <w:r w:rsidRPr="00A005FA">
        <w:t xml:space="preserve"> </w:t>
      </w:r>
      <w:r w:rsidRPr="00E05489">
        <w:t>коэффициент сжатия эллипсоида</w:t>
      </w:r>
      <w:r w:rsidRPr="00445452">
        <w:t xml:space="preserve"> (</w:t>
      </w:r>
      <w:r>
        <w:rPr>
          <w:lang w:val="en-US"/>
        </w:rPr>
        <w:t>model</w:t>
      </w:r>
      <w:r w:rsidRPr="00445452">
        <w:t>)</w:t>
      </w:r>
      <w:r>
        <w:t>)</w:t>
      </w:r>
      <w:r w:rsidRPr="00C3297B">
        <w:t xml:space="preserve"> </w:t>
      </w:r>
      <w:r w:rsidRPr="00445452">
        <w:t xml:space="preserve">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lastRenderedPageBreak/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</w:t>
      </w:r>
      <w:r>
        <w:t>л</w:t>
      </w:r>
      <w:r>
        <w:t>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="00E60FAE">
        <w:t xml:space="preserve"> </w:t>
      </w:r>
      <w:r w:rsidRPr="00E05489">
        <w:t>(</w:t>
      </w:r>
      <w:r w:rsidRPr="00E05489">
        <w:rPr>
          <w:lang w:val="en-US"/>
        </w:rPr>
        <w:t>model</w:t>
      </w:r>
      <w:r w:rsidRPr="00C3297B">
        <w:t>:</w:t>
      </w:r>
      <w:r w:rsidRPr="00E05489">
        <w:t xml:space="preserve"> </w:t>
      </w:r>
      <w:r>
        <w:t>модель Земли</w:t>
      </w:r>
      <w:r w:rsidRPr="00C3297B">
        <w:t>)</w:t>
      </w:r>
      <w:r w:rsidRPr="00E05489">
        <w:t xml:space="preserve"> </w:t>
      </w:r>
      <w:r>
        <w:rPr>
          <w:lang w:eastAsia="ja-JP"/>
        </w:rP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>
        <w:t>: ра</w:t>
      </w:r>
      <w:r>
        <w:t>с</w:t>
      </w:r>
      <w:r>
        <w:t>стояние от начальной точки до конечной</w:t>
      </w:r>
      <w:r>
        <w:rPr>
          <w:lang w:eastAsia="ja-JP"/>
        </w:rPr>
        <w:t xml:space="preserve"> (</w:t>
      </w:r>
      <w:r>
        <w:rPr>
          <w:lang w:val="en-US" w:eastAsia="ja-JP"/>
        </w:rPr>
        <w:t>A</w:t>
      </w:r>
      <w:r w:rsidRPr="00FB746C">
        <w:rPr>
          <w:lang w:eastAsia="ja-JP"/>
        </w:rPr>
        <w:t xml:space="preserve">, </w:t>
      </w:r>
      <w:r>
        <w:rPr>
          <w:lang w:val="en-US" w:eastAsia="ja-JP"/>
        </w:rPr>
        <w:t>B</w:t>
      </w:r>
      <w:r>
        <w:rPr>
          <w:lang w:eastAsia="ja-JP"/>
        </w:rPr>
        <w:t>))</w:t>
      </w:r>
      <w:r w:rsidRPr="00FB746C">
        <w:rPr>
          <w:lang w:eastAsia="ja-JP"/>
        </w:rPr>
        <w:t xml:space="preserve"> </w:t>
      </w:r>
      <w:r>
        <w:t>→</w:t>
      </w:r>
      <w:r w:rsidRPr="00FB746C">
        <w:t xml:space="preserve"> (</w:t>
      </w:r>
      <w:r w:rsidRPr="00E05489">
        <w:rPr>
          <w:lang w:val="en-US"/>
        </w:rPr>
        <w:t>A</w:t>
      </w:r>
      <w:r w:rsidRPr="00FB746C">
        <w:t xml:space="preserve"> =</w:t>
      </w:r>
      <w:r w:rsidRPr="00E05489">
        <w:t xml:space="preserve"> начальная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 xml:space="preserve">)) &amp; </w:t>
      </w:r>
      <w:r w:rsidRPr="00C3297B">
        <w:t>(</w:t>
      </w:r>
      <w:r>
        <w:rPr>
          <w:lang w:val="en-US"/>
        </w:rPr>
        <w:t>B</w:t>
      </w:r>
      <w:r w:rsidRPr="00FB746C">
        <w:t xml:space="preserve"> =</w:t>
      </w:r>
      <w:r w:rsidRPr="00E05489">
        <w:t xml:space="preserve"> </w:t>
      </w:r>
      <w:r>
        <w:t>конеч</w:t>
      </w:r>
      <w:r w:rsidRPr="00E05489">
        <w:t>ная точка</w:t>
      </w:r>
      <w:r w:rsidRPr="00FB746C">
        <w:t xml:space="preserve"> (</w:t>
      </w:r>
      <w:r>
        <w:rPr>
          <w:lang w:val="en-US"/>
        </w:rPr>
        <w:t>model</w:t>
      </w:r>
      <w:r w:rsidRPr="00FB746C">
        <w:t>)</w:t>
      </w:r>
      <w:r w:rsidRPr="00C3297B">
        <w:t>)</w:t>
      </w:r>
      <w:r w:rsidR="00E60FAE">
        <w:t xml:space="preserve"> </w:t>
      </w:r>
      <w:r w:rsidR="00E60FAE" w:rsidRPr="00E05489">
        <w:t>(</w:t>
      </w:r>
      <w:r w:rsidR="00E60FAE" w:rsidRPr="00E05489">
        <w:rPr>
          <w:lang w:val="en-US"/>
        </w:rPr>
        <w:t>model</w:t>
      </w:r>
      <w:r w:rsidR="00E60FAE" w:rsidRPr="00C3297B">
        <w:t>:</w:t>
      </w:r>
      <w:r w:rsidR="00E60FAE" w:rsidRPr="00E05489">
        <w:t xml:space="preserve"> </w:t>
      </w:r>
      <w:r w:rsidR="00E60FAE">
        <w:t>модель Земли</w:t>
      </w:r>
      <w:r w:rsidR="00E60FAE" w:rsidRPr="00C3297B">
        <w:t>)</w:t>
      </w:r>
      <w:r w:rsidR="00E60FAE" w:rsidRPr="00E05489">
        <w:t xml:space="preserve"> </w:t>
      </w:r>
      <w:r w:rsidR="00E60FAE">
        <w:rPr>
          <w:lang w:eastAsia="ja-JP"/>
        </w:rPr>
        <w:t xml:space="preserve"> </w:t>
      </w:r>
      <w:r w:rsidR="00E60FAE" w:rsidRPr="00C3297B">
        <w:t>(</w:t>
      </w:r>
      <w:r w:rsidR="00E60FAE" w:rsidRPr="00E05489">
        <w:rPr>
          <w:lang w:val="en-US"/>
        </w:rPr>
        <w:t>E</w:t>
      </w:r>
      <w:r w:rsidR="00E60FAE" w:rsidRPr="00C3297B">
        <w:t>:</w:t>
      </w:r>
      <w:r w:rsidR="00E60FAE" w:rsidRPr="00E05489">
        <w:t xml:space="preserve"> точка на экв</w:t>
      </w:r>
      <w:r w:rsidR="00E60FAE" w:rsidRPr="00E05489">
        <w:t>а</w:t>
      </w:r>
      <w:r w:rsidR="00E60FAE" w:rsidRPr="00E05489">
        <w:t>торе</w:t>
      </w:r>
      <w:r w:rsidR="00E60FAE" w:rsidRPr="00C3297B">
        <w:t>)</w:t>
      </w:r>
      <w:r w:rsidR="00E60FAE" w:rsidRPr="00FB746C">
        <w:t xml:space="preserve"> </w:t>
      </w:r>
      <w:r w:rsidR="00E60FAE" w:rsidRPr="00A005FA">
        <w:t>(</w:t>
      </w:r>
      <w:r w:rsidR="00E60FAE">
        <w:rPr>
          <w:lang w:val="en-US"/>
        </w:rPr>
        <w:t>b</w:t>
      </w:r>
      <w:r w:rsidR="00E60FAE" w:rsidRPr="00682549">
        <w:t xml:space="preserve">: </w:t>
      </w:r>
      <w:r w:rsidR="00E60FAE">
        <w:t>малая полуось эллипсо</w:t>
      </w:r>
      <w:r w:rsidR="00E60FAE">
        <w:t>и</w:t>
      </w:r>
      <w:r w:rsidR="00E60FAE">
        <w:t>да</w:t>
      </w:r>
      <w:r w:rsidR="00E60FAE" w:rsidRPr="00A005FA">
        <w:t>)</w:t>
      </w:r>
      <w:r w:rsidR="00E60FAE" w:rsidRPr="003B4E1D">
        <w:t xml:space="preserve"> </w:t>
      </w:r>
      <w:r w:rsidR="00E60FAE" w:rsidRPr="00C3297B">
        <w:t>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>:</w:t>
      </w:r>
      <w:r w:rsidR="00E60FAE" w:rsidRPr="00E05489">
        <w:t xml:space="preserve"> азимут точки на экваторе с направлением</w:t>
      </w:r>
      <w:proofErr w:type="gramEnd"/>
      <w:r w:rsidR="00E60FAE" w:rsidRPr="00E05489">
        <w:t xml:space="preserve"> </w:t>
      </w:r>
      <w:proofErr w:type="gramStart"/>
      <w:r w:rsidR="00E60FAE" w:rsidRPr="00E05489">
        <w:t>на начальную точку</w:t>
      </w:r>
      <w:r w:rsidR="00E60FAE" w:rsidRPr="00C3297B">
        <w:t>)</w:t>
      </w:r>
      <w:r w:rsidR="00E60FAE">
        <w:t xml:space="preserve"> </w:t>
      </w:r>
      <w:r w:rsidR="00E60FAE" w:rsidRPr="00C3297B">
        <w:t>(</w:t>
      </w:r>
      <w:r w:rsidR="00E60FAE" w:rsidRPr="00E05489">
        <w:rPr>
          <w:lang w:val="en-US"/>
        </w:rPr>
        <w:t>A</w:t>
      </w:r>
      <w:r w:rsidR="00E60FAE" w:rsidRPr="00C3297B">
        <w:t>:</w:t>
      </w:r>
      <w:r w:rsidR="00E60FAE" w:rsidRPr="00E05489">
        <w:t xml:space="preserve"> начальная точка</w:t>
      </w:r>
      <w:r w:rsidR="00E60FAE" w:rsidRPr="00C3297B">
        <w:t>)</w:t>
      </w:r>
      <w:r w:rsidR="00E60FAE" w:rsidRPr="00E05489">
        <w:t xml:space="preserve"> </w:t>
      </w:r>
      <w:r w:rsidR="00E60FAE" w:rsidRPr="003B4E1D">
        <w:t xml:space="preserve"> </w:t>
      </w:r>
      <w:r w:rsidR="00E60FAE" w:rsidRPr="00C3297B">
        <w:t>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>)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широта начальной точки</w:t>
      </w:r>
      <w:r w:rsidR="00E60FAE" w:rsidRPr="00C3297B">
        <w:t>)</w:t>
      </w:r>
      <w:r w:rsidR="00E60FAE">
        <w:t xml:space="preserve"> (</w:t>
      </w:r>
      <w:r w:rsidR="00E60FAE">
        <w:rPr>
          <w:lang w:val="en-US"/>
        </w:rPr>
        <w:t>f</w:t>
      </w:r>
      <w:r w:rsidR="00E60FAE" w:rsidRPr="00A005FA">
        <w:t xml:space="preserve">: </w:t>
      </w:r>
      <w:r w:rsidR="00E60FAE" w:rsidRPr="00E05489">
        <w:t>коэффициент сжатия эллипсоида</w:t>
      </w:r>
      <w:r w:rsidR="00E60FAE">
        <w:t>)</w:t>
      </w:r>
      <w:r w:rsidR="00E60FAE" w:rsidRPr="00A005FA">
        <w:t xml:space="preserve"> 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t>:</w:t>
      </w:r>
      <w:r w:rsidR="00E60FAE" w:rsidRPr="00E05489">
        <w:t xml:space="preserve"> сферическая широта начальной точки</w:t>
      </w:r>
      <w:r w:rsidR="00E60FAE" w:rsidRPr="00A005FA">
        <w:t>) 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: </w:t>
      </w:r>
      <w:r w:rsidR="00E60FAE">
        <w:t>с</w:t>
      </w:r>
      <w:r w:rsidR="00E60FAE" w:rsidRPr="00E05489">
        <w:t>ферическая длина дуги от точки на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A005FA">
        <w:rPr>
          <w:lang w:eastAsia="ja-JP"/>
        </w:rPr>
        <w:t>)</w:t>
      </w:r>
      <w:r w:rsidR="00E60FAE" w:rsidRPr="003B4E1D">
        <w:t xml:space="preserve">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: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</w:t>
      </w:r>
      <w:r w:rsidR="00E60FAE" w:rsidRPr="00E05489">
        <w:rPr>
          <w:lang w:eastAsia="ja-JP"/>
        </w:rPr>
        <w:t>ч</w:t>
      </w:r>
      <w:r w:rsidR="00E60FAE" w:rsidRPr="00E05489">
        <w:rPr>
          <w:lang w:eastAsia="ja-JP"/>
        </w:rPr>
        <w:t>ки</w:t>
      </w:r>
      <w:r w:rsidR="00E60FAE" w:rsidRPr="00A005FA">
        <w:t>)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B</w:t>
      </w:r>
      <w:r w:rsidR="00E60FAE" w:rsidRPr="00C3297B">
        <w:t>:</w:t>
      </w:r>
      <w:r w:rsidR="00E60FAE" w:rsidRPr="00E05489">
        <w:t xml:space="preserve"> </w:t>
      </w:r>
      <w:r w:rsidR="00E60FAE">
        <w:t>конеч</w:t>
      </w:r>
      <w:r w:rsidR="00E60FAE" w:rsidRPr="00E05489">
        <w:t>ная точка</w:t>
      </w:r>
      <w:r w:rsidR="00E60FAE" w:rsidRPr="00C3297B">
        <w:t>)</w:t>
      </w:r>
      <w:r w:rsidR="00E60FAE" w:rsidRPr="00E05489">
        <w:t xml:space="preserve"> </w:t>
      </w:r>
      <w:r w:rsidR="00E60FAE" w:rsidRPr="006500A9">
        <w:rPr>
          <w:lang w:eastAsia="ja-JP"/>
        </w:rPr>
        <w:t>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 xml:space="preserve">: </w:t>
      </w:r>
      <w:r w:rsidR="00E60FAE">
        <w:t>расстояние от начальной точки до конечной</w:t>
      </w:r>
      <w:r w:rsidR="00E60FAE" w:rsidRPr="006500A9">
        <w:t xml:space="preserve">) </w:t>
      </w:r>
      <w:r w:rsidR="00E60FAE" w:rsidRPr="00C15C8E">
        <w:t>(</w:t>
      </w:r>
      <w:r w:rsidR="00E60FAE" w:rsidRPr="005A0FAF">
        <w:rPr>
          <w:lang w:eastAsia="ja-JP"/>
        </w:rPr>
        <w:t>s</w:t>
      </w:r>
      <w:r w:rsidR="00E60FAE">
        <w:rPr>
          <w:vertAlign w:val="subscript"/>
          <w:lang w:eastAsia="ja-JP"/>
        </w:rPr>
        <w:t>2</w:t>
      </w:r>
      <w:r w:rsidR="00E60FAE" w:rsidRPr="00C15C8E">
        <w:t xml:space="preserve">: </w:t>
      </w:r>
      <w:r w:rsidR="00E60FAE" w:rsidRPr="00E05489">
        <w:rPr>
          <w:lang w:eastAsia="ja-JP"/>
        </w:rPr>
        <w:t xml:space="preserve">расстояние </w:t>
      </w:r>
      <w:r w:rsidR="00E60FAE" w:rsidRPr="00E05489">
        <w:t>от</w:t>
      </w:r>
      <w:proofErr w:type="gramEnd"/>
      <w:r w:rsidR="00E60FAE" w:rsidRPr="00E05489">
        <w:t xml:space="preserve"> </w:t>
      </w:r>
      <w:proofErr w:type="gramStart"/>
      <w:r w:rsidR="00E60FAE" w:rsidRPr="00E05489">
        <w:t>точки на экваторе</w:t>
      </w:r>
      <w:r w:rsidR="00E60FAE" w:rsidRPr="00E05489">
        <w:rPr>
          <w:lang w:eastAsia="ja-JP"/>
        </w:rPr>
        <w:t xml:space="preserve"> до конечной точки</w:t>
      </w:r>
      <w:r w:rsidR="00E60FAE" w:rsidRPr="006500A9">
        <w:rPr>
          <w:lang w:eastAsia="ja-JP"/>
        </w:rPr>
        <w:t xml:space="preserve"> (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 w:rsidRPr="006500A9">
        <w:rPr>
          <w:lang w:eastAsia="ja-JP"/>
        </w:rPr>
        <w:t xml:space="preserve">. </w:t>
      </w:r>
      <w:r w:rsidR="00E60FAE" w:rsidRPr="005A0FAF">
        <w:rPr>
          <w:lang w:eastAsia="ja-JP"/>
        </w:rPr>
        <w:t>s</w:t>
      </w:r>
      <w:r w:rsidR="00E60FAE" w:rsidRPr="005A0FAF">
        <w:rPr>
          <w:vertAlign w:val="subscript"/>
          <w:lang w:eastAsia="ja-JP"/>
        </w:rPr>
        <w:t>1</w:t>
      </w:r>
      <w:r w:rsidR="00E60FAE">
        <w:rPr>
          <w:vertAlign w:val="subscript"/>
          <w:lang w:eastAsia="ja-JP"/>
        </w:rPr>
        <w:t>2</w:t>
      </w:r>
      <w:r w:rsidR="00E60FAE" w:rsidRPr="006500A9">
        <w:rPr>
          <w:lang w:eastAsia="ja-JP"/>
        </w:rPr>
        <w:t>)</w:t>
      </w:r>
      <w:r w:rsidR="00E60FAE" w:rsidRPr="00C15C8E">
        <w:rPr>
          <w:lang w:eastAsia="ja-JP"/>
        </w:rPr>
        <w:t>)</w:t>
      </w:r>
      <w:r w:rsidR="00E60FAE" w:rsidRPr="006500A9">
        <w:rPr>
          <w:lang w:eastAsia="ja-JP"/>
        </w:rPr>
        <w:t xml:space="preserve"> </w:t>
      </w:r>
      <w:r w:rsidR="00E60FAE">
        <w:t>→</w:t>
      </w:r>
      <w:r w:rsidR="00E60FAE" w:rsidRPr="006500A9">
        <w:t xml:space="preserve"> </w:t>
      </w:r>
      <w:r w:rsidR="00E60FAE" w:rsidRPr="00C3297B">
        <w:t>(</w:t>
      </w:r>
      <w:r w:rsidR="00E60FAE">
        <w:rPr>
          <w:lang w:val="en-US"/>
        </w:rPr>
        <w:t>E</w:t>
      </w:r>
      <w:r w:rsidR="00E60FAE" w:rsidRPr="00C3297B">
        <w:t xml:space="preserve"> = </w:t>
      </w:r>
      <w:r w:rsidR="00E60FAE" w:rsidRPr="00E05489">
        <w:t>точка на экваторе</w:t>
      </w:r>
      <w:r w:rsidR="00E60FAE" w:rsidRPr="00C3297B">
        <w:t>(</w:t>
      </w:r>
      <w:r w:rsidR="00E60FAE">
        <w:rPr>
          <w:lang w:val="en-US"/>
        </w:rPr>
        <w:t>model</w:t>
      </w:r>
      <w:r w:rsidR="00E60FAE" w:rsidRPr="00C3297B">
        <w:t>)) &amp; (</w:t>
      </w:r>
      <w:r w:rsidR="00E60FAE">
        <w:rPr>
          <w:lang w:val="en-US"/>
        </w:rPr>
        <w:t>A</w:t>
      </w:r>
      <w:r w:rsidR="00E60FAE" w:rsidRPr="00C3297B">
        <w:t xml:space="preserve"> = </w:t>
      </w:r>
      <w:r w:rsidR="00E60FAE" w:rsidRPr="00E05489">
        <w:t>начальная точка (</w:t>
      </w:r>
      <w:r w:rsidR="00E60FAE" w:rsidRPr="00E05489">
        <w:rPr>
          <w:lang w:val="en-US"/>
        </w:rPr>
        <w:t>model</w:t>
      </w:r>
      <w:r w:rsidR="00E60FAE" w:rsidRPr="00E05489">
        <w:t>)</w:t>
      </w:r>
      <w:r w:rsidR="00E60FAE" w:rsidRPr="00C3297B">
        <w:t>) &amp; (</w:t>
      </w:r>
      <w:r w:rsidR="00E60FAE" w:rsidRPr="00E05489">
        <w:rPr>
          <w:lang w:val="en-US"/>
        </w:rPr>
        <w:t>α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азимут начальной точки по направлению вдоль параллели</w:t>
      </w:r>
      <w:r w:rsidR="00E60FAE" w:rsidRPr="00C3297B">
        <w:t xml:space="preserve"> (</w:t>
      </w:r>
      <w:r w:rsidR="00E60FAE">
        <w:rPr>
          <w:lang w:val="en-US"/>
        </w:rPr>
        <w:t>A</w:t>
      </w:r>
      <w:r w:rsidR="00E60FAE" w:rsidRPr="00C3297B">
        <w:t>)) &amp;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t xml:space="preserve"> =</w:t>
      </w:r>
      <w:r w:rsidR="00E60FAE" w:rsidRPr="00E05489">
        <w:t xml:space="preserve"> азимут точки на экваторе с направл</w:t>
      </w:r>
      <w:r w:rsidR="00E60FAE" w:rsidRPr="00E05489">
        <w:t>е</w:t>
      </w:r>
      <w:r w:rsidR="00E60FAE" w:rsidRPr="00E05489">
        <w:t>нием на начальную точку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E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α</w:t>
      </w:r>
      <w:r w:rsidR="00E60FAE" w:rsidRPr="00C3297B">
        <w:rPr>
          <w:vertAlign w:val="subscript"/>
        </w:rPr>
        <w:t>1</w:t>
      </w:r>
      <w:r w:rsidR="00E60FAE" w:rsidRPr="00E05489">
        <w:t>)</w:t>
      </w:r>
      <w:r w:rsidR="00E60FAE" w:rsidRPr="00C3297B">
        <w:t>)</w:t>
      </w:r>
      <w:r w:rsidR="00E60FAE" w:rsidRPr="00A005FA">
        <w:t xml:space="preserve"> </w:t>
      </w:r>
      <w:r w:rsidR="00E60FAE" w:rsidRPr="00C3297B">
        <w:t>&amp; (</w:t>
      </w:r>
      <w:r w:rsidR="00E60FAE" w:rsidRPr="00E05489">
        <w:t>φ</w:t>
      </w:r>
      <w:r w:rsidR="00E60FAE" w:rsidRPr="00E05489">
        <w:rPr>
          <w:vertAlign w:val="subscript"/>
        </w:rPr>
        <w:t>1</w:t>
      </w:r>
      <w:r w:rsidR="00E60FAE" w:rsidRPr="00C3297B">
        <w:t xml:space="preserve"> =</w:t>
      </w:r>
      <w:r w:rsidR="00E60FAE" w:rsidRPr="00E05489">
        <w:t xml:space="preserve"> широта начальной точки (</w:t>
      </w:r>
      <w:r w:rsidR="00E60FAE" w:rsidRPr="00E05489">
        <w:rPr>
          <w:lang w:val="en-US"/>
        </w:rPr>
        <w:t>A</w:t>
      </w:r>
      <w:r w:rsidR="00E60FAE" w:rsidRPr="00E05489">
        <w:t>)</w:t>
      </w:r>
      <w:r w:rsidR="00E60FAE" w:rsidRPr="00C3297B">
        <w:t>)</w:t>
      </w:r>
      <w:r w:rsidR="00E60FAE" w:rsidRPr="00682549">
        <w:t xml:space="preserve"> &amp; </w:t>
      </w:r>
      <w:r w:rsidR="00E60FAE" w:rsidRPr="00C3297B">
        <w:t>(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682549">
        <w:t xml:space="preserve"> =</w:t>
      </w:r>
      <w:r w:rsidR="00E60FAE" w:rsidRPr="00E05489">
        <w:t xml:space="preserve"> сферическая широта начальной точки (</w:t>
      </w:r>
      <w:r w:rsidR="00E60FAE" w:rsidRPr="00E05489">
        <w:rPr>
          <w:lang w:val="en-US"/>
        </w:rPr>
        <w:t>model</w:t>
      </w:r>
      <w:r w:rsidR="00E60FAE" w:rsidRPr="00E05489">
        <w:t xml:space="preserve">, </w:t>
      </w:r>
      <w:r w:rsidR="00E60FAE" w:rsidRPr="00E05489">
        <w:rPr>
          <w:lang w:val="en-US"/>
        </w:rPr>
        <w:t>A</w:t>
      </w:r>
      <w:r w:rsidR="00E60FAE" w:rsidRPr="00E05489">
        <w:t>, φ</w:t>
      </w:r>
      <w:r w:rsidR="00E60FAE" w:rsidRPr="00E05489">
        <w:rPr>
          <w:vertAlign w:val="subscript"/>
        </w:rPr>
        <w:t>1</w:t>
      </w:r>
      <w:r w:rsidR="00E60FAE" w:rsidRPr="00E05489">
        <w:t>))</w:t>
      </w:r>
      <w:r w:rsidR="00E60FAE" w:rsidRPr="00A005FA">
        <w:t xml:space="preserve"> </w:t>
      </w:r>
      <w:r w:rsidR="00E60FAE" w:rsidRPr="00682549">
        <w:t>&amp;</w:t>
      </w:r>
      <w:r w:rsidR="00E60FAE" w:rsidRPr="00A005FA">
        <w:t xml:space="preserve"> </w:t>
      </w:r>
      <w:r w:rsidR="00E60FAE" w:rsidRPr="00682549"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C3297B">
        <w:t xml:space="preserve"> </w:t>
      </w:r>
      <w:r w:rsidR="00E60FAE" w:rsidRPr="00A005FA">
        <w:t xml:space="preserve">= </w:t>
      </w:r>
      <w:r w:rsidR="00E60FAE">
        <w:t>с</w:t>
      </w:r>
      <w:r w:rsidR="00E60FAE" w:rsidRPr="00E05489">
        <w:t>ферич</w:t>
      </w:r>
      <w:r w:rsidR="00E60FAE" w:rsidRPr="00E05489">
        <w:t>е</w:t>
      </w:r>
      <w:r w:rsidR="00E60FAE" w:rsidRPr="00E05489">
        <w:t>ская длина дуги от точки на</w:t>
      </w:r>
      <w:proofErr w:type="gramEnd"/>
      <w:r w:rsidR="00E60FAE" w:rsidRPr="00E05489">
        <w:t xml:space="preserve"> экваторе</w:t>
      </w:r>
      <w:r w:rsidR="00E60FAE" w:rsidRPr="00E05489">
        <w:rPr>
          <w:lang w:eastAsia="ja-JP"/>
        </w:rPr>
        <w:t xml:space="preserve"> до начальной точки</w:t>
      </w:r>
      <w:r w:rsidR="00E60FAE" w:rsidRPr="00C3297B">
        <w:rPr>
          <w:lang w:eastAsia="ja-JP"/>
        </w:rPr>
        <w:t xml:space="preserve"> (</w:t>
      </w:r>
      <w:r w:rsidR="00E60FAE">
        <w:t>α</w:t>
      </w:r>
      <w:r w:rsidR="00E60FAE" w:rsidRPr="00A45325">
        <w:rPr>
          <w:vertAlign w:val="subscript"/>
        </w:rPr>
        <w:t>0</w:t>
      </w:r>
      <w:r w:rsidR="00E60FAE" w:rsidRPr="00C3297B">
        <w:rPr>
          <w:lang w:eastAsia="ja-JP"/>
        </w:rPr>
        <w:t xml:space="preserve">, </w:t>
      </w:r>
      <w:r w:rsidR="00E60FAE">
        <w:t>β</w:t>
      </w:r>
      <w:r w:rsidR="00E60FAE" w:rsidRPr="004D3676">
        <w:rPr>
          <w:vertAlign w:val="subscript"/>
        </w:rPr>
        <w:t>1</w:t>
      </w:r>
      <w:r w:rsidR="00E60FAE" w:rsidRPr="00C3297B">
        <w:rPr>
          <w:lang w:eastAsia="ja-JP"/>
        </w:rPr>
        <w:t>)</w:t>
      </w:r>
      <w:r w:rsidR="00E60FAE" w:rsidRPr="00682549">
        <w:rPr>
          <w:lang w:eastAsia="ja-JP"/>
        </w:rPr>
        <w:t>)</w:t>
      </w:r>
      <w:r w:rsidR="00E60FAE" w:rsidRPr="00A005FA">
        <w:rPr>
          <w:lang w:eastAsia="ja-JP"/>
        </w:rPr>
        <w:t xml:space="preserve"> </w:t>
      </w:r>
      <w:r w:rsidR="00E60FAE" w:rsidRPr="00682549">
        <w:t>&amp; (</w:t>
      </w:r>
      <w:r w:rsidR="00E60FAE">
        <w:rPr>
          <w:lang w:val="en-US"/>
        </w:rPr>
        <w:t>b</w:t>
      </w:r>
      <w:r w:rsidR="00E60FAE" w:rsidRPr="00682549">
        <w:t xml:space="preserve"> = </w:t>
      </w:r>
      <w:r w:rsidR="00E60FAE">
        <w:t>малая п</w:t>
      </w:r>
      <w:r w:rsidR="00E60FAE">
        <w:t>о</w:t>
      </w:r>
      <w:r w:rsidR="00E60FAE">
        <w:t>луось эллипсоида</w:t>
      </w:r>
      <w:r w:rsidR="00E60FAE" w:rsidRPr="00682549">
        <w:t xml:space="preserve"> (</w:t>
      </w:r>
      <w:r w:rsidR="00E60FAE">
        <w:rPr>
          <w:lang w:val="en-US"/>
        </w:rPr>
        <w:t>a</w:t>
      </w:r>
      <w:r w:rsidR="00E60FAE" w:rsidRPr="00682549">
        <w:t xml:space="preserve">, </w:t>
      </w:r>
      <w:r w:rsidR="00E60FAE">
        <w:rPr>
          <w:lang w:val="en-US"/>
        </w:rPr>
        <w:t>f</w:t>
      </w:r>
      <w:r w:rsidR="00E60FAE" w:rsidRPr="00682549">
        <w:t>))</w:t>
      </w:r>
      <w:r w:rsidR="00E60FAE" w:rsidRPr="00A005FA">
        <w:t xml:space="preserve"> </w:t>
      </w:r>
      <w:r w:rsidR="00E60FAE" w:rsidRPr="006500A9">
        <w:t xml:space="preserve">&amp; </w:t>
      </w:r>
      <w:r w:rsidR="00E60FAE" w:rsidRPr="00A005FA">
        <w:t>(</w:t>
      </w:r>
      <w:r w:rsidR="00E60FAE">
        <w:rPr>
          <w:lang w:val="en-US"/>
        </w:rPr>
        <w:t>s</w:t>
      </w:r>
      <w:r w:rsidR="00E60FAE" w:rsidRPr="00A005FA">
        <w:rPr>
          <w:vertAlign w:val="subscript"/>
        </w:rPr>
        <w:t>1</w:t>
      </w:r>
      <w:r w:rsidR="00E60FAE" w:rsidRPr="00A005FA">
        <w:t xml:space="preserve"> </w:t>
      </w:r>
      <w:r w:rsidR="00E60FAE" w:rsidRPr="006500A9">
        <w:t xml:space="preserve">= </w:t>
      </w:r>
      <w:r w:rsidR="00E60FAE" w:rsidRPr="00E05489">
        <w:rPr>
          <w:lang w:eastAsia="ja-JP"/>
        </w:rPr>
        <w:t xml:space="preserve">расстояние от точки </w:t>
      </w:r>
      <w:r w:rsidR="00E60FAE" w:rsidRPr="00E05489">
        <w:t xml:space="preserve">на экваторе </w:t>
      </w:r>
      <w:r w:rsidR="00E60FAE" w:rsidRPr="00E05489">
        <w:rPr>
          <w:lang w:eastAsia="ja-JP"/>
        </w:rPr>
        <w:t>до начальной точки</w:t>
      </w:r>
      <w:r w:rsidR="00E60FAE" w:rsidRPr="00A005FA">
        <w:rPr>
          <w:lang w:eastAsia="ja-JP"/>
        </w:rPr>
        <w:t xml:space="preserve"> </w:t>
      </w:r>
      <w:r w:rsidR="00E60FAE" w:rsidRPr="00682549">
        <w:rPr>
          <w:lang w:eastAsia="ja-JP"/>
        </w:rPr>
        <w:t>(</w:t>
      </w:r>
      <w:r w:rsidR="00E60FAE">
        <w:t>σ</w:t>
      </w:r>
      <w:r w:rsidR="00E60FAE" w:rsidRPr="00A45325">
        <w:rPr>
          <w:vertAlign w:val="subscript"/>
        </w:rPr>
        <w:t>1</w:t>
      </w:r>
      <w:r w:rsidR="00E60FAE" w:rsidRPr="00682549">
        <w:t xml:space="preserve">, </w:t>
      </w:r>
      <w:r w:rsidR="00E60FAE">
        <w:rPr>
          <w:lang w:val="en-US"/>
        </w:rPr>
        <w:t>b</w:t>
      </w:r>
      <w:r w:rsidR="00E60FAE" w:rsidRPr="00A005FA">
        <w:t>))</w:t>
      </w:r>
    </w:p>
    <w:p w:rsidR="00E60FAE" w:rsidRPr="00894089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6500A9">
        <w:t>(</w:t>
      </w:r>
      <w:r>
        <w:rPr>
          <w:lang w:val="en-US"/>
        </w:rPr>
        <w:t>B</w:t>
      </w:r>
      <w:r w:rsidRPr="006500A9">
        <w:t>:</w:t>
      </w:r>
      <w:r w:rsidRPr="00E05489">
        <w:t xml:space="preserve"> </w:t>
      </w:r>
      <w:r>
        <w:t>конеч</w:t>
      </w:r>
      <w:r w:rsidRPr="00E05489">
        <w:t>ная точка)</w:t>
      </w:r>
      <w:r w:rsidRPr="006500A9"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</w:t>
      </w:r>
      <w:proofErr w:type="gramEnd"/>
      <w:r w:rsidRPr="00E05489">
        <w:t xml:space="preserve"> </w:t>
      </w:r>
      <w:proofErr w:type="gramStart"/>
      <w:r w:rsidRPr="00E05489">
        <w:t>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точка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C15C8E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proofErr w:type="gramEnd"/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proofErr w:type="gramStart"/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lastRenderedPageBreak/>
        <w:t>нием на начал</w:t>
      </w:r>
      <w:r w:rsidRPr="00E05489">
        <w:t>ь</w:t>
      </w:r>
      <w:r w:rsidRPr="00E05489">
        <w:t>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</w:t>
      </w:r>
      <w:r w:rsidRPr="00E05489">
        <w:t>и</w:t>
      </w:r>
      <w:r w:rsidRPr="00E05489">
        <w:t>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>на</w:t>
      </w:r>
      <w:proofErr w:type="gramEnd"/>
      <w:r w:rsidRPr="00E05489">
        <w:t xml:space="preserve"> </w:t>
      </w:r>
      <w:proofErr w:type="gramStart"/>
      <w:r w:rsidRPr="00E05489">
        <w:t>экваторе</w:t>
      </w:r>
      <w:proofErr w:type="gramEnd"/>
      <w:r w:rsidRPr="00E05489">
        <w:t xml:space="preserve">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</w:p>
    <w:p w:rsidR="00E60FAE" w:rsidRPr="0030724D" w:rsidRDefault="00E60FAE" w:rsidP="00E60FAE">
      <w:r w:rsidRPr="00E05489">
        <w:t>(</w:t>
      </w:r>
      <w:r w:rsidRPr="00E05489">
        <w:rPr>
          <w:lang w:val="en-US"/>
        </w:rPr>
        <w:t>model</w:t>
      </w:r>
      <w:r w:rsidRPr="0030724D">
        <w:t>:</w:t>
      </w:r>
      <w:r w:rsidRPr="00E05489">
        <w:t xml:space="preserve"> модель Земли</w:t>
      </w:r>
      <w:r w:rsidRPr="006500A9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 точка</w:t>
      </w:r>
      <w:r w:rsidRPr="006500A9">
        <w:t>)</w:t>
      </w:r>
      <w:r w:rsidRPr="0030724D">
        <w:t xml:space="preserve">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оэффициент сжатия элли</w:t>
      </w:r>
      <w:r w:rsidRPr="007D5C0A">
        <w:t>п</w:t>
      </w:r>
      <w:r w:rsidRPr="007D5C0A">
        <w:t>соида</w:t>
      </w:r>
      <w:r w:rsidRPr="0030724D">
        <w:t>) (</w:t>
      </w:r>
      <w:r w:rsidRPr="006205DF">
        <w:t>φ</w:t>
      </w:r>
      <w:r w:rsidRPr="004D3676">
        <w:rPr>
          <w:vertAlign w:val="subscript"/>
        </w:rPr>
        <w:t>1</w:t>
      </w:r>
      <w:r w:rsidRPr="0030724D">
        <w:t xml:space="preserve">: </w:t>
      </w:r>
      <w:r w:rsidRPr="00E05489">
        <w:t>широта начальной точки</w:t>
      </w:r>
      <w:r w:rsidRPr="0030724D">
        <w:t>) (</w:t>
      </w:r>
      <w:r w:rsidRPr="00E70FB8">
        <w:t>β</w:t>
      </w:r>
      <w:r w:rsidRPr="00E70FB8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E05489">
        <w:t xml:space="preserve"> широта начальной 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>
        <w:t>→</w:t>
      </w:r>
      <w:r w:rsidRPr="0030724D">
        <w:t xml:space="preserve"> </w:t>
      </w:r>
      <w:r w:rsidRPr="00C3297B">
        <w:t>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 xml:space="preserve">) </w:t>
      </w:r>
      <w:r w:rsidRPr="00682549">
        <w:t xml:space="preserve">&amp; </w:t>
      </w:r>
      <w:r>
        <w:t>(</w:t>
      </w:r>
      <w:r>
        <w:rPr>
          <w:lang w:val="en-US"/>
        </w:rPr>
        <w:t>f</w:t>
      </w:r>
      <w:r w:rsidRPr="0055625F">
        <w:t xml:space="preserve"> =</w:t>
      </w:r>
      <w:r w:rsidRPr="00A005FA">
        <w:t xml:space="preserve"> </w:t>
      </w:r>
      <w:r w:rsidRPr="00E05489">
        <w:t>коэффициент сжатия э</w:t>
      </w:r>
      <w:r w:rsidRPr="00E05489">
        <w:t>л</w:t>
      </w:r>
      <w:r w:rsidRPr="00E05489">
        <w:t>липсоида</w:t>
      </w:r>
      <w:r w:rsidRPr="0055625F">
        <w:t xml:space="preserve"> (</w:t>
      </w:r>
      <w:r>
        <w:rPr>
          <w:lang w:val="en-US"/>
        </w:rPr>
        <w:t>model</w:t>
      </w:r>
      <w:r w:rsidRPr="0055625F">
        <w:t>)</w:t>
      </w:r>
      <w:r>
        <w:t>)</w:t>
      </w:r>
      <w:r w:rsidRPr="00C3297B">
        <w:t xml:space="preserve"> &amp;</w:t>
      </w:r>
      <w:r w:rsidRPr="0030724D">
        <w:t xml:space="preserve"> </w:t>
      </w:r>
      <w:r w:rsidRPr="0055625F">
        <w:t>(</w:t>
      </w:r>
      <w:r w:rsidRPr="006205DF">
        <w:t>φ</w:t>
      </w:r>
      <w:r w:rsidRPr="004D3676">
        <w:rPr>
          <w:vertAlign w:val="subscript"/>
        </w:rPr>
        <w:t>1</w:t>
      </w:r>
      <w:r w:rsidRPr="0055625F">
        <w:t xml:space="preserve"> </w:t>
      </w:r>
      <w:r w:rsidRPr="0030724D">
        <w:t xml:space="preserve">= </w:t>
      </w:r>
      <w:r w:rsidRPr="00E05489">
        <w:t>широта начальной точки</w:t>
      </w:r>
      <w:r w:rsidRPr="0030724D">
        <w:t xml:space="preserve"> (</w:t>
      </w:r>
      <w:r>
        <w:rPr>
          <w:lang w:val="en-US"/>
        </w:rPr>
        <w:t>A</w:t>
      </w:r>
      <w:r w:rsidRPr="0030724D">
        <w:t>)</w:t>
      </w:r>
      <w:r w:rsidRPr="0055625F">
        <w:t>)</w:t>
      </w:r>
    </w:p>
    <w:p w:rsidR="00E60FAE" w:rsidRPr="0030724D" w:rsidRDefault="00E60FAE" w:rsidP="00E60FAE">
      <w:proofErr w:type="gramStart"/>
      <w:r w:rsidRPr="0030724D">
        <w:t>(</w:t>
      </w:r>
      <w:r w:rsidRPr="00E05489">
        <w:rPr>
          <w:lang w:val="en-US"/>
        </w:rPr>
        <w:t>model</w:t>
      </w:r>
      <w:r w:rsidRPr="0030724D">
        <w:t xml:space="preserve">: </w:t>
      </w:r>
      <w:r w:rsidRPr="00E05489">
        <w:t>модель</w:t>
      </w:r>
      <w:r w:rsidRPr="0030724D">
        <w:t xml:space="preserve"> </w:t>
      </w:r>
      <w:r w:rsidRPr="00E05489">
        <w:t>Земли</w:t>
      </w:r>
      <w:r w:rsidRPr="0030724D">
        <w:t>) (</w:t>
      </w:r>
      <w:r w:rsidRPr="00E05489">
        <w:rPr>
          <w:lang w:val="en-US"/>
        </w:rPr>
        <w:t>E</w:t>
      </w:r>
      <w:r w:rsidRPr="0030724D">
        <w:t xml:space="preserve">: </w:t>
      </w:r>
      <w:r w:rsidRPr="00E05489">
        <w:t>точка</w:t>
      </w:r>
      <w:r w:rsidRPr="0030724D">
        <w:t xml:space="preserve"> </w:t>
      </w:r>
      <w:r w:rsidRPr="00E05489">
        <w:t>на</w:t>
      </w:r>
      <w:r w:rsidRPr="0030724D">
        <w:t xml:space="preserve"> </w:t>
      </w:r>
      <w:r w:rsidRPr="00E05489">
        <w:t>экваторе</w:t>
      </w:r>
      <w:r w:rsidRPr="0030724D">
        <w:t>) (</w:t>
      </w:r>
      <w:r>
        <w:rPr>
          <w:lang w:val="en-US"/>
        </w:rPr>
        <w:t>A</w:t>
      </w:r>
      <w:r w:rsidRPr="0030724D">
        <w:t xml:space="preserve">: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>) (</w:t>
      </w:r>
      <w:r>
        <w:rPr>
          <w:lang w:val="en-US"/>
        </w:rPr>
        <w:t>f</w:t>
      </w:r>
      <w:r w:rsidRPr="0030724D">
        <w:t xml:space="preserve">: </w:t>
      </w:r>
      <w:r>
        <w:t>к</w:t>
      </w:r>
      <w:r w:rsidRPr="007D5C0A">
        <w:t>оэ</w:t>
      </w:r>
      <w:r w:rsidRPr="007D5C0A">
        <w:t>ф</w:t>
      </w:r>
      <w:r w:rsidRPr="007D5C0A">
        <w:t>фициент</w:t>
      </w:r>
      <w:r w:rsidRPr="0030724D">
        <w:t xml:space="preserve"> </w:t>
      </w:r>
      <w:r w:rsidRPr="007D5C0A">
        <w:t>сжатия</w:t>
      </w:r>
      <w:r w:rsidRPr="0030724D">
        <w:t xml:space="preserve"> </w:t>
      </w:r>
      <w:r w:rsidRPr="007D5C0A">
        <w:t>эллипсоида</w:t>
      </w:r>
      <w:r w:rsidRPr="0030724D">
        <w:t xml:space="preserve">)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направлением на начальную точку</w:t>
      </w:r>
      <w:r w:rsidRPr="00C3297B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 xml:space="preserve">) </w:t>
      </w:r>
      <w:r w:rsidRPr="0030724D">
        <w:t>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: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) (</w:t>
      </w:r>
      <w:r w:rsidRPr="00E70FB8">
        <w:t>β</w:t>
      </w:r>
      <w:r w:rsidRPr="0030724D">
        <w:rPr>
          <w:vertAlign w:val="subscript"/>
        </w:rPr>
        <w:t>1</w:t>
      </w:r>
      <w:r w:rsidRPr="0030724D">
        <w:t xml:space="preserve">: </w:t>
      </w:r>
      <w:r w:rsidRPr="00E70FB8">
        <w:t>сферическая</w:t>
      </w:r>
      <w:r w:rsidRPr="0030724D">
        <w:t xml:space="preserve">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>(</w:t>
      </w:r>
      <w:r>
        <w:rPr>
          <w:lang w:val="en-US"/>
        </w:rPr>
        <w:t>model</w:t>
      </w:r>
      <w:r w:rsidRPr="0030724D">
        <w:t xml:space="preserve">, </w:t>
      </w:r>
      <w:r>
        <w:rPr>
          <w:lang w:val="en-US"/>
        </w:rPr>
        <w:t>A</w:t>
      </w:r>
      <w:r w:rsidRPr="0030724D">
        <w:t xml:space="preserve">)) </w:t>
      </w:r>
      <w:r w:rsidRPr="0055625F">
        <w:t>(</w:t>
      </w:r>
      <w:r w:rsidRPr="00A45325">
        <w:t>ω</w:t>
      </w:r>
      <w:r w:rsidRPr="00A45325">
        <w:rPr>
          <w:vertAlign w:val="subscript"/>
        </w:rPr>
        <w:t>1</w:t>
      </w:r>
      <w:r w:rsidRPr="0055625F">
        <w:t xml:space="preserve">: </w:t>
      </w:r>
      <w:r w:rsidRPr="00E05489">
        <w:t>сферическая долгота начальной точки</w:t>
      </w:r>
      <w:r w:rsidRPr="0055625F">
        <w:t xml:space="preserve"> (</w:t>
      </w:r>
      <w:r>
        <w:rPr>
          <w:lang w:val="en-US"/>
        </w:rPr>
        <w:t>model</w:t>
      </w:r>
      <w:r w:rsidRPr="00445452">
        <w:t>,</w:t>
      </w:r>
      <w:r w:rsidRPr="0055625F">
        <w:t xml:space="preserve"> </w:t>
      </w:r>
      <w:r>
        <w:rPr>
          <w:lang w:val="en-US"/>
        </w:rPr>
        <w:t>E</w:t>
      </w:r>
      <w:r w:rsidRPr="00445452">
        <w:t xml:space="preserve">, </w:t>
      </w:r>
      <w:r>
        <w:rPr>
          <w:lang w:val="en-US"/>
        </w:rPr>
        <w:t>A</w:t>
      </w:r>
      <w:r w:rsidRPr="00445452">
        <w:t xml:space="preserve">, </w:t>
      </w:r>
      <w:r>
        <w:t>σ</w:t>
      </w:r>
      <w:r w:rsidRPr="00A45325">
        <w:rPr>
          <w:vertAlign w:val="subscript"/>
        </w:rPr>
        <w:t>1</w:t>
      </w:r>
      <w:r w:rsidRPr="0055625F">
        <w:t>))</w:t>
      </w:r>
      <w:r w:rsidRPr="00445452">
        <w:t xml:space="preserve"> </w:t>
      </w:r>
      <w:r w:rsidRPr="0030724D">
        <w:t>→ (</w:t>
      </w:r>
      <w:r>
        <w:rPr>
          <w:lang w:val="en-US"/>
        </w:rPr>
        <w:t>A</w:t>
      </w:r>
      <w:r w:rsidRPr="0030724D">
        <w:t xml:space="preserve"> = </w:t>
      </w:r>
      <w:r w:rsidRPr="00E05489">
        <w:t>начальная</w:t>
      </w:r>
      <w:r w:rsidRPr="0030724D">
        <w:t xml:space="preserve"> </w:t>
      </w:r>
      <w:r w:rsidRPr="00E05489">
        <w:t>точка</w:t>
      </w:r>
      <w:r w:rsidRPr="0030724D">
        <w:t xml:space="preserve"> (</w:t>
      </w:r>
      <w:r w:rsidRPr="00E05489">
        <w:rPr>
          <w:lang w:val="en-US"/>
        </w:rPr>
        <w:t>model</w:t>
      </w:r>
      <w:r w:rsidRPr="0030724D">
        <w:t>)) &amp; (</w:t>
      </w:r>
      <w:r>
        <w:rPr>
          <w:lang w:val="en-US"/>
        </w:rPr>
        <w:t>f</w:t>
      </w:r>
      <w:r w:rsidRPr="0030724D">
        <w:t xml:space="preserve"> = </w:t>
      </w:r>
      <w:r w:rsidRPr="00E05489">
        <w:t>коэффициент</w:t>
      </w:r>
      <w:r w:rsidRPr="0030724D">
        <w:t xml:space="preserve"> </w:t>
      </w:r>
      <w:r w:rsidRPr="00E05489">
        <w:t>сжатия</w:t>
      </w:r>
      <w:r w:rsidRPr="0030724D">
        <w:t xml:space="preserve"> </w:t>
      </w:r>
      <w:r w:rsidRPr="00E05489">
        <w:t>эллипсоида</w:t>
      </w:r>
      <w:proofErr w:type="gramEnd"/>
      <w:r w:rsidRPr="0030724D">
        <w:t xml:space="preserve"> (</w:t>
      </w:r>
      <w:r>
        <w:rPr>
          <w:lang w:val="en-US"/>
        </w:rPr>
        <w:t>model</w:t>
      </w:r>
      <w:r w:rsidRPr="0030724D">
        <w:t>)) &amp; (</w:t>
      </w:r>
      <w:r w:rsidRPr="006205DF">
        <w:t>φ</w:t>
      </w:r>
      <w:r w:rsidRPr="0030724D">
        <w:rPr>
          <w:vertAlign w:val="subscript"/>
        </w:rPr>
        <w:t>1</w:t>
      </w:r>
      <w:r w:rsidRPr="0030724D">
        <w:t xml:space="preserve"> = </w:t>
      </w:r>
      <w:r w:rsidRPr="00E05489">
        <w:t>широта</w:t>
      </w:r>
      <w:r w:rsidRPr="0030724D">
        <w:t xml:space="preserve"> </w:t>
      </w:r>
      <w:r w:rsidRPr="00E05489">
        <w:t>начальной</w:t>
      </w:r>
      <w:r w:rsidRPr="0030724D">
        <w:t xml:space="preserve"> </w:t>
      </w:r>
      <w:r w:rsidRPr="00E05489">
        <w:t>точки</w:t>
      </w:r>
      <w:r w:rsidRPr="0030724D">
        <w:t xml:space="preserve"> (</w:t>
      </w:r>
      <w:r>
        <w:rPr>
          <w:lang w:val="en-US"/>
        </w:rPr>
        <w:t>A</w:t>
      </w:r>
      <w:r w:rsidRPr="0030724D">
        <w:t xml:space="preserve">))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 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DD1B8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DD1B8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</w:t>
      </w:r>
      <w:r w:rsidRPr="00DD1B89">
        <w:t>)</w:t>
      </w:r>
      <w:r w:rsidRPr="00445452">
        <w:t xml:space="preserve"> &amp; </w:t>
      </w:r>
      <w:r w:rsidRPr="0055625F">
        <w:t>(</w:t>
      </w:r>
      <w:r>
        <w:t>σ</w:t>
      </w:r>
      <w:r w:rsidRPr="00A45325">
        <w:rPr>
          <w:vertAlign w:val="subscript"/>
        </w:rPr>
        <w:t>1</w:t>
      </w:r>
      <w:r w:rsidRPr="0055625F">
        <w:t xml:space="preserve"> 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55625F">
        <w:rPr>
          <w:lang w:eastAsia="ja-JP"/>
        </w:rPr>
        <w:t>(</w:t>
      </w:r>
      <w:r>
        <w:rPr>
          <w:lang w:val="en-US" w:eastAsia="ja-JP"/>
        </w:rPr>
        <w:t>model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55625F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55625F">
        <w:rPr>
          <w:lang w:eastAsia="ja-JP"/>
        </w:rPr>
        <w:t>))</w:t>
      </w:r>
    </w:p>
    <w:p w:rsidR="00E60FAE" w:rsidRPr="00131927" w:rsidRDefault="00E60FAE" w:rsidP="00E60FAE"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>: начальная точка) (</w:t>
      </w:r>
      <w:r w:rsidRPr="00E05489">
        <w:rPr>
          <w:lang w:val="en-US"/>
        </w:rPr>
        <w:t>B</w:t>
      </w:r>
      <w:r w:rsidRPr="00E05489">
        <w:t>: к</w:t>
      </w:r>
      <w:r w:rsidRPr="00E05489">
        <w:t>о</w:t>
      </w:r>
      <w:r w:rsidRPr="00E05489">
        <w:t>нечная точка)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E05489">
        <w:t>: азимут начальной точки по направлению вдоль параллели</w:t>
      </w:r>
      <w:proofErr w:type="gramStart"/>
      <w:r w:rsidRPr="00E05489">
        <w:t xml:space="preserve"> )</w:t>
      </w:r>
      <w:proofErr w:type="gramEnd"/>
      <w:r w:rsidRPr="00E05489">
        <w:t xml:space="preserve"> 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 (</w:t>
      </w:r>
      <w:r w:rsidRPr="00E05489">
        <w:rPr>
          <w:lang w:val="en-US"/>
        </w:rPr>
        <w:t>σ</w:t>
      </w:r>
      <w:r w:rsidRPr="00E05489">
        <w:rPr>
          <w:vertAlign w:val="subscript"/>
        </w:rPr>
        <w:t xml:space="preserve">2: </w:t>
      </w:r>
      <w:r w:rsidRPr="00E05489">
        <w:t>сферическая длина д</w:t>
      </w:r>
      <w:r w:rsidRPr="00E05489">
        <w:t>у</w:t>
      </w:r>
      <w:r w:rsidRPr="00E05489">
        <w:t>ги от точки на экваторе</w:t>
      </w:r>
      <w:r w:rsidRPr="00E05489">
        <w:rPr>
          <w:lang w:eastAsia="ja-JP"/>
        </w:rPr>
        <w:t xml:space="preserve"> до конечной точки</w:t>
      </w:r>
      <w:r w:rsidRPr="00E05489">
        <w:t>) (</w:t>
      </w:r>
      <w:r w:rsidRPr="00E05489">
        <w:rPr>
          <w:lang w:val="en-US"/>
        </w:rPr>
        <w:t>α</w:t>
      </w:r>
      <w:r w:rsidRPr="00E05489">
        <w:rPr>
          <w:vertAlign w:val="subscript"/>
        </w:rPr>
        <w:t>2</w:t>
      </w:r>
      <w:r w:rsidRPr="00E05489">
        <w:t>: азимут конечной точки по направлению вдоль параллели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B</w:t>
      </w:r>
      <w:r w:rsidRPr="00E05489">
        <w:t>, α</w:t>
      </w:r>
      <w:r w:rsidRPr="00E05489">
        <w:rPr>
          <w:vertAlign w:val="subscript"/>
        </w:rPr>
        <w:t xml:space="preserve">0, 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E05489">
        <w:t>)) =&gt; (</w:t>
      </w:r>
      <w:r w:rsidRPr="00E05489">
        <w:rPr>
          <w:lang w:val="en-US"/>
        </w:rPr>
        <w:t>E</w:t>
      </w:r>
      <w:r w:rsidRPr="00E05489">
        <w:t xml:space="preserve"> = точка на экваторе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B</w:t>
      </w:r>
      <w:r w:rsidRPr="00E05489">
        <w:t xml:space="preserve"> = конечная точка 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A</w:t>
      </w:r>
      <w:r w:rsidRPr="00E05489">
        <w:t xml:space="preserve"> = начальная точка(</w:t>
      </w:r>
      <w:r w:rsidRPr="00E05489">
        <w:rPr>
          <w:lang w:val="en-US"/>
        </w:rPr>
        <w:t>model</w:t>
      </w:r>
      <w:r w:rsidRPr="00E05489">
        <w:t>))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 xml:space="preserve">1 </w:t>
      </w:r>
      <w:r w:rsidRPr="00E05489">
        <w:t>= азимут начальной точки по направлению вдоль параллели (</w:t>
      </w:r>
      <w:r w:rsidRPr="00E05489">
        <w:rPr>
          <w:lang w:val="en-US"/>
        </w:rPr>
        <w:t>A</w:t>
      </w:r>
      <w:r w:rsidRPr="00E05489">
        <w:t>)) (α</w:t>
      </w:r>
      <w:r w:rsidRPr="00E05489">
        <w:rPr>
          <w:vertAlign w:val="subscript"/>
        </w:rPr>
        <w:t>0</w:t>
      </w:r>
      <w:r w:rsidRPr="00E05489">
        <w:t xml:space="preserve"> = азимут точки на э</w:t>
      </w:r>
      <w:r w:rsidRPr="00E05489">
        <w:t>к</w:t>
      </w:r>
      <w:r w:rsidRPr="00E05489">
        <w:t>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E05489">
        <w:rPr>
          <w:vertAlign w:val="subscript"/>
        </w:rPr>
        <w:t>1</w:t>
      </w:r>
      <w:r w:rsidRPr="00E05489">
        <w:t>))</w:t>
      </w:r>
    </w:p>
    <w:p w:rsidR="00E60FAE" w:rsidRDefault="00E60FAE" w:rsidP="00AC3793"/>
    <w:p w:rsidR="00E60FAE" w:rsidRPr="00FA3420" w:rsidRDefault="00E60FAE" w:rsidP="00E60FAE"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</w:t>
      </w:r>
      <w:proofErr w:type="gramEnd"/>
      <w:r w:rsidRPr="00E05489">
        <w:t xml:space="preserve"> </w:t>
      </w:r>
      <w:proofErr w:type="gramStart"/>
      <w:r w:rsidRPr="00E05489">
        <w:t>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</w:t>
      </w:r>
      <w:r w:rsidRPr="00E05489">
        <w:t>ь</w:t>
      </w:r>
      <w:r w:rsidRPr="00E05489">
        <w:t>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расстояние от</w:t>
      </w:r>
      <w:proofErr w:type="gramEnd"/>
      <w:r w:rsidRPr="00E05489">
        <w:rPr>
          <w:lang w:eastAsia="ja-JP"/>
        </w:rPr>
        <w:t xml:space="preserve">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 xml:space="preserve">=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 xml:space="preserve">) </w:t>
      </w:r>
    </w:p>
    <w:p w:rsidR="00E60FAE" w:rsidRDefault="00E60FAE" w:rsidP="00AC3793"/>
    <w:p w:rsidR="00E60FAE" w:rsidRPr="005F31E1" w:rsidRDefault="00E60FAE" w:rsidP="00E60FAE">
      <w:pPr>
        <w:rPr>
          <w:lang w:eastAsia="ja-JP"/>
        </w:rPr>
      </w:pPr>
      <w:proofErr w:type="gramStart"/>
      <w:r w:rsidRPr="00E05489">
        <w:t>(</w:t>
      </w:r>
      <w:r w:rsidRPr="00E05489">
        <w:rPr>
          <w:lang w:val="en-US"/>
        </w:rPr>
        <w:t>model</w:t>
      </w:r>
      <w:r w:rsidRPr="00E05489">
        <w:t>: модель Земли) (</w:t>
      </w:r>
      <w:r w:rsidRPr="00E05489">
        <w:rPr>
          <w:lang w:val="en-US"/>
        </w:rPr>
        <w:t>E</w:t>
      </w:r>
      <w:r w:rsidRPr="00E05489">
        <w:t>: точка на экваторе) (</w:t>
      </w:r>
      <w:r w:rsidRPr="00E05489">
        <w:rPr>
          <w:lang w:val="en-US"/>
        </w:rPr>
        <w:t>A</w:t>
      </w:r>
      <w:r w:rsidRPr="00E05489">
        <w:t xml:space="preserve">: начальная точка)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</w:t>
      </w:r>
      <w:r>
        <w:t>о</w:t>
      </w:r>
      <w:r>
        <w:t>луось эллипсоида</w:t>
      </w:r>
      <w:r w:rsidRPr="00A005FA">
        <w:t>)</w:t>
      </w:r>
      <w:r w:rsidRPr="003B4E1D">
        <w:t xml:space="preserve"> </w:t>
      </w:r>
      <w:r w:rsidRPr="00131927">
        <w:t xml:space="preserve"> </w:t>
      </w:r>
      <w:r w:rsidRPr="00E05489">
        <w:t>(α</w:t>
      </w:r>
      <w:r w:rsidRPr="00E05489">
        <w:rPr>
          <w:vertAlign w:val="subscript"/>
        </w:rPr>
        <w:t>0</w:t>
      </w:r>
      <w:r w:rsidRPr="00E05489">
        <w:t>: азимут точки на экваторе с направлением на начальную точку)</w:t>
      </w:r>
      <w:r w:rsidRPr="00131927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>расстояние от точки</w:t>
      </w:r>
      <w:proofErr w:type="gramEnd"/>
      <w:r w:rsidRPr="00E05489">
        <w:rPr>
          <w:lang w:eastAsia="ja-JP"/>
        </w:rPr>
        <w:t xml:space="preserve"> </w:t>
      </w:r>
      <w:proofErr w:type="gramStart"/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FA3420">
        <w:t xml:space="preserve"> </w:t>
      </w:r>
      <w:r w:rsidRPr="006500A9">
        <w:t>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коэффициенты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 w:rsidRPr="00B90640">
        <w:t xml:space="preserve"> </w:t>
      </w:r>
      <w:r w:rsidRPr="00E05489">
        <w:t>(</w:t>
      </w:r>
      <w:r w:rsidRPr="00E05489">
        <w:rPr>
          <w:lang w:val="en-US"/>
        </w:rPr>
        <w:t>B</w:t>
      </w:r>
      <w:r w:rsidRPr="00E05489">
        <w:t>: конечная точка)</w:t>
      </w:r>
      <w:r w:rsidRPr="004E76B1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</w:t>
      </w:r>
      <w:r w:rsidRPr="00E05489">
        <w:t>а</w:t>
      </w:r>
      <w:r w:rsidRPr="00E05489">
        <w:t>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</w:t>
      </w:r>
      <w:r w:rsidRPr="00E05489">
        <w:rPr>
          <w:lang w:eastAsia="ja-JP"/>
        </w:rPr>
        <w:t>о</w:t>
      </w:r>
      <w:r w:rsidRPr="00E05489">
        <w:rPr>
          <w:lang w:eastAsia="ja-JP"/>
        </w:rPr>
        <w:t>нечной точки</w:t>
      </w:r>
      <w:r w:rsidRPr="006500A9">
        <w:rPr>
          <w:lang w:eastAsia="ja-JP"/>
        </w:rPr>
        <w:t>)</w:t>
      </w:r>
      <w:r w:rsidRPr="00B90640">
        <w:rPr>
          <w:lang w:eastAsia="ja-JP"/>
        </w:rPr>
        <w:t xml:space="preserve"> 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: </w:t>
      </w:r>
      <w:r w:rsidRPr="00E05489">
        <w:t>сферическая широта конечной точки</w:t>
      </w:r>
      <w:r w:rsidRPr="00B90640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1B1C59">
        <w:t>→</w:t>
      </w:r>
      <w:r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</w:t>
      </w:r>
      <w:r w:rsidRPr="00E05489">
        <w:t>о</w:t>
      </w:r>
      <w:r w:rsidRPr="00E05489">
        <w:lastRenderedPageBreak/>
        <w:t>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</w:t>
      </w:r>
      <w:proofErr w:type="gramEnd"/>
      <w:r w:rsidRPr="00E05489">
        <w:t xml:space="preserve"> </w:t>
      </w:r>
      <w:proofErr w:type="gramStart"/>
      <w:r w:rsidRPr="00E05489">
        <w:t>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направл</w:t>
      </w:r>
      <w:r w:rsidRPr="00E05489">
        <w:t>е</w:t>
      </w:r>
      <w:r w:rsidRPr="00E05489">
        <w:t>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</w:t>
      </w:r>
      <w:proofErr w:type="gramEnd"/>
      <w:r w:rsidRPr="00E05489">
        <w:rPr>
          <w:lang w:eastAsia="ja-JP"/>
        </w:rPr>
        <w:t xml:space="preserve">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B90640">
        <w:t xml:space="preserve">  (</w:t>
      </w:r>
      <w:r w:rsidRPr="00E05489">
        <w:rPr>
          <w:lang w:val="en-US"/>
        </w:rPr>
        <w:t>σ</w:t>
      </w:r>
      <w:r w:rsidRPr="00E05489">
        <w:rPr>
          <w:vertAlign w:val="subscript"/>
        </w:rPr>
        <w:t>2</w:t>
      </w:r>
      <w:r w:rsidRPr="00FA3420">
        <w:t xml:space="preserve"> </w:t>
      </w:r>
      <w:r w:rsidRPr="00726357">
        <w:t>=</w:t>
      </w:r>
      <w:r w:rsidRPr="00B90640">
        <w:t xml:space="preserve"> </w:t>
      </w:r>
      <w:r w:rsidRPr="00E05489">
        <w:t>сф</w:t>
      </w:r>
      <w:r w:rsidRPr="00E05489">
        <w:t>е</w:t>
      </w:r>
      <w:r w:rsidRPr="00E05489">
        <w:t>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B90640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B90640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B90640">
        <w:rPr>
          <w:lang w:eastAsia="ja-JP"/>
        </w:rPr>
        <w:t>)</w:t>
      </w:r>
      <w:r w:rsidRPr="00B90640">
        <w:t>)</w:t>
      </w:r>
      <w:r w:rsidRPr="00DF3339">
        <w:rPr>
          <w:lang w:eastAsia="ja-JP"/>
        </w:rPr>
        <w:t xml:space="preserve"> </w:t>
      </w:r>
      <w:r w:rsidRPr="00B90640">
        <w:rPr>
          <w:lang w:eastAsia="ja-JP"/>
        </w:rPr>
        <w:t>(</w:t>
      </w:r>
      <w:r w:rsidRPr="004B3E0A">
        <w:rPr>
          <w:lang w:val="en-US"/>
        </w:rPr>
        <w:t>β</w:t>
      </w:r>
      <w:r w:rsidRPr="006205DF">
        <w:rPr>
          <w:vertAlign w:val="subscript"/>
        </w:rPr>
        <w:t>2</w:t>
      </w:r>
      <w:r w:rsidRPr="001956A5">
        <w:t xml:space="preserve"> </w:t>
      </w:r>
      <w:r w:rsidRPr="00726357">
        <w:t xml:space="preserve">= </w:t>
      </w:r>
      <w:r w:rsidRPr="00E05489">
        <w:t>сферическая широта конечной точки</w:t>
      </w:r>
      <w:r w:rsidRPr="00B90640">
        <w:t xml:space="preserve"> (</w:t>
      </w:r>
      <w:r>
        <w:rPr>
          <w:lang w:val="en-US"/>
        </w:rPr>
        <w:t>model</w:t>
      </w:r>
      <w:r w:rsidRPr="00B90640">
        <w:t xml:space="preserve">, </w:t>
      </w:r>
      <w:r>
        <w:rPr>
          <w:lang w:val="en-US"/>
        </w:rPr>
        <w:t>B</w:t>
      </w:r>
      <w:r w:rsidRPr="00B90640">
        <w:t xml:space="preserve">, </w:t>
      </w:r>
      <w:r w:rsidRPr="00E05489">
        <w:t>α</w:t>
      </w:r>
      <w:r w:rsidRPr="00E05489">
        <w:rPr>
          <w:vertAlign w:val="subscript"/>
        </w:rPr>
        <w:t>0</w:t>
      </w:r>
      <w:r w:rsidRPr="00B90640">
        <w:t xml:space="preserve">, 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B90640">
        <w:t>)</w:t>
      </w:r>
      <w:r w:rsidRPr="00B90640">
        <w:rPr>
          <w:lang w:eastAsia="ja-JP"/>
        </w:rPr>
        <w:t>)</w:t>
      </w:r>
    </w:p>
    <w:p w:rsidR="00E60FAE" w:rsidRDefault="00E60FAE" w:rsidP="00AC3793"/>
    <w:p w:rsidR="00E60FAE" w:rsidRPr="00F13501" w:rsidRDefault="00E60FAE" w:rsidP="00E60FAE">
      <w:proofErr w:type="gramStart"/>
      <w:r w:rsidRPr="00E05489"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>)</w:t>
      </w:r>
      <w:r>
        <w:t xml:space="preserve">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</w:t>
      </w:r>
      <w:r w:rsidRPr="00E05489">
        <w:t>и</w:t>
      </w:r>
      <w:r w:rsidRPr="00E05489">
        <w:t>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proofErr w:type="gramEnd"/>
      <w:r w:rsidRPr="00C3297B">
        <w:t>)) &amp; (</w:t>
      </w:r>
      <w:proofErr w:type="gramStart"/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азимут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proofErr w:type="gramEnd"/>
      <w:r w:rsidRPr="00C3297B">
        <w:t xml:space="preserve"> =</w:t>
      </w:r>
      <w:r w:rsidRPr="00E05489">
        <w:t xml:space="preserve"> </w:t>
      </w:r>
      <w:proofErr w:type="gramStart"/>
      <w:r w:rsidRPr="00E05489">
        <w:t>азимут точки на экваторе с направлением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ферическая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r w:rsidRPr="00682549">
        <w:t xml:space="preserve"> = </w:t>
      </w:r>
      <w:r>
        <w:t>малая полуось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>рассто</w:t>
      </w:r>
      <w:r w:rsidRPr="00E05489">
        <w:rPr>
          <w:lang w:eastAsia="ja-JP"/>
        </w:rPr>
        <w:t>я</w:t>
      </w:r>
      <w:r w:rsidRPr="00E05489">
        <w:rPr>
          <w:lang w:eastAsia="ja-JP"/>
        </w:rPr>
        <w:t xml:space="preserve">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</w:t>
      </w:r>
      <w:proofErr w:type="gramEnd"/>
      <w:r w:rsidRPr="00E05489">
        <w:t xml:space="preserve">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</w:p>
    <w:p w:rsidR="00E60FAE" w:rsidRDefault="00E60FAE" w:rsidP="00AC3793"/>
    <w:p w:rsidR="00E60FAE" w:rsidRPr="00E225FF" w:rsidRDefault="00E60FAE" w:rsidP="00E60FAE">
      <w:proofErr w:type="gramStart"/>
      <w:r w:rsidRPr="00E05489">
        <w:lastRenderedPageBreak/>
        <w:t>(</w:t>
      </w:r>
      <w:r w:rsidRPr="00E05489">
        <w:rPr>
          <w:lang w:val="en-US"/>
        </w:rPr>
        <w:t>model</w:t>
      </w:r>
      <w:r w:rsidRPr="006500A9">
        <w:t>:</w:t>
      </w:r>
      <w:r w:rsidRPr="00E05489">
        <w:t xml:space="preserve"> модель Земли</w:t>
      </w:r>
      <w:r w:rsidRPr="006500A9">
        <w:t>) (</w:t>
      </w:r>
      <w:r w:rsidRPr="00E05489">
        <w:rPr>
          <w:lang w:val="en-US"/>
        </w:rPr>
        <w:t>E</w:t>
      </w:r>
      <w:r w:rsidRPr="006500A9">
        <w:t>:</w:t>
      </w:r>
      <w:r w:rsidRPr="00E05489">
        <w:t xml:space="preserve"> точка на экваторе</w:t>
      </w:r>
      <w:r w:rsidRPr="006500A9">
        <w:t>) (</w:t>
      </w:r>
      <w:r w:rsidRPr="009760EF">
        <w:t>τ</w:t>
      </w:r>
      <w:r w:rsidRPr="006500A9">
        <w:t>:</w:t>
      </w:r>
      <w:r w:rsidRPr="00E05489">
        <w:t xml:space="preserve"> </w:t>
      </w:r>
      <w:r>
        <w:t xml:space="preserve">коэффициент </w:t>
      </w:r>
      <w:r w:rsidRPr="009760EF">
        <w:t>τ</w:t>
      </w:r>
      <w:r w:rsidRPr="006500A9">
        <w:t>) (</w:t>
      </w:r>
      <w:r>
        <w:rPr>
          <w:lang w:val="en-US"/>
        </w:rPr>
        <w:t>C</w:t>
      </w:r>
      <w:r w:rsidRPr="006500A9">
        <w:t>:</w:t>
      </w:r>
      <w:r w:rsidRPr="00E05489">
        <w:t xml:space="preserve"> </w:t>
      </w:r>
      <w:r>
        <w:t>коэ</w:t>
      </w:r>
      <w:r>
        <w:t>ф</w:t>
      </w:r>
      <w:r>
        <w:t>фициенты преобразования Лагранжа</w:t>
      </w:r>
      <w:r w:rsidRPr="004A39AB">
        <w:t xml:space="preserve"> </w:t>
      </w:r>
      <w:r>
        <w:t>C</w:t>
      </w:r>
      <w:r w:rsidRPr="009760EF">
        <w:t>`</w:t>
      </w:r>
      <w:r w:rsidRPr="00F901C1">
        <w:rPr>
          <w:vertAlign w:val="subscript"/>
        </w:rPr>
        <w:t>11</w:t>
      </w:r>
      <w:r w:rsidRPr="009760EF">
        <w:rPr>
          <w:vertAlign w:val="subscript"/>
        </w:rPr>
        <w:t>…</w:t>
      </w:r>
      <w:r w:rsidRPr="00F901C1">
        <w:t xml:space="preserve"> </w:t>
      </w:r>
      <w:r>
        <w:t>C</w:t>
      </w:r>
      <w:r w:rsidRPr="009760EF">
        <w:t>`</w:t>
      </w:r>
      <w:r>
        <w:rPr>
          <w:vertAlign w:val="subscript"/>
        </w:rPr>
        <w:t>1</w:t>
      </w:r>
      <w:r w:rsidRPr="009760EF">
        <w:rPr>
          <w:vertAlign w:val="subscript"/>
        </w:rPr>
        <w:t>6</w:t>
      </w:r>
      <w:r w:rsidRPr="006500A9">
        <w:t xml:space="preserve">) </w:t>
      </w:r>
      <w:r w:rsidRPr="00A005FA">
        <w:t>(</w:t>
      </w:r>
      <w:r>
        <w:rPr>
          <w:lang w:val="en-US"/>
        </w:rPr>
        <w:t>b</w:t>
      </w:r>
      <w:r w:rsidRPr="00682549">
        <w:t xml:space="preserve">: </w:t>
      </w:r>
      <w:r>
        <w:t>малая полуось эллипсоида</w:t>
      </w:r>
      <w:r w:rsidRPr="00A005FA">
        <w:t>)</w:t>
      </w:r>
      <w:r w:rsidRPr="003B4E1D">
        <w:t xml:space="preserve"> </w:t>
      </w:r>
      <w:r w:rsidRPr="00C3297B">
        <w:t>(</w:t>
      </w:r>
      <w:r>
        <w:t>α</w:t>
      </w:r>
      <w:r w:rsidRPr="00A45325">
        <w:rPr>
          <w:vertAlign w:val="subscript"/>
        </w:rPr>
        <w:t>0</w:t>
      </w:r>
      <w:r w:rsidRPr="00C3297B">
        <w:t>:</w:t>
      </w:r>
      <w:r w:rsidRPr="00E05489">
        <w:t xml:space="preserve"> азимут точки на экваторе с направлен</w:t>
      </w:r>
      <w:r w:rsidRPr="00E05489">
        <w:t>и</w:t>
      </w:r>
      <w:r w:rsidRPr="00E05489">
        <w:t>ем на начальную точку</w:t>
      </w:r>
      <w:r w:rsidRPr="00C3297B">
        <w:t>)</w:t>
      </w:r>
      <w:r>
        <w:t xml:space="preserve"> </w:t>
      </w:r>
      <w:r w:rsidRPr="00C3297B">
        <w:t>(</w:t>
      </w:r>
      <w:r w:rsidRPr="00E05489">
        <w:rPr>
          <w:lang w:val="en-US"/>
        </w:rPr>
        <w:t>A</w:t>
      </w:r>
      <w:r w:rsidRPr="00C3297B">
        <w:t>:</w:t>
      </w:r>
      <w:r w:rsidRPr="00E05489">
        <w:t xml:space="preserve"> начальная точка</w:t>
      </w:r>
      <w:r w:rsidRPr="00C3297B">
        <w:t>)</w:t>
      </w:r>
      <w:r w:rsidRPr="00E05489">
        <w:t xml:space="preserve"> </w:t>
      </w:r>
      <w:r w:rsidRPr="003B4E1D">
        <w:t xml:space="preserve"> </w:t>
      </w:r>
      <w:r w:rsidRPr="00C3297B">
        <w:t>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азимут начальной точки по направлению вдоль параллели</w:t>
      </w:r>
      <w:r w:rsidRPr="00C3297B">
        <w:t>) (</w:t>
      </w:r>
      <w:r w:rsidRPr="00E05489">
        <w:t>φ</w:t>
      </w:r>
      <w:r w:rsidRPr="00E05489">
        <w:rPr>
          <w:vertAlign w:val="subscript"/>
        </w:rPr>
        <w:t>1</w:t>
      </w:r>
      <w:r w:rsidRPr="00C3297B">
        <w:t>:</w:t>
      </w:r>
      <w:r w:rsidRPr="00E05489">
        <w:t xml:space="preserve"> широта начальной точки</w:t>
      </w:r>
      <w:r w:rsidRPr="00C3297B">
        <w:t>)</w:t>
      </w:r>
      <w:r>
        <w:t xml:space="preserve"> (</w:t>
      </w:r>
      <w:r>
        <w:rPr>
          <w:lang w:val="en-US"/>
        </w:rPr>
        <w:t>f</w:t>
      </w:r>
      <w:r w:rsidRPr="00A005FA">
        <w:t xml:space="preserve">: </w:t>
      </w:r>
      <w:r w:rsidRPr="00E05489">
        <w:t>коэффициент сжатия эллипсоида</w:t>
      </w:r>
      <w:r>
        <w:t>)</w:t>
      </w:r>
      <w:r w:rsidRPr="00A005FA">
        <w:t xml:space="preserve"> (</w:t>
      </w:r>
      <w:r>
        <w:t>β</w:t>
      </w:r>
      <w:r w:rsidRPr="004D3676">
        <w:rPr>
          <w:vertAlign w:val="subscript"/>
        </w:rPr>
        <w:t>1</w:t>
      </w:r>
      <w:r w:rsidRPr="00C3297B">
        <w:t>:</w:t>
      </w:r>
      <w:r w:rsidRPr="00E05489">
        <w:t xml:space="preserve"> сферическая широта начальной точки</w:t>
      </w:r>
      <w:r w:rsidRPr="00A005FA">
        <w:t>) (</w:t>
      </w:r>
      <w:r>
        <w:t>σ</w:t>
      </w:r>
      <w:r w:rsidRPr="00A45325">
        <w:rPr>
          <w:vertAlign w:val="subscript"/>
        </w:rPr>
        <w:t>1</w:t>
      </w:r>
      <w:r w:rsidRPr="00C3297B">
        <w:t xml:space="preserve">: </w:t>
      </w:r>
      <w:r>
        <w:t>с</w:t>
      </w:r>
      <w:r w:rsidRPr="00E05489">
        <w:t>ферическая длина дуги от точки</w:t>
      </w:r>
      <w:proofErr w:type="gramEnd"/>
      <w:r w:rsidRPr="00E05489">
        <w:t xml:space="preserve"> </w:t>
      </w:r>
      <w:proofErr w:type="gramStart"/>
      <w:r w:rsidRPr="00E05489">
        <w:t>на экваторе</w:t>
      </w:r>
      <w:r w:rsidRPr="00E05489">
        <w:rPr>
          <w:lang w:eastAsia="ja-JP"/>
        </w:rPr>
        <w:t xml:space="preserve"> до начальной точки</w:t>
      </w:r>
      <w:r w:rsidRPr="00A005FA">
        <w:rPr>
          <w:lang w:eastAsia="ja-JP"/>
        </w:rPr>
        <w:t>)</w:t>
      </w:r>
      <w:r w:rsidRPr="003B4E1D">
        <w:t xml:space="preserve">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: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t>)</w:t>
      </w:r>
      <w:r w:rsidRPr="00C15C8E">
        <w:t xml:space="preserve"> </w:t>
      </w:r>
      <w:r w:rsidRPr="00C3297B">
        <w:t>(</w:t>
      </w:r>
      <w:r>
        <w:rPr>
          <w:lang w:val="en-US"/>
        </w:rPr>
        <w:t>B</w:t>
      </w:r>
      <w:r w:rsidRPr="00C3297B">
        <w:t>:</w:t>
      </w:r>
      <w:r w:rsidRPr="00E05489">
        <w:t xml:space="preserve"> </w:t>
      </w:r>
      <w:r>
        <w:t>конеч</w:t>
      </w:r>
      <w:r w:rsidRPr="00E05489">
        <w:t>ная то</w:t>
      </w:r>
      <w:r w:rsidRPr="00E05489">
        <w:t>ч</w:t>
      </w:r>
      <w:r w:rsidRPr="00E05489">
        <w:t>ка</w:t>
      </w:r>
      <w:r w:rsidRPr="00C3297B">
        <w:t>)</w:t>
      </w:r>
      <w:r w:rsidRPr="00E05489">
        <w:t xml:space="preserve"> </w:t>
      </w:r>
      <w:r w:rsidRPr="00C15C8E">
        <w:rPr>
          <w:lang w:eastAsia="ja-JP"/>
        </w:rPr>
        <w:t>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 xml:space="preserve">: </w:t>
      </w:r>
      <w:r>
        <w:t>расстояние от начальной точки до конечной</w:t>
      </w:r>
      <w:r w:rsidRPr="00C15C8E">
        <w:t>) 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6500A9">
        <w:rPr>
          <w:lang w:eastAsia="ja-JP"/>
        </w:rPr>
        <w:t xml:space="preserve"> 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6500A9">
        <w:t xml:space="preserve">: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точки</w:t>
      </w:r>
      <w:r w:rsidRPr="006500A9">
        <w:rPr>
          <w:lang w:eastAsia="ja-JP"/>
        </w:rPr>
        <w:t>)</w:t>
      </w:r>
      <w:r w:rsidRPr="00C15C8E">
        <w:rPr>
          <w:lang w:eastAsia="ja-JP"/>
        </w:rPr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: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>)</w:t>
      </w:r>
      <w:r w:rsidRPr="00F13501">
        <w:rPr>
          <w:lang w:eastAsia="ja-JP"/>
        </w:rPr>
        <w:t xml:space="preserve"> </w:t>
      </w:r>
      <w:r w:rsidRPr="00AC1A63">
        <w:rPr>
          <w:lang w:eastAsia="ja-JP"/>
        </w:rPr>
        <w:t>(</w:t>
      </w:r>
      <w:r>
        <w:rPr>
          <w:lang w:val="en-US"/>
        </w:rPr>
        <w:t>ω</w:t>
      </w:r>
      <w:r w:rsidRPr="00A9768A">
        <w:rPr>
          <w:vertAlign w:val="subscript"/>
        </w:rPr>
        <w:t>2</w:t>
      </w:r>
      <w:r w:rsidRPr="00AC1A63">
        <w:rPr>
          <w:lang w:eastAsia="ja-JP"/>
        </w:rPr>
        <w:t xml:space="preserve">: </w:t>
      </w:r>
      <w:r w:rsidRPr="00E05489">
        <w:t>сферическая долгота конечной точки</w:t>
      </w:r>
      <w:r w:rsidRPr="00AC1A63">
        <w:t xml:space="preserve"> (</w:t>
      </w:r>
      <w:r>
        <w:rPr>
          <w:lang w:val="en-US"/>
        </w:rPr>
        <w:t>model</w:t>
      </w:r>
      <w:r w:rsidRPr="00AC1A63">
        <w:t xml:space="preserve">, </w:t>
      </w:r>
      <w:r>
        <w:rPr>
          <w:lang w:val="en-US"/>
        </w:rPr>
        <w:t>B</w:t>
      </w:r>
      <w:proofErr w:type="gramEnd"/>
      <w:r w:rsidRPr="00AC1A63">
        <w:t xml:space="preserve">, </w:t>
      </w:r>
      <w:r>
        <w:t>α</w:t>
      </w:r>
      <w:proofErr w:type="gramStart"/>
      <w:r w:rsidRPr="00A45325">
        <w:rPr>
          <w:vertAlign w:val="subscript"/>
        </w:rPr>
        <w:t>0</w:t>
      </w:r>
      <w:r w:rsidRPr="00AC1A63">
        <w:t xml:space="preserve">)) </w:t>
      </w:r>
      <w:r>
        <w:t>→</w:t>
      </w:r>
      <w:r w:rsidRPr="00C15C8E">
        <w:t xml:space="preserve"> </w:t>
      </w:r>
      <w:r w:rsidRPr="00C3297B">
        <w:t>(</w:t>
      </w:r>
      <w:r>
        <w:rPr>
          <w:lang w:val="en-US"/>
        </w:rPr>
        <w:t>E</w:t>
      </w:r>
      <w:r w:rsidRPr="00C3297B">
        <w:t xml:space="preserve"> = </w:t>
      </w:r>
      <w:r w:rsidRPr="00E05489">
        <w:t>точка на экваторе</w:t>
      </w:r>
      <w:r w:rsidRPr="00C3297B">
        <w:t>(</w:t>
      </w:r>
      <w:r>
        <w:rPr>
          <w:lang w:val="en-US"/>
        </w:rPr>
        <w:t>model</w:t>
      </w:r>
      <w:r w:rsidRPr="00C3297B">
        <w:t>)) &amp; (</w:t>
      </w:r>
      <w:r>
        <w:rPr>
          <w:lang w:val="en-US"/>
        </w:rPr>
        <w:t>A</w:t>
      </w:r>
      <w:r w:rsidRPr="00C3297B">
        <w:t xml:space="preserve"> = </w:t>
      </w:r>
      <w:r w:rsidRPr="00E05489">
        <w:t>начальная точка (</w:t>
      </w:r>
      <w:r w:rsidRPr="00E05489">
        <w:rPr>
          <w:lang w:val="en-US"/>
        </w:rPr>
        <w:t>model</w:t>
      </w:r>
      <w:r w:rsidRPr="00E05489">
        <w:t>)</w:t>
      </w:r>
      <w:r w:rsidRPr="00C3297B">
        <w:t>) &amp; (</w:t>
      </w:r>
      <w:r w:rsidRPr="00E05489">
        <w:rPr>
          <w:lang w:val="en-US"/>
        </w:rPr>
        <w:t>α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аз</w:t>
      </w:r>
      <w:r w:rsidRPr="00E05489">
        <w:t>и</w:t>
      </w:r>
      <w:r w:rsidRPr="00E05489">
        <w:t>мут начальной точки по направлению вдоль параллели</w:t>
      </w:r>
      <w:r w:rsidRPr="00C3297B">
        <w:t xml:space="preserve"> (</w:t>
      </w:r>
      <w:r>
        <w:rPr>
          <w:lang w:val="en-US"/>
        </w:rPr>
        <w:t>A</w:t>
      </w:r>
      <w:r w:rsidRPr="00C3297B">
        <w:t>)) &amp; (</w:t>
      </w:r>
      <w:r>
        <w:t>α</w:t>
      </w:r>
      <w:r w:rsidRPr="00A45325">
        <w:rPr>
          <w:vertAlign w:val="subscript"/>
        </w:rPr>
        <w:t>0</w:t>
      </w:r>
      <w:r w:rsidRPr="00C3297B">
        <w:t xml:space="preserve"> =</w:t>
      </w:r>
      <w:r w:rsidRPr="00E05489">
        <w:t xml:space="preserve"> азимут точки на экваторе с напра</w:t>
      </w:r>
      <w:r w:rsidRPr="00E05489">
        <w:t>в</w:t>
      </w:r>
      <w:r w:rsidRPr="00E05489">
        <w:t>лением на начальную точку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E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α</w:t>
      </w:r>
      <w:r w:rsidRPr="00C3297B">
        <w:rPr>
          <w:vertAlign w:val="subscript"/>
        </w:rPr>
        <w:t>1</w:t>
      </w:r>
      <w:r w:rsidRPr="00E05489">
        <w:t>)</w:t>
      </w:r>
      <w:r w:rsidRPr="00C3297B">
        <w:t>)</w:t>
      </w:r>
      <w:r w:rsidRPr="00A005FA">
        <w:t xml:space="preserve"> </w:t>
      </w:r>
      <w:r w:rsidRPr="00C3297B">
        <w:t>&amp; (</w:t>
      </w:r>
      <w:r w:rsidRPr="00E05489">
        <w:t>φ</w:t>
      </w:r>
      <w:r w:rsidRPr="00E05489">
        <w:rPr>
          <w:vertAlign w:val="subscript"/>
        </w:rPr>
        <w:t>1</w:t>
      </w:r>
      <w:r w:rsidRPr="00C3297B">
        <w:t xml:space="preserve"> =</w:t>
      </w:r>
      <w:r w:rsidRPr="00E05489">
        <w:t xml:space="preserve"> широта начальной точки (</w:t>
      </w:r>
      <w:r w:rsidRPr="00E05489">
        <w:rPr>
          <w:lang w:val="en-US"/>
        </w:rPr>
        <w:t>A</w:t>
      </w:r>
      <w:r w:rsidRPr="00E05489">
        <w:t>)</w:t>
      </w:r>
      <w:r w:rsidRPr="00C3297B">
        <w:t>)</w:t>
      </w:r>
      <w:r w:rsidRPr="00682549">
        <w:t xml:space="preserve"> &amp; </w:t>
      </w:r>
      <w:r w:rsidRPr="00C3297B">
        <w:t>(</w:t>
      </w:r>
      <w:r>
        <w:t>β</w:t>
      </w:r>
      <w:r w:rsidRPr="004D3676">
        <w:rPr>
          <w:vertAlign w:val="subscript"/>
        </w:rPr>
        <w:t>1</w:t>
      </w:r>
      <w:r w:rsidRPr="00682549">
        <w:t xml:space="preserve"> =</w:t>
      </w:r>
      <w:r w:rsidRPr="00E05489">
        <w:t xml:space="preserve"> сферическая широта начальной точки (</w:t>
      </w:r>
      <w:r w:rsidRPr="00E05489">
        <w:rPr>
          <w:lang w:val="en-US"/>
        </w:rPr>
        <w:t>model</w:t>
      </w:r>
      <w:r w:rsidRPr="00E05489">
        <w:t xml:space="preserve">, </w:t>
      </w:r>
      <w:r w:rsidRPr="00E05489">
        <w:rPr>
          <w:lang w:val="en-US"/>
        </w:rPr>
        <w:t>A</w:t>
      </w:r>
      <w:r w:rsidRPr="00E05489">
        <w:t>, φ</w:t>
      </w:r>
      <w:r w:rsidRPr="00E05489">
        <w:rPr>
          <w:vertAlign w:val="subscript"/>
        </w:rPr>
        <w:t>1</w:t>
      </w:r>
      <w:r w:rsidRPr="00E05489">
        <w:t>))</w:t>
      </w:r>
      <w:r w:rsidRPr="00A005FA">
        <w:t xml:space="preserve"> </w:t>
      </w:r>
      <w:r w:rsidRPr="00682549">
        <w:t>&amp;</w:t>
      </w:r>
      <w:r w:rsidRPr="00A005FA">
        <w:t xml:space="preserve"> </w:t>
      </w:r>
      <w:r w:rsidRPr="00682549">
        <w:t>(</w:t>
      </w:r>
      <w:r>
        <w:t>σ</w:t>
      </w:r>
      <w:r w:rsidRPr="00A45325">
        <w:rPr>
          <w:vertAlign w:val="subscript"/>
        </w:rPr>
        <w:t>1</w:t>
      </w:r>
      <w:r w:rsidRPr="00C3297B">
        <w:t xml:space="preserve"> </w:t>
      </w:r>
      <w:r w:rsidRPr="00A005FA">
        <w:t xml:space="preserve">= </w:t>
      </w:r>
      <w:r>
        <w:t>с</w:t>
      </w:r>
      <w:r w:rsidRPr="00E05489">
        <w:t>ферич</w:t>
      </w:r>
      <w:r w:rsidRPr="00E05489">
        <w:t>е</w:t>
      </w:r>
      <w:r w:rsidRPr="00E05489">
        <w:t>ская длина дуги от точки на экваторе</w:t>
      </w:r>
      <w:r w:rsidRPr="00E05489">
        <w:rPr>
          <w:lang w:eastAsia="ja-JP"/>
        </w:rPr>
        <w:t xml:space="preserve"> до начальной точки</w:t>
      </w:r>
      <w:r w:rsidRPr="00C3297B">
        <w:rPr>
          <w:lang w:eastAsia="ja-JP"/>
        </w:rPr>
        <w:t xml:space="preserve"> (</w:t>
      </w:r>
      <w:r>
        <w:t>α</w:t>
      </w:r>
      <w:r w:rsidRPr="00A45325">
        <w:rPr>
          <w:vertAlign w:val="subscript"/>
        </w:rPr>
        <w:t>0</w:t>
      </w:r>
      <w:r w:rsidRPr="00C3297B">
        <w:rPr>
          <w:lang w:eastAsia="ja-JP"/>
        </w:rPr>
        <w:t xml:space="preserve">, </w:t>
      </w:r>
      <w:r>
        <w:t>β</w:t>
      </w:r>
      <w:r w:rsidRPr="004D3676">
        <w:rPr>
          <w:vertAlign w:val="subscript"/>
        </w:rPr>
        <w:t>1</w:t>
      </w:r>
      <w:r w:rsidRPr="00C3297B">
        <w:rPr>
          <w:lang w:eastAsia="ja-JP"/>
        </w:rPr>
        <w:t>)</w:t>
      </w:r>
      <w:r w:rsidRPr="00682549">
        <w:rPr>
          <w:lang w:eastAsia="ja-JP"/>
        </w:rPr>
        <w:t>)</w:t>
      </w:r>
      <w:r w:rsidRPr="00A005FA">
        <w:rPr>
          <w:lang w:eastAsia="ja-JP"/>
        </w:rPr>
        <w:t xml:space="preserve"> </w:t>
      </w:r>
      <w:r w:rsidRPr="00682549">
        <w:t>&amp; (</w:t>
      </w:r>
      <w:r>
        <w:rPr>
          <w:lang w:val="en-US"/>
        </w:rPr>
        <w:t>b</w:t>
      </w:r>
      <w:proofErr w:type="gramEnd"/>
      <w:r w:rsidRPr="00682549">
        <w:t xml:space="preserve"> = </w:t>
      </w:r>
      <w:proofErr w:type="gramStart"/>
      <w:r>
        <w:t>малая п</w:t>
      </w:r>
      <w:r>
        <w:t>о</w:t>
      </w:r>
      <w:r>
        <w:t>луось эллипсоида</w:t>
      </w:r>
      <w:r w:rsidRPr="00682549">
        <w:t xml:space="preserve"> (</w:t>
      </w:r>
      <w:r>
        <w:rPr>
          <w:lang w:val="en-US"/>
        </w:rPr>
        <w:t>a</w:t>
      </w:r>
      <w:r w:rsidRPr="00682549">
        <w:t xml:space="preserve">, </w:t>
      </w:r>
      <w:r>
        <w:rPr>
          <w:lang w:val="en-US"/>
        </w:rPr>
        <w:t>f</w:t>
      </w:r>
      <w:r w:rsidRPr="00682549">
        <w:t>))</w:t>
      </w:r>
      <w:r w:rsidRPr="00A005FA">
        <w:t xml:space="preserve"> </w:t>
      </w:r>
      <w:r w:rsidRPr="00C15C8E">
        <w:t xml:space="preserve">&amp; </w:t>
      </w:r>
      <w:r w:rsidRPr="00A005FA">
        <w:t>(</w:t>
      </w:r>
      <w:r>
        <w:rPr>
          <w:lang w:val="en-US"/>
        </w:rPr>
        <w:t>s</w:t>
      </w:r>
      <w:r w:rsidRPr="00A005FA">
        <w:rPr>
          <w:vertAlign w:val="subscript"/>
        </w:rPr>
        <w:t>1</w:t>
      </w:r>
      <w:r w:rsidRPr="00A005FA">
        <w:t xml:space="preserve"> </w:t>
      </w:r>
      <w:r w:rsidRPr="00C15C8E">
        <w:t xml:space="preserve">= </w:t>
      </w:r>
      <w:r w:rsidRPr="00E05489">
        <w:rPr>
          <w:lang w:eastAsia="ja-JP"/>
        </w:rPr>
        <w:t xml:space="preserve">расстояние от точки </w:t>
      </w:r>
      <w:r w:rsidRPr="00E05489">
        <w:t xml:space="preserve">на экваторе </w:t>
      </w:r>
      <w:r w:rsidRPr="00E05489">
        <w:rPr>
          <w:lang w:eastAsia="ja-JP"/>
        </w:rPr>
        <w:t>до начальной точки</w:t>
      </w:r>
      <w:r w:rsidRPr="00A005FA">
        <w:rPr>
          <w:lang w:eastAsia="ja-JP"/>
        </w:rPr>
        <w:t xml:space="preserve"> </w:t>
      </w:r>
      <w:r w:rsidRPr="00682549">
        <w:rPr>
          <w:lang w:eastAsia="ja-JP"/>
        </w:rPr>
        <w:t>(</w:t>
      </w:r>
      <w:r>
        <w:t>σ</w:t>
      </w:r>
      <w:r w:rsidRPr="00A45325">
        <w:rPr>
          <w:vertAlign w:val="subscript"/>
        </w:rPr>
        <w:t>1</w:t>
      </w:r>
      <w:r w:rsidRPr="00682549">
        <w:t xml:space="preserve">, </w:t>
      </w:r>
      <w:r>
        <w:rPr>
          <w:lang w:val="en-US"/>
        </w:rPr>
        <w:t>b</w:t>
      </w:r>
      <w:r w:rsidRPr="00A005FA">
        <w:t>))</w:t>
      </w:r>
      <w:r w:rsidRPr="006500A9">
        <w:t xml:space="preserve"> </w:t>
      </w:r>
      <w:r>
        <w:t>&amp;</w:t>
      </w:r>
      <w:r w:rsidRPr="006500A9">
        <w:t xml:space="preserve">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C15C8E">
        <w:t xml:space="preserve"> </w:t>
      </w:r>
      <w:r w:rsidRPr="006500A9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r w:rsidRPr="00F13501">
        <w:rPr>
          <w:lang w:eastAsia="ja-JP"/>
        </w:rPr>
        <w:t xml:space="preserve"> &amp; </w:t>
      </w:r>
      <w:r w:rsidRPr="006500A9">
        <w:rPr>
          <w:lang w:eastAsia="ja-JP"/>
        </w:rPr>
        <w:t>(</w:t>
      </w:r>
      <w:r>
        <w:rPr>
          <w:lang w:val="en-US"/>
        </w:rPr>
        <w:t>σ</w:t>
      </w:r>
      <w:r w:rsidRPr="007B0D83">
        <w:rPr>
          <w:vertAlign w:val="subscript"/>
        </w:rPr>
        <w:t>2</w:t>
      </w:r>
      <w:r w:rsidRPr="00F13501">
        <w:t xml:space="preserve"> =</w:t>
      </w:r>
      <w:r w:rsidRPr="006500A9">
        <w:t xml:space="preserve"> </w:t>
      </w:r>
      <w:r w:rsidRPr="00E05489">
        <w:t>сферическая длина дуги от точки на экваторе</w:t>
      </w:r>
      <w:r w:rsidRPr="00E05489">
        <w:rPr>
          <w:lang w:eastAsia="ja-JP"/>
        </w:rPr>
        <w:t xml:space="preserve"> до конечной то</w:t>
      </w:r>
      <w:r w:rsidRPr="00E05489">
        <w:rPr>
          <w:lang w:eastAsia="ja-JP"/>
        </w:rPr>
        <w:t>ч</w:t>
      </w:r>
      <w:r w:rsidRPr="00E05489">
        <w:rPr>
          <w:lang w:eastAsia="ja-JP"/>
        </w:rPr>
        <w:t>ки</w:t>
      </w:r>
      <w:r w:rsidRPr="006500A9">
        <w:rPr>
          <w:lang w:eastAsia="ja-JP"/>
        </w:rPr>
        <w:t xml:space="preserve"> (</w:t>
      </w:r>
      <w:r>
        <w:rPr>
          <w:lang w:val="en-US" w:eastAsia="ja-JP"/>
        </w:rPr>
        <w:t>model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E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A</w:t>
      </w:r>
      <w:r w:rsidRPr="006500A9">
        <w:rPr>
          <w:lang w:eastAsia="ja-JP"/>
        </w:rPr>
        <w:t xml:space="preserve">, </w:t>
      </w:r>
      <w:r>
        <w:rPr>
          <w:lang w:val="en-US" w:eastAsia="ja-JP"/>
        </w:rPr>
        <w:t>B</w:t>
      </w:r>
      <w:r w:rsidRPr="006500A9">
        <w:rPr>
          <w:lang w:eastAsia="ja-JP"/>
        </w:rPr>
        <w:t>))</w:t>
      </w:r>
      <w:r w:rsidRPr="00AC1A63">
        <w:rPr>
          <w:lang w:eastAsia="ja-JP"/>
        </w:rPr>
        <w:t xml:space="preserve"> &amp; </w:t>
      </w:r>
      <w:r w:rsidRPr="00C15C8E">
        <w:t>(</w:t>
      </w:r>
      <w:r w:rsidRPr="005A0FAF">
        <w:rPr>
          <w:lang w:eastAsia="ja-JP"/>
        </w:rPr>
        <w:t>s</w:t>
      </w:r>
      <w:r>
        <w:rPr>
          <w:vertAlign w:val="subscript"/>
          <w:lang w:eastAsia="ja-JP"/>
        </w:rPr>
        <w:t>2</w:t>
      </w:r>
      <w:r w:rsidRPr="00F13501">
        <w:t xml:space="preserve"> </w:t>
      </w:r>
      <w:r w:rsidRPr="00AC1A63">
        <w:t xml:space="preserve">= </w:t>
      </w:r>
      <w:r w:rsidRPr="00E05489">
        <w:rPr>
          <w:lang w:eastAsia="ja-JP"/>
        </w:rPr>
        <w:t xml:space="preserve">расстояние </w:t>
      </w:r>
      <w:r w:rsidRPr="00E05489">
        <w:t>от точки на экваторе</w:t>
      </w:r>
      <w:r w:rsidRPr="00E05489">
        <w:rPr>
          <w:lang w:eastAsia="ja-JP"/>
        </w:rPr>
        <w:t xml:space="preserve"> до конечной точки</w:t>
      </w:r>
      <w:r w:rsidRPr="00C15C8E">
        <w:rPr>
          <w:lang w:eastAsia="ja-JP"/>
        </w:rPr>
        <w:t xml:space="preserve"> (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 w:rsidRPr="00C15C8E">
        <w:rPr>
          <w:lang w:eastAsia="ja-JP"/>
        </w:rPr>
        <w:t xml:space="preserve">. </w:t>
      </w:r>
      <w:r w:rsidRPr="005A0FAF">
        <w:rPr>
          <w:lang w:eastAsia="ja-JP"/>
        </w:rPr>
        <w:t>s</w:t>
      </w:r>
      <w:r w:rsidRPr="005A0FAF">
        <w:rPr>
          <w:vertAlign w:val="subscript"/>
          <w:lang w:eastAsia="ja-JP"/>
        </w:rPr>
        <w:t>1</w:t>
      </w:r>
      <w:r>
        <w:rPr>
          <w:vertAlign w:val="subscript"/>
          <w:lang w:eastAsia="ja-JP"/>
        </w:rPr>
        <w:t>2</w:t>
      </w:r>
      <w:r w:rsidRPr="00C15C8E">
        <w:rPr>
          <w:lang w:eastAsia="ja-JP"/>
        </w:rPr>
        <w:t>))</w:t>
      </w:r>
      <w:proofErr w:type="gramEnd"/>
    </w:p>
    <w:p w:rsidR="00E60FAE" w:rsidRPr="006160D1" w:rsidRDefault="00E60FAE" w:rsidP="00AC3793"/>
    <w:p w:rsidR="00183B80" w:rsidRDefault="00183B80" w:rsidP="00AC3793">
      <w:pPr>
        <w:pStyle w:val="2"/>
      </w:pPr>
      <w:bookmarkStart w:id="71" w:name="_Toc357590934"/>
      <w:bookmarkStart w:id="72" w:name="_Toc359280777"/>
      <w:r w:rsidRPr="00144248">
        <w:t>Постановка прикладных задач</w:t>
      </w:r>
      <w:bookmarkEnd w:id="71"/>
      <w:bookmarkEnd w:id="72"/>
    </w:p>
    <w:p w:rsidR="00CE2193" w:rsidRPr="00CE2193" w:rsidRDefault="00CE2193" w:rsidP="00AC3793"/>
    <w:p w:rsidR="00C07C53" w:rsidRDefault="00CE4913" w:rsidP="002A0A02">
      <w:pPr>
        <w:pStyle w:val="a"/>
      </w:pPr>
      <w:r>
        <w:t>З</w:t>
      </w:r>
      <w:r w:rsidR="00C07C53" w:rsidRPr="00C07C53">
        <w:t>адача определения характеристик объектов</w:t>
      </w:r>
    </w:p>
    <w:p w:rsidR="00CE4913" w:rsidRPr="00144248" w:rsidRDefault="00CE4913" w:rsidP="00AC3793">
      <w:pPr>
        <w:rPr>
          <w:rFonts w:eastAsia="MS Mincho"/>
        </w:rPr>
      </w:pPr>
      <w:r w:rsidRPr="00144248">
        <w:t>Дано: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последовательность снимков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высота камеры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оптические характеристики камеры</w:t>
      </w:r>
    </w:p>
    <w:p w:rsidR="00CE4913" w:rsidRPr="00144248" w:rsidRDefault="00CE4913" w:rsidP="00AC3793">
      <w:r w:rsidRPr="00144248">
        <w:t>Найти: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число объектов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lastRenderedPageBreak/>
        <w:t>скорость каждого объекта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 w:rsidRPr="00144248">
        <w:t>расстояние до каждого объекта</w:t>
      </w:r>
    </w:p>
    <w:p w:rsidR="00CE4913" w:rsidRPr="00144248" w:rsidRDefault="00CE4913" w:rsidP="002A0A02">
      <w:pPr>
        <w:pStyle w:val="a"/>
        <w:numPr>
          <w:ilvl w:val="0"/>
          <w:numId w:val="9"/>
        </w:numPr>
      </w:pPr>
      <w:r>
        <w:t>траекторию</w:t>
      </w:r>
      <w:r w:rsidRPr="00144248">
        <w:t xml:space="preserve"> каждого объекта на каждом снимке</w:t>
      </w:r>
    </w:p>
    <w:p w:rsidR="00CE4913" w:rsidRDefault="00CE4913" w:rsidP="002A0A02">
      <w:pPr>
        <w:pStyle w:val="a"/>
        <w:numPr>
          <w:ilvl w:val="0"/>
          <w:numId w:val="9"/>
        </w:numPr>
      </w:pPr>
      <w:r w:rsidRPr="00144248">
        <w:t>географические координаты каждого объекта</w:t>
      </w:r>
    </w:p>
    <w:p w:rsidR="00AA191A" w:rsidRDefault="00AA191A" w:rsidP="00AC3793">
      <w:r>
        <w:t>Алгоритм решения задачи: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Пользователь загружает в систему снимки для анализа.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Если снимки удовлетворяют условиям (для каждого снимка, кроме одного, должен существовать снимок, созданный не позже, чем через 30 секунд с м</w:t>
      </w:r>
      <w:r w:rsidRPr="00144248">
        <w:t>о</w:t>
      </w:r>
      <w:r w:rsidRPr="00144248">
        <w:t>мента создания первого; в последовательности таких снимков угол камеры о</w:t>
      </w:r>
      <w:r w:rsidRPr="00144248">
        <w:t>т</w:t>
      </w:r>
      <w:r w:rsidRPr="00144248">
        <w:t xml:space="preserve">носительно направления на север должен меняться в одну и ту же сторону), то </w:t>
      </w:r>
      <w:r>
        <w:t xml:space="preserve">программная </w:t>
      </w:r>
      <w:r w:rsidRPr="00144248">
        <w:t>система применяет методы улучшения изображений снимков.</w:t>
      </w:r>
      <w:r>
        <w:t xml:space="preserve"> Иначе система выдаёт сообщение о невозможности произвести анализ сни</w:t>
      </w:r>
      <w:r>
        <w:t>м</w:t>
      </w:r>
      <w:r>
        <w:t>ков.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число объектов.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приблизительные размеры объектов.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скорость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определяет траекторию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 xml:space="preserve">Система определяет </w:t>
      </w:r>
      <w:r w:rsidRPr="00144248">
        <w:rPr>
          <w:lang w:val="en-US"/>
        </w:rPr>
        <w:t>GPS</w:t>
      </w:r>
      <w:r w:rsidRPr="00144248">
        <w:t>-координаты каждого объекта.</w:t>
      </w:r>
    </w:p>
    <w:p w:rsidR="00AA191A" w:rsidRPr="00144248" w:rsidRDefault="00AA191A" w:rsidP="002A0A02">
      <w:pPr>
        <w:pStyle w:val="a"/>
        <w:numPr>
          <w:ilvl w:val="0"/>
          <w:numId w:val="10"/>
        </w:numPr>
      </w:pPr>
      <w:r w:rsidRPr="00144248">
        <w:t>Система выводит полученные данные.</w:t>
      </w:r>
    </w:p>
    <w:p w:rsidR="00CE2193" w:rsidRPr="00144248" w:rsidRDefault="00CE2193" w:rsidP="00AC3793"/>
    <w:p w:rsidR="00C07C53" w:rsidRPr="00C22CB6" w:rsidRDefault="00CE4913" w:rsidP="002A0A02">
      <w:pPr>
        <w:pStyle w:val="a"/>
      </w:pPr>
      <w:r w:rsidRPr="00C22CB6">
        <w:t>З</w:t>
      </w:r>
      <w:r w:rsidR="00C07C53" w:rsidRPr="00C22CB6">
        <w:t>адача построения ортогональной проекции изображения</w:t>
      </w:r>
    </w:p>
    <w:p w:rsidR="00183B80" w:rsidRPr="00144248" w:rsidRDefault="00183B80" w:rsidP="00AC3793">
      <w:pPr>
        <w:rPr>
          <w:rFonts w:eastAsia="MS Mincho"/>
        </w:rPr>
      </w:pPr>
      <w:r w:rsidRPr="00144248">
        <w:t>Дано: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последовательность снимков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высота камеры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оптические характеристики камеры</w:t>
      </w:r>
    </w:p>
    <w:p w:rsidR="00183B80" w:rsidRPr="00144248" w:rsidRDefault="00183B80" w:rsidP="00AC3793">
      <w:r w:rsidRPr="00144248">
        <w:t>Найти:</w:t>
      </w:r>
    </w:p>
    <w:p w:rsidR="00183B80" w:rsidRPr="00144248" w:rsidRDefault="00183B80" w:rsidP="002A0A02">
      <w:pPr>
        <w:pStyle w:val="a"/>
        <w:numPr>
          <w:ilvl w:val="0"/>
          <w:numId w:val="9"/>
        </w:numPr>
      </w:pPr>
      <w:r w:rsidRPr="00144248">
        <w:t>ортогональную проекцию местности на каждом снимке</w:t>
      </w:r>
    </w:p>
    <w:p w:rsidR="00AA191A" w:rsidRDefault="00AA191A" w:rsidP="00AC3793">
      <w:r>
        <w:t>Алгоритм решения задачи:</w:t>
      </w:r>
    </w:p>
    <w:p w:rsidR="00183B80" w:rsidRPr="00144248" w:rsidRDefault="00183B80" w:rsidP="002A0A02">
      <w:pPr>
        <w:pStyle w:val="a"/>
        <w:numPr>
          <w:ilvl w:val="0"/>
          <w:numId w:val="28"/>
        </w:numPr>
      </w:pPr>
      <w:r w:rsidRPr="00144248">
        <w:t>Пользователь загружает в систему снимки для анализа.</w:t>
      </w:r>
    </w:p>
    <w:p w:rsidR="005B7ACE" w:rsidRDefault="005B7ACE" w:rsidP="002A0A02">
      <w:pPr>
        <w:pStyle w:val="a"/>
        <w:numPr>
          <w:ilvl w:val="0"/>
          <w:numId w:val="28"/>
        </w:numPr>
      </w:pPr>
      <w:r w:rsidRPr="00144248">
        <w:lastRenderedPageBreak/>
        <w:t xml:space="preserve">Система </w:t>
      </w:r>
      <w:r>
        <w:t>с</w:t>
      </w:r>
      <w:r w:rsidRPr="00144248">
        <w:t xml:space="preserve">троит ортогональную проекцию </w:t>
      </w:r>
      <w:r>
        <w:t xml:space="preserve">указанного пользователем </w:t>
      </w:r>
      <w:r w:rsidRPr="00144248">
        <w:t>изобр</w:t>
      </w:r>
      <w:r w:rsidRPr="00144248">
        <w:t>а</w:t>
      </w:r>
      <w:r w:rsidR="00D81541">
        <w:t>жения.</w:t>
      </w:r>
    </w:p>
    <w:p w:rsidR="00183B80" w:rsidRPr="00144248" w:rsidRDefault="0051730B" w:rsidP="002A0A02">
      <w:pPr>
        <w:pStyle w:val="a"/>
        <w:numPr>
          <w:ilvl w:val="0"/>
          <w:numId w:val="28"/>
        </w:numPr>
      </w:pPr>
      <w:r w:rsidRPr="00144248">
        <w:t>С</w:t>
      </w:r>
      <w:r w:rsidR="00183B80" w:rsidRPr="00144248">
        <w:t>истема выв</w:t>
      </w:r>
      <w:r w:rsidRPr="00144248">
        <w:t>одит полу</w:t>
      </w:r>
      <w:r w:rsidR="005B7ACE">
        <w:t>ченный</w:t>
      </w:r>
      <w:r w:rsidRPr="00144248">
        <w:t xml:space="preserve"> </w:t>
      </w:r>
      <w:r w:rsidR="005B7ACE">
        <w:t>результат</w:t>
      </w:r>
      <w:r w:rsidRPr="00144248">
        <w:t>.</w:t>
      </w:r>
    </w:p>
    <w:p w:rsidR="00183B80" w:rsidRDefault="00183B80" w:rsidP="00AC3793">
      <w:r w:rsidRPr="00144248">
        <w:t>Направляющие косинусы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E274C8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176F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E274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E274C8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E274C8" w:rsidRPr="00144248" w:rsidRDefault="00E274C8" w:rsidP="00AC3793">
      <w:pPr>
        <w:rPr>
          <w:rFonts w:eastAsia="MS Mincho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σ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φ</m:t>
                    </m:r>
                  </m:e>
                </m:func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33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ko-KR"/>
                      </w:rPr>
                      <m:t>τ</m:t>
                    </m:r>
                  </m:e>
                </m:func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Default="00183B80" w:rsidP="00AC3793">
      <w:r w:rsidRPr="00144248">
        <w:t>Коэффициенты прямого линейного преобразования</w:t>
      </w:r>
      <w:r w:rsidR="00910B5F">
        <w:t>: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21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type m:val="lin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33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23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Pr="00144248" w:rsidRDefault="00183B80" w:rsidP="00AC3793">
      <w:r w:rsidRPr="00144248">
        <w:t>Связь координат изображения с мировыми координатами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183B80" w:rsidRPr="00144248" w:rsidRDefault="00183B80" w:rsidP="00AC3793">
      <w:r w:rsidRPr="00144248">
        <w:t>Матрица связи мировых координат (</w:t>
      </w:r>
      <w:r w:rsidRPr="00144248">
        <w:rPr>
          <w:lang w:val="en-US"/>
        </w:rPr>
        <w:t>x</w:t>
      </w:r>
      <w:r w:rsidRPr="00144248">
        <w:t xml:space="preserve">, </w:t>
      </w:r>
      <w:r w:rsidRPr="00144248">
        <w:rPr>
          <w:lang w:val="en-US"/>
        </w:rPr>
        <w:t>y</w:t>
      </w:r>
      <w:r w:rsidRPr="00144248">
        <w:t xml:space="preserve">, </w:t>
      </w:r>
      <w:r w:rsidRPr="00144248">
        <w:rPr>
          <w:lang w:val="en-US"/>
        </w:rPr>
        <w:t>z</w:t>
      </w:r>
      <w:r w:rsidRPr="00144248">
        <w:t>) с координатами снимка (</w:t>
      </w:r>
      <w:r w:rsidRPr="00144248">
        <w:rPr>
          <w:lang w:val="en-US"/>
        </w:rPr>
        <w:t>u</w:t>
      </w:r>
      <w:r w:rsidRPr="00144248">
        <w:t xml:space="preserve">, </w:t>
      </w:r>
      <w:r w:rsidRPr="00144248">
        <w:rPr>
          <w:lang w:val="en-US"/>
        </w:rPr>
        <w:t>v</w:t>
      </w:r>
      <w:r w:rsidRPr="00144248">
        <w:t>)</w:t>
      </w: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B1176F" w:rsidP="00AC3793">
            <w:pPr>
              <w:rPr>
                <w:lang w:val="en-US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5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9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6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7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ctrlPr>
                            <w:rPr>
                              <w:rFonts w:ascii="Cambria Math" w:eastAsia="Cambria Math" w:hAnsi="Cambria Math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/>
                            </w:rPr>
                            <m:t>z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8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расстояние до объекта по длине=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+(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7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9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9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12A0A" w:rsidRPr="00512A0A" w:rsidRDefault="00512A0A" w:rsidP="00AC3793">
      <w:pPr>
        <w:rPr>
          <w:noProof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E274C8" w:rsidTr="00745785">
        <w:tc>
          <w:tcPr>
            <w:tcW w:w="817" w:type="dxa"/>
          </w:tcPr>
          <w:p w:rsidR="00E274C8" w:rsidRDefault="00E274C8" w:rsidP="00AC3793"/>
        </w:tc>
        <w:tc>
          <w:tcPr>
            <w:tcW w:w="8080" w:type="dxa"/>
          </w:tcPr>
          <w:p w:rsidR="00E274C8" w:rsidRDefault="00E274C8" w:rsidP="00AC3793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расстояние до объекта по горизонтали </m:t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u</m:t>
                    </m:r>
                  </m:den>
                </m:f>
              </m:oMath>
            </m:oMathPara>
          </w:p>
        </w:tc>
        <w:tc>
          <w:tcPr>
            <w:tcW w:w="708" w:type="dxa"/>
          </w:tcPr>
          <w:p w:rsidR="00E274C8" w:rsidRPr="00487192" w:rsidRDefault="00E274C8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45785" w:rsidTr="00745785">
        <w:tc>
          <w:tcPr>
            <w:tcW w:w="817" w:type="dxa"/>
          </w:tcPr>
          <w:p w:rsidR="00745785" w:rsidRDefault="003F243F" w:rsidP="00AC3793">
            <w:r>
              <w:t>Г</w:t>
            </w:r>
            <w:r w:rsidR="00745785">
              <w:t>де</w:t>
            </w:r>
            <w:r>
              <w:t>:</w:t>
            </w:r>
          </w:p>
        </w:tc>
        <w:tc>
          <w:tcPr>
            <w:tcW w:w="8080" w:type="dxa"/>
          </w:tcPr>
          <w:p w:rsidR="00745785" w:rsidRDefault="00745785" w:rsidP="00AC3793">
            <w:proofErr w:type="gramStart"/>
            <w:r w:rsidRPr="00144248">
              <w:rPr>
                <w:lang w:val="en-US"/>
              </w:rPr>
              <w:t>u</w:t>
            </w:r>
            <w:r w:rsidRPr="00144248">
              <w:t>,</w:t>
            </w:r>
            <w:proofErr w:type="gramEnd"/>
            <w:r w:rsidRPr="00144248">
              <w:rPr>
                <w:lang w:val="en-US"/>
              </w:rPr>
              <w:t>v</w:t>
            </w:r>
            <w:r w:rsidRPr="00144248">
              <w:t xml:space="preserve"> – координаты пикселя снимка.</w:t>
            </w:r>
          </w:p>
        </w:tc>
        <w:tc>
          <w:tcPr>
            <w:tcW w:w="708" w:type="dxa"/>
          </w:tcPr>
          <w:p w:rsidR="00745785" w:rsidRPr="00487192" w:rsidRDefault="00745785" w:rsidP="00AC3793"/>
        </w:tc>
      </w:tr>
    </w:tbl>
    <w:p w:rsidR="00183B80" w:rsidRPr="00144248" w:rsidRDefault="00183B80" w:rsidP="00AC3793"/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B1176F" w:rsidP="00AC3793"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/>
        </w:tc>
        <w:tc>
          <w:tcPr>
            <w:tcW w:w="8080" w:type="dxa"/>
          </w:tcPr>
          <w:p w:rsidR="003F243F" w:rsidRDefault="00B1176F" w:rsidP="00AC3793">
            <w:pPr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33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08" w:type="dxa"/>
          </w:tcPr>
          <w:p w:rsidR="003F243F" w:rsidRPr="00487192" w:rsidRDefault="003F243F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3F243F" w:rsidTr="001E556D">
        <w:tc>
          <w:tcPr>
            <w:tcW w:w="817" w:type="dxa"/>
          </w:tcPr>
          <w:p w:rsidR="003F243F" w:rsidRDefault="003F243F" w:rsidP="00AC3793">
            <w:r>
              <w:t>Где:</w:t>
            </w:r>
          </w:p>
        </w:tc>
        <w:tc>
          <w:tcPr>
            <w:tcW w:w="8080" w:type="dxa"/>
          </w:tcPr>
          <w:p w:rsidR="003F243F" w:rsidRDefault="003F243F" w:rsidP="00AC3793">
            <w:pPr>
              <w:rPr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f</m:t>
              </m:r>
            </m:oMath>
            <w:r w:rsidRPr="00144248">
              <w:t xml:space="preserve"> – фокусное расстояние</w:t>
            </w:r>
            <w:r w:rsidR="00E157AC">
              <w:t>.</w:t>
            </w:r>
          </w:p>
        </w:tc>
        <w:tc>
          <w:tcPr>
            <w:tcW w:w="708" w:type="dxa"/>
          </w:tcPr>
          <w:p w:rsidR="003F243F" w:rsidRPr="00487192" w:rsidRDefault="003F243F" w:rsidP="00AC3793"/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B1176F" w:rsidP="00AC3793"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α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Theme="minorHAnsi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HAnsi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β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Pr="00A56F16" w:rsidRDefault="00645C53" w:rsidP="00AC3793">
            <m:oMathPara>
              <m:oMath>
                <m:r>
                  <w:rPr>
                    <w:rFonts w:ascii="Cambria Math" w:hAnsi="Cambria Math"/>
                    <w:lang w:val="en-US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β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645C53" w:rsidP="00AC3793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func>
                <m:func>
                  <m:funcPr>
                    <m:ctrlPr>
                      <w:rPr>
                        <w:rFonts w:ascii="Cambria Math" w:eastAsiaTheme="minorHAnsi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HAnsi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645C53" w:rsidTr="001E556D">
        <w:tc>
          <w:tcPr>
            <w:tcW w:w="817" w:type="dxa"/>
          </w:tcPr>
          <w:p w:rsidR="00645C53" w:rsidRDefault="00645C53" w:rsidP="00AC3793"/>
        </w:tc>
        <w:tc>
          <w:tcPr>
            <w:tcW w:w="8080" w:type="dxa"/>
          </w:tcPr>
          <w:p w:rsidR="00645C53" w:rsidRDefault="00B1176F" w:rsidP="00AC3793">
            <w:pPr>
              <w:rPr>
                <w:iCs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σ</m:t>
                    </m:r>
                  </m:sup>
                  <m:e>
                    <m:rad>
                      <m:radPr>
                        <m:degHide m:val="1"/>
                        <m:ctrlPr>
                          <w:rPr>
                            <w:rFonts w:ascii="Cambria Math" w:eastAsiaTheme="minorHAnsi" w:hAnsi="Cambria Math" w:cstheme="minorBidi"/>
                            <w:sz w:val="22"/>
                            <w:szCs w:val="22"/>
                            <w:lang w:eastAsia="en-US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HAnsi" w:hAnsi="Cambria Math" w:cstheme="minorBidi"/>
                                <w:sz w:val="22"/>
                                <w:szCs w:val="22"/>
                                <w:lang w:eastAsia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dPr>
                              <m:e>
                                <m:func>
                                  <m:func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HAnsi" w:hAnsi="Cambria Math"/>
                                        <w:lang w:eastAsia="en-US"/>
                                      </w:rPr>
                                      <m:t>sin</m:t>
                                    </m:r>
                                  </m:fName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</m:func>
                              </m:e>
                            </m:d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'</m:t>
                        </m:r>
                      </m:e>
                    </m:rad>
                    <m:r>
                      <w:rPr>
                        <w:rFonts w:ascii="Cambria Math" w:hAnsi="Cambria Math"/>
                      </w:rPr>
                      <m:t>dσ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645C53" w:rsidRPr="00487192" w:rsidRDefault="00645C53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6100" w:rsidTr="001E556D">
        <w:tc>
          <w:tcPr>
            <w:tcW w:w="817" w:type="dxa"/>
          </w:tcPr>
          <w:p w:rsidR="001E6100" w:rsidRDefault="001E6100" w:rsidP="00AC3793"/>
        </w:tc>
        <w:tc>
          <w:tcPr>
            <w:tcW w:w="8080" w:type="dxa"/>
          </w:tcPr>
          <w:p w:rsidR="001E6100" w:rsidRPr="001A3984" w:rsidRDefault="001E6100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  <w:lang w:eastAsia="ja-JP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=</m:t>
                </m:r>
                <m:r>
                  <w:rPr>
                    <w:rFonts w:ascii="Cambria Math" w:hAnsi="Cambria Math"/>
                    <w:lang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nary>
                  <m:naryPr>
                    <m:limLoc m:val="undOvr"/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 w:eastAsia="ja-JP"/>
                      </w:rPr>
                      <m:t>σ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2-</m:t>
                        </m:r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f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1-</m:t>
                            </m:r>
                            <m:r>
                              <w:rPr>
                                <w:rFonts w:ascii="Cambria Math" w:hAnsi="Cambria Math"/>
                                <w:lang w:val="en-US" w:eastAsia="ja-JP"/>
                              </w:rPr>
                              <m:t>f</m:t>
                            </m:r>
                          </m:e>
                        </m:d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lang w:val="en-US" w:eastAsia="ja-JP"/>
                              </w:rPr>
                            </m:ctrlPr>
                          </m:radPr>
                          <m:deg/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eastAsiaTheme="minorHAnsi" w:hAnsi="Cambria Math" w:cstheme="minorBidi"/>
                                    <w:sz w:val="22"/>
                                    <w:szCs w:val="22"/>
                                    <w:lang w:eastAsia="en-US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Theme="minorHAnsi" w:hAnsi="Cambria Math" w:cstheme="minorBidi"/>
                                        <w:sz w:val="22"/>
                                        <w:szCs w:val="22"/>
                                        <w:lang w:eastAsia="en-US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HAnsi" w:hAnsi="Cambria Math" w:cstheme="minorBidi"/>
                                            <w:sz w:val="22"/>
                                            <w:szCs w:val="22"/>
                                            <w:lang w:eastAsia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Theme="minorHAnsi" w:hAnsi="Cambria Math" w:cstheme="minorBidi"/>
                                                <w:sz w:val="22"/>
                                                <w:szCs w:val="22"/>
                                                <w:lang w:eastAsia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Theme="minorHAnsi" w:hAnsi="Cambria Math"/>
                                                <w:lang w:eastAsia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σ</m:t>
                                            </m:r>
                                          </m:e>
                                        </m:fun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rad>
                          </m:e>
                        </m:rad>
                      </m:den>
                    </m:f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=</m:t>
                </m:r>
                <m:r>
                  <w:rPr>
                    <w:rFonts w:ascii="Cambria Math" w:hAnsi="Cambria Math"/>
                    <w:lang w:val="en-US" w:eastAsia="ja-JP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 w:eastAsia="ja-JP"/>
                  </w:rPr>
                  <m:t>-</m:t>
                </m:r>
                <m:r>
                  <w:rPr>
                    <w:rFonts w:ascii="Cambria Math" w:hAnsi="Cambria Math"/>
                    <w:lang w:val="en-US" w:eastAsia="ja-JP"/>
                  </w:rPr>
                  <m:t>f</m:t>
                </m:r>
                <m:func>
                  <m:func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 w:eastAsia="ja-JP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 w:eastAsia="ja-JP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 w:eastAsia="ja-JP"/>
                          </w:rPr>
                          <m:t>0</m:t>
                        </m:r>
                      </m:sub>
                    </m:sSub>
                  </m:e>
                </m:func>
                <m:sSub>
                  <m:sSubPr>
                    <m:ctrlPr>
                      <w:rPr>
                        <w:rFonts w:ascii="Cambria Math" w:hAnsi="Cambria Math"/>
                        <w:lang w:val="en-US" w:eastAsia="ja-JP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ja-JP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 w:eastAsia="ja-JP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</w:tcPr>
          <w:p w:rsidR="001E6100" w:rsidRPr="00487192" w:rsidRDefault="001E6100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A0FAF" w:rsidRDefault="005A0FAF" w:rsidP="00AC3793">
      <w:pPr>
        <w:rPr>
          <w:lang w:eastAsia="ja-JP"/>
        </w:rPr>
      </w:pPr>
    </w:p>
    <w:tbl>
      <w:tblPr>
        <w:tblStyle w:val="aff6"/>
        <w:tblW w:w="96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080"/>
        <w:gridCol w:w="708"/>
      </w:tblGrid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A3984" w:rsidRDefault="00B1176F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B1176F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HAnsi" w:hAnsi="Cambria Math" w:cstheme="minorBidi"/>
                        <w:sz w:val="22"/>
                        <w:szCs w:val="22"/>
                        <w:lang w:eastAsia="en-US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σ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∞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</w:rPr>
                              <m:t>lσ</m:t>
                            </m:r>
                          </m:e>
                        </m:func>
                      </m:e>
                    </m:nary>
                  </m:e>
                </m:d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1E556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Default="001E556D" w:rsidP="00AC3793">
            <w:pPr>
              <w:rPr>
                <w:sz w:val="22"/>
                <w:szCs w:val="22"/>
                <w:lang w:eastAsia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σ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τ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'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lτ</m:t>
                        </m:r>
                      </m:e>
                    </m:func>
                  </m:e>
                </m:nary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9359CD">
        <w:tc>
          <w:tcPr>
            <w:tcW w:w="817" w:type="dxa"/>
          </w:tcPr>
          <w:p w:rsidR="001E556D" w:rsidRDefault="001E556D" w:rsidP="00AC3793"/>
        </w:tc>
        <w:tc>
          <w:tcPr>
            <w:tcW w:w="8080" w:type="dxa"/>
          </w:tcPr>
          <w:p w:rsidR="001E556D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205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1E556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1E556D" w:rsidRDefault="001E556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1335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4096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1E556D" w:rsidRPr="00487192" w:rsidRDefault="001E556D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96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128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539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1536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2391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2590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3467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7680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F61485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F61485" w:rsidRDefault="00F61485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1E556D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'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15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38081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61440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+…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F61485" w:rsidRPr="00487192" w:rsidRDefault="00F61485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σ</m:t>
                            </m:r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7C2462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7C2462" w:rsidRDefault="007C2462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7C2462" w:rsidRDefault="007C2462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ph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σ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func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7C2462" w:rsidRPr="00487192" w:rsidRDefault="007C2462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7C2462" w:rsidRDefault="004B49FC" w:rsidP="00AC3793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ε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den>
                </m:f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4B49FC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4B49FC" w:rsidRDefault="004B49FC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B49FC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256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ε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+…</m:t>
                    </m:r>
                  </m:e>
                </m:d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4B49FC" w:rsidRPr="00487192" w:rsidRDefault="004B49FC" w:rsidP="002A0A02">
            <w:pPr>
              <w:pStyle w:val="a"/>
              <w:numPr>
                <w:ilvl w:val="0"/>
                <w:numId w:val="27"/>
              </w:numPr>
            </w:pPr>
          </w:p>
        </w:tc>
      </w:tr>
      <w:tr w:rsidR="00086B7D" w:rsidTr="009359C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</w:tcPr>
          <w:p w:rsidR="00086B7D" w:rsidRDefault="00086B7D" w:rsidP="00AC3793"/>
        </w:tc>
        <w:tc>
          <w:tcPr>
            <w:tcW w:w="8080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B7F16" w:rsidRDefault="00B1176F" w:rsidP="00AC3793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/(</m:t>
                </m:r>
                <m:r>
                  <w:rPr>
                    <w:rFonts w:ascii="Cambria Math" w:hAnsi="Cambria Math"/>
                  </w:rPr>
                  <m:t>b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086B7D" w:rsidRPr="00487192" w:rsidRDefault="00086B7D" w:rsidP="002A0A02">
            <w:pPr>
              <w:pStyle w:val="a"/>
              <w:numPr>
                <w:ilvl w:val="0"/>
                <w:numId w:val="27"/>
              </w:numPr>
            </w:pPr>
          </w:p>
        </w:tc>
      </w:tr>
    </w:tbl>
    <w:p w:rsidR="005A0FAF" w:rsidRDefault="005A0FAF" w:rsidP="00AC3793"/>
    <w:p w:rsidR="00F42DD1" w:rsidRDefault="00F42DD1" w:rsidP="00AC3793"/>
    <w:p w:rsidR="00183B80" w:rsidRPr="006329B6" w:rsidRDefault="00157EC1" w:rsidP="00AC3793">
      <w:pPr>
        <w:pStyle w:val="10"/>
        <w:numPr>
          <w:ilvl w:val="0"/>
          <w:numId w:val="30"/>
        </w:numPr>
      </w:pPr>
      <w:bookmarkStart w:id="73" w:name="_Toc359280778"/>
      <w:r>
        <w:lastRenderedPageBreak/>
        <w:t>Спецификация требований и проектирование</w:t>
      </w:r>
      <w:bookmarkEnd w:id="73"/>
    </w:p>
    <w:p w:rsidR="00B1176F" w:rsidRPr="00B1176F" w:rsidRDefault="00B1176F" w:rsidP="00AC3793">
      <w:pPr>
        <w:rPr>
          <w:lang w:val="en-US"/>
        </w:rPr>
      </w:pPr>
      <w:bookmarkStart w:id="74" w:name="_Toc357590936"/>
      <w:bookmarkStart w:id="75" w:name="_Toc359280779"/>
    </w:p>
    <w:p w:rsidR="00183B80" w:rsidRDefault="000B558B" w:rsidP="00AC3793">
      <w:pPr>
        <w:pStyle w:val="2"/>
        <w:rPr>
          <w:lang w:val="en-US"/>
        </w:rPr>
      </w:pPr>
      <w:r w:rsidRPr="00144248">
        <w:t>Требования</w:t>
      </w:r>
      <w:bookmarkEnd w:id="74"/>
      <w:bookmarkEnd w:id="75"/>
    </w:p>
    <w:p w:rsidR="0088624E" w:rsidRPr="0088624E" w:rsidRDefault="0088624E" w:rsidP="00AC3793">
      <w:pPr>
        <w:rPr>
          <w:lang w:val="en-US"/>
        </w:rPr>
      </w:pPr>
    </w:p>
    <w:p w:rsidR="00EE2C1B" w:rsidRPr="009A08D6" w:rsidRDefault="003E63C6" w:rsidP="009A08D6">
      <w:pPr>
        <w:pStyle w:val="3"/>
      </w:pPr>
      <w:bookmarkStart w:id="76" w:name="_Toc357590937"/>
      <w:bookmarkStart w:id="77" w:name="_Toc359280780"/>
      <w:r w:rsidRPr="009A08D6">
        <w:t>Общие требования</w:t>
      </w:r>
      <w:bookmarkEnd w:id="76"/>
      <w:bookmarkEnd w:id="77"/>
    </w:p>
    <w:p w:rsidR="006D7DA2" w:rsidRPr="00144248" w:rsidRDefault="006D7DA2" w:rsidP="002A0A02">
      <w:pPr>
        <w:pStyle w:val="a"/>
      </w:pPr>
      <w:r w:rsidRPr="002A0A02">
        <w:t>Система должна применять алгоритм увеличения контраста изобр</w:t>
      </w:r>
      <w:r w:rsidRPr="00144248">
        <w:t>ажения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применять алгоритм увеличения яркости изо</w:t>
      </w:r>
      <w:r w:rsidRPr="00144248">
        <w:t>б</w:t>
      </w:r>
      <w:r w:rsidRPr="00144248">
        <w:t>ражения с учётом гистограммы яркости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применять алгоритм изменения тонового ра</w:t>
      </w:r>
      <w:r w:rsidRPr="00144248">
        <w:t>с</w:t>
      </w:r>
      <w:r w:rsidRPr="00144248">
        <w:t>пределения изображения перед его анализом.</w:t>
      </w:r>
    </w:p>
    <w:p w:rsidR="006D7DA2" w:rsidRPr="00144248" w:rsidRDefault="006D7DA2" w:rsidP="002A0A02">
      <w:pPr>
        <w:pStyle w:val="a"/>
      </w:pPr>
      <w:r w:rsidRPr="00144248">
        <w:t>Система должна использовать математическую модель камеры с к</w:t>
      </w:r>
      <w:r w:rsidRPr="00144248">
        <w:t>о</w:t>
      </w:r>
      <w:r w:rsidRPr="00144248">
        <w:t>эффициентами прямого линейного преобразования.</w:t>
      </w:r>
    </w:p>
    <w:p w:rsidR="006D7DA2" w:rsidRPr="00144248" w:rsidRDefault="006D7DA2" w:rsidP="002A0A02">
      <w:pPr>
        <w:pStyle w:val="a"/>
      </w:pPr>
      <w:r w:rsidRPr="00144248">
        <w:t xml:space="preserve">Система должна использовать алгоритм 8-ми масок для </w:t>
      </w:r>
      <w:proofErr w:type="spellStart"/>
      <w:r w:rsidRPr="00144248">
        <w:t>утон</w:t>
      </w:r>
      <w:r w:rsidRPr="00144248">
        <w:t>ь</w:t>
      </w:r>
      <w:r w:rsidRPr="00144248">
        <w:t>шения</w:t>
      </w:r>
      <w:proofErr w:type="spellEnd"/>
      <w:r w:rsidRPr="00144248">
        <w:t xml:space="preserve"> скелетов на изображении.</w:t>
      </w:r>
    </w:p>
    <w:p w:rsidR="006D7DA2" w:rsidRPr="00144248" w:rsidRDefault="006D7DA2" w:rsidP="002A0A02">
      <w:pPr>
        <w:pStyle w:val="a"/>
      </w:pPr>
      <w:r w:rsidRPr="00144248">
        <w:t>Система должна строить скелеты объектов на основе изображ</w:t>
      </w:r>
      <w:r w:rsidRPr="00144248">
        <w:t>е</w:t>
      </w:r>
      <w:r w:rsidRPr="00144248">
        <w:t>ний скелетов, полученных после алгоритма наложения 8-ми масок.</w:t>
      </w:r>
    </w:p>
    <w:p w:rsidR="006D7DA2" w:rsidRPr="00144248" w:rsidRDefault="006D7DA2" w:rsidP="002A0A02">
      <w:pPr>
        <w:pStyle w:val="a"/>
      </w:pPr>
      <w:r w:rsidRPr="00144248">
        <w:t>Система должна сравнивать скелеты графов с помощью метода сравнения иерархий графов.</w:t>
      </w:r>
    </w:p>
    <w:p w:rsidR="006D7DA2" w:rsidRPr="00144248" w:rsidRDefault="006D7DA2" w:rsidP="002A0A02">
      <w:pPr>
        <w:pStyle w:val="a"/>
      </w:pPr>
      <w:r w:rsidRPr="00144248">
        <w:t xml:space="preserve">Система должна обрабатывать цифровые снимки в формате </w:t>
      </w:r>
      <w:r w:rsidRPr="00D836E0">
        <w:rPr>
          <w:lang w:val="en-US"/>
        </w:rPr>
        <w:t>jpg</w:t>
      </w:r>
      <w:r w:rsidRPr="00144248">
        <w:t>.</w:t>
      </w:r>
    </w:p>
    <w:p w:rsidR="006D7DA2" w:rsidRPr="00144248" w:rsidRDefault="006D7DA2" w:rsidP="002A0A02">
      <w:pPr>
        <w:pStyle w:val="a"/>
      </w:pPr>
      <w:r w:rsidRPr="00144248">
        <w:t>Система должна обрабатывать цифровые снимки размером от 352 до 10320 пикселей по ширине и от 288 до 8956 пикселей по высоте.</w:t>
      </w:r>
    </w:p>
    <w:p w:rsidR="00B1176F" w:rsidRPr="00B1176F" w:rsidRDefault="00B1176F" w:rsidP="00AC3793">
      <w:pPr>
        <w:rPr>
          <w:lang w:val="en-US"/>
        </w:rPr>
      </w:pPr>
      <w:bookmarkStart w:id="78" w:name="_Toc357590938"/>
      <w:bookmarkStart w:id="79" w:name="_Toc359280781"/>
    </w:p>
    <w:p w:rsidR="003E63C6" w:rsidRDefault="003E63C6" w:rsidP="009A08D6">
      <w:pPr>
        <w:pStyle w:val="3"/>
        <w:rPr>
          <w:lang w:val="en-US"/>
        </w:rPr>
      </w:pPr>
      <w:r w:rsidRPr="00144248">
        <w:t>Пользовательские требования</w:t>
      </w:r>
      <w:bookmarkEnd w:id="78"/>
      <w:bookmarkEnd w:id="79"/>
    </w:p>
    <w:p w:rsidR="0088624E" w:rsidRDefault="00F41826" w:rsidP="002A0A02">
      <w:pPr>
        <w:pStyle w:val="a"/>
        <w:rPr>
          <w:lang w:eastAsia="en-US"/>
        </w:rPr>
      </w:pPr>
      <w:r>
        <w:rPr>
          <w:lang w:eastAsia="en-US"/>
        </w:rPr>
        <w:t>Интерфейс системы должен быть русскоязычным.</w:t>
      </w:r>
    </w:p>
    <w:p w:rsidR="001F52F9" w:rsidRP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ввод группы цифровых снимков.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вывод количества найденных объектов на серии снимков.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обеспечивать вывод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каждого объекта каждого снимка.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lastRenderedPageBreak/>
        <w:t>Система должна обеспечивать вывод ортогональной проекции любого снимка.</w:t>
      </w:r>
    </w:p>
    <w:p w:rsidR="001F52F9" w:rsidRDefault="001F52F9" w:rsidP="002A0A02">
      <w:pPr>
        <w:pStyle w:val="a"/>
        <w:rPr>
          <w:lang w:eastAsia="en-US"/>
        </w:rPr>
      </w:pPr>
      <w:bookmarkStart w:id="80" w:name="сохранение_объектов"/>
      <w:bookmarkEnd w:id="80"/>
      <w:r>
        <w:rPr>
          <w:lang w:eastAsia="en-US"/>
        </w:rPr>
        <w:t>Система должна обеспечивать возможность сохранения рассч</w:t>
      </w:r>
      <w:r>
        <w:rPr>
          <w:lang w:eastAsia="en-US"/>
        </w:rPr>
        <w:t>и</w:t>
      </w:r>
      <w:r>
        <w:rPr>
          <w:lang w:eastAsia="en-US"/>
        </w:rPr>
        <w:t xml:space="preserve">танных размеров, скорости, </w:t>
      </w:r>
      <w:proofErr w:type="spellStart"/>
      <w:r>
        <w:rPr>
          <w:lang w:val="en-US" w:eastAsia="en-US"/>
        </w:rPr>
        <w:t>gps</w:t>
      </w:r>
      <w:proofErr w:type="spellEnd"/>
      <w:r w:rsidRPr="001F52F9">
        <w:rPr>
          <w:lang w:eastAsia="en-US"/>
        </w:rPr>
        <w:t>-</w:t>
      </w:r>
      <w:r>
        <w:rPr>
          <w:lang w:eastAsia="en-US"/>
        </w:rPr>
        <w:t>координат, расстояния до камеры для любого объекта любого снимка в базу данных.</w:t>
      </w:r>
    </w:p>
    <w:p w:rsidR="00D545CE" w:rsidRDefault="00D545CE" w:rsidP="002A0A02">
      <w:pPr>
        <w:pStyle w:val="a"/>
        <w:rPr>
          <w:lang w:eastAsia="en-US"/>
        </w:rPr>
      </w:pPr>
      <w:bookmarkStart w:id="81" w:name="сохранение_площади"/>
      <w:bookmarkEnd w:id="81"/>
      <w:r>
        <w:rPr>
          <w:lang w:eastAsia="en-US"/>
        </w:rPr>
        <w:t>Система должна обеспечивать возможность сохранения в базу данных рассчитанной занимаемой льдом площади для любого изобр</w:t>
      </w:r>
      <w:r>
        <w:rPr>
          <w:lang w:eastAsia="en-US"/>
        </w:rPr>
        <w:t>а</w:t>
      </w:r>
      <w:r>
        <w:rPr>
          <w:lang w:eastAsia="en-US"/>
        </w:rPr>
        <w:t>жения.</w:t>
      </w:r>
    </w:p>
    <w:p w:rsidR="001F52F9" w:rsidRDefault="001F52F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возможность сохранения пол</w:t>
      </w:r>
      <w:r>
        <w:rPr>
          <w:lang w:eastAsia="en-US"/>
        </w:rPr>
        <w:t>у</w:t>
      </w:r>
      <w:r>
        <w:rPr>
          <w:lang w:eastAsia="en-US"/>
        </w:rPr>
        <w:t>ченной ортогональной проекции любого изображения.</w:t>
      </w:r>
    </w:p>
    <w:p w:rsidR="00D545CE" w:rsidRDefault="00D545CE" w:rsidP="002A0A02">
      <w:pPr>
        <w:pStyle w:val="a"/>
        <w:rPr>
          <w:lang w:eastAsia="en-US"/>
        </w:rPr>
      </w:pPr>
      <w:bookmarkStart w:id="82" w:name="ввод_имени_бд"/>
      <w:bookmarkEnd w:id="82"/>
      <w:r>
        <w:rPr>
          <w:lang w:eastAsia="en-US"/>
        </w:rPr>
        <w:t>Система должна обеспечивать ввод имени базы данных, в кот</w:t>
      </w:r>
      <w:r>
        <w:rPr>
          <w:lang w:eastAsia="en-US"/>
        </w:rPr>
        <w:t>о</w:t>
      </w:r>
      <w:r>
        <w:rPr>
          <w:lang w:eastAsia="en-US"/>
        </w:rPr>
        <w:t xml:space="preserve">рую будет сохраняться информация из требований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964B75" w:rsidRDefault="00964B75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позволять удалять из базы данных информ</w:t>
      </w:r>
      <w:r>
        <w:rPr>
          <w:lang w:eastAsia="en-US"/>
        </w:rPr>
        <w:t>а</w:t>
      </w:r>
      <w:r>
        <w:rPr>
          <w:lang w:eastAsia="en-US"/>
        </w:rPr>
        <w:t xml:space="preserve">цию, которая была сохранена ею в соответствии с требованиями </w:t>
      </w:r>
      <w:hyperlink w:anchor="сохранение_объектов" w:history="1">
        <w:r w:rsidRPr="00D545CE">
          <w:rPr>
            <w:rStyle w:val="a5"/>
            <w:lang w:eastAsia="en-US"/>
          </w:rPr>
          <w:t>3.1.2.6</w:t>
        </w:r>
      </w:hyperlink>
      <w:r>
        <w:rPr>
          <w:lang w:eastAsia="en-US"/>
        </w:rPr>
        <w:t xml:space="preserve"> и </w:t>
      </w:r>
      <w:hyperlink w:anchor="сохранение_площади" w:history="1">
        <w:r w:rsidRPr="00D545CE">
          <w:rPr>
            <w:rStyle w:val="a5"/>
            <w:lang w:eastAsia="en-US"/>
          </w:rPr>
          <w:t>3.1.2.7</w:t>
        </w:r>
      </w:hyperlink>
      <w:r>
        <w:rPr>
          <w:lang w:eastAsia="en-US"/>
        </w:rPr>
        <w:t>.</w:t>
      </w:r>
    </w:p>
    <w:p w:rsidR="00B1176F" w:rsidRPr="00F41826" w:rsidRDefault="00B1176F" w:rsidP="00AC3793">
      <w:pPr>
        <w:rPr>
          <w:lang w:eastAsia="en-US"/>
        </w:rPr>
      </w:pPr>
    </w:p>
    <w:p w:rsidR="003E63C6" w:rsidRDefault="003E63C6" w:rsidP="009A08D6">
      <w:pPr>
        <w:pStyle w:val="3"/>
        <w:rPr>
          <w:lang w:val="en-US"/>
        </w:rPr>
      </w:pPr>
      <w:bookmarkStart w:id="83" w:name="_Toc357590939"/>
      <w:bookmarkStart w:id="84" w:name="_Toc359280782"/>
      <w:r w:rsidRPr="00144248">
        <w:t>Функциональные требования</w:t>
      </w:r>
      <w:bookmarkEnd w:id="83"/>
      <w:bookmarkEnd w:id="84"/>
    </w:p>
    <w:p w:rsidR="00D36ED2" w:rsidRDefault="00D36ED2" w:rsidP="002A0A02">
      <w:pPr>
        <w:pStyle w:val="a"/>
        <w:rPr>
          <w:lang w:eastAsia="en-US"/>
        </w:rPr>
      </w:pPr>
      <w:bookmarkStart w:id="85" w:name="требование_об_определении_объектов"/>
      <w:bookmarkStart w:id="86" w:name="требование_о_принятии_снимков"/>
      <w:bookmarkEnd w:id="85"/>
      <w:bookmarkEnd w:id="86"/>
      <w:r>
        <w:rPr>
          <w:lang w:eastAsia="en-US"/>
        </w:rPr>
        <w:t>Система должна принимать цифровые снимки для проведения их анализа.</w:t>
      </w:r>
    </w:p>
    <w:p w:rsidR="0088624E" w:rsidRDefault="006C0BAC" w:rsidP="002A0A02">
      <w:pPr>
        <w:pStyle w:val="a"/>
        <w:rPr>
          <w:lang w:eastAsia="en-US"/>
        </w:rPr>
      </w:pPr>
      <w:r>
        <w:rPr>
          <w:lang w:eastAsia="en-US"/>
        </w:rPr>
        <w:t>Система должна выделять движущиеся объекты на серии сни</w:t>
      </w:r>
      <w:r>
        <w:rPr>
          <w:lang w:eastAsia="en-US"/>
        </w:rPr>
        <w:t>м</w:t>
      </w:r>
      <w:r>
        <w:rPr>
          <w:lang w:eastAsia="en-US"/>
        </w:rPr>
        <w:t>ков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6C0BAC" w:rsidRDefault="007B4B00" w:rsidP="002A0A02">
      <w:pPr>
        <w:pStyle w:val="a"/>
        <w:rPr>
          <w:lang w:eastAsia="en-US"/>
        </w:rPr>
      </w:pPr>
      <w:bookmarkStart w:id="87" w:name="расстояние_до_объекта"/>
      <w:bookmarkEnd w:id="87"/>
      <w:r>
        <w:rPr>
          <w:lang w:eastAsia="en-US"/>
        </w:rPr>
        <w:t xml:space="preserve">Система должна определять расстояние от камеры до объекта 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>
        <w:rPr>
          <w:lang w:eastAsia="en-US"/>
        </w:rPr>
        <w:t>)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7B4B00" w:rsidRDefault="007B4B00" w:rsidP="002A0A02">
      <w:pPr>
        <w:pStyle w:val="a"/>
        <w:rPr>
          <w:lang w:eastAsia="en-US"/>
        </w:rPr>
      </w:pPr>
      <w:bookmarkStart w:id="88" w:name="скорость_объекта"/>
      <w:bookmarkEnd w:id="88"/>
      <w:r>
        <w:rPr>
          <w:lang w:eastAsia="en-US"/>
        </w:rPr>
        <w:t>Система должна определять скорость объекта</w:t>
      </w:r>
      <w:r w:rsidR="00FB4034"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 xml:space="preserve"> для каждого снимка из серии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="00FB4034">
        <w:rPr>
          <w:lang w:eastAsia="en-US"/>
        </w:rPr>
        <w:t>, кроме первого</w:t>
      </w:r>
      <w:r w:rsidR="00FB4034" w:rsidRPr="00D36ED2">
        <w:rPr>
          <w:lang w:eastAsia="en-US"/>
        </w:rPr>
        <w:t>.</w:t>
      </w:r>
    </w:p>
    <w:p w:rsidR="003C47EB" w:rsidRDefault="003C47EB" w:rsidP="002A0A02">
      <w:pPr>
        <w:pStyle w:val="a"/>
        <w:rPr>
          <w:lang w:eastAsia="en-US"/>
        </w:rPr>
      </w:pPr>
      <w:bookmarkStart w:id="89" w:name="gps_координаты_объекта"/>
      <w:bookmarkEnd w:id="89"/>
      <w:r>
        <w:rPr>
          <w:lang w:eastAsia="en-US"/>
        </w:rPr>
        <w:t xml:space="preserve">Система должна определять </w:t>
      </w:r>
      <w:proofErr w:type="spellStart"/>
      <w:r>
        <w:rPr>
          <w:lang w:val="en-US" w:eastAsia="en-US"/>
        </w:rPr>
        <w:t>gps</w:t>
      </w:r>
      <w:proofErr w:type="spellEnd"/>
      <w:r w:rsidRPr="003C47EB">
        <w:rPr>
          <w:lang w:eastAsia="en-US"/>
        </w:rPr>
        <w:t>-</w:t>
      </w:r>
      <w:r>
        <w:rPr>
          <w:lang w:eastAsia="en-US"/>
        </w:rPr>
        <w:t>координаты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снимка</w:t>
      </w:r>
      <w:r w:rsidR="00D36ED2">
        <w:rPr>
          <w:lang w:eastAsia="en-US"/>
        </w:rPr>
        <w:t xml:space="preserve">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>
        <w:rPr>
          <w:lang w:eastAsia="en-US"/>
        </w:rPr>
        <w:t>.</w:t>
      </w:r>
    </w:p>
    <w:p w:rsidR="003C47EB" w:rsidRDefault="003C47EB" w:rsidP="002A0A02">
      <w:pPr>
        <w:pStyle w:val="a"/>
        <w:rPr>
          <w:lang w:eastAsia="en-US"/>
        </w:rPr>
      </w:pPr>
      <w:bookmarkStart w:id="90" w:name="размеры_объекта"/>
      <w:bookmarkEnd w:id="90"/>
      <w:r>
        <w:rPr>
          <w:lang w:eastAsia="en-US"/>
        </w:rPr>
        <w:t>Система должна определять размеры объекта</w:t>
      </w:r>
      <w:r w:rsidRPr="00FB4034">
        <w:rPr>
          <w:lang w:eastAsia="en-US"/>
        </w:rPr>
        <w:t xml:space="preserve"> </w:t>
      </w:r>
      <w:r w:rsidR="00D36ED2">
        <w:rPr>
          <w:lang w:eastAsia="en-US"/>
        </w:rPr>
        <w:t xml:space="preserve">(см. </w:t>
      </w:r>
      <w:hyperlink w:anchor="требование_об_определении_объектов" w:history="1">
        <w:r w:rsidR="00D36ED2">
          <w:rPr>
            <w:rStyle w:val="a5"/>
            <w:lang w:eastAsia="en-US"/>
          </w:rPr>
          <w:t>3.1.3.2</w:t>
        </w:r>
      </w:hyperlink>
      <w:r w:rsidR="00D36ED2">
        <w:rPr>
          <w:lang w:eastAsia="en-US"/>
        </w:rPr>
        <w:t>)</w:t>
      </w:r>
      <w:r>
        <w:rPr>
          <w:lang w:eastAsia="en-US"/>
        </w:rPr>
        <w:t xml:space="preserve"> для каждого сним</w:t>
      </w:r>
      <w:r w:rsidR="00D36ED2">
        <w:rPr>
          <w:lang w:eastAsia="en-US"/>
        </w:rPr>
        <w:t xml:space="preserve">ка (см. </w:t>
      </w:r>
      <w:hyperlink w:anchor="требование_о_принятии_снимков" w:history="1">
        <w:r w:rsidR="00D36ED2" w:rsidRPr="00D36ED2">
          <w:rPr>
            <w:rStyle w:val="a5"/>
            <w:lang w:eastAsia="en-US"/>
          </w:rPr>
          <w:t>3.1.3.1</w:t>
        </w:r>
      </w:hyperlink>
      <w:r w:rsidR="00D36ED2">
        <w:rPr>
          <w:lang w:eastAsia="en-US"/>
        </w:rPr>
        <w:t>)</w:t>
      </w:r>
      <w:r w:rsidRPr="003C47EB">
        <w:rPr>
          <w:lang w:eastAsia="en-US"/>
        </w:rPr>
        <w:t>.</w:t>
      </w:r>
    </w:p>
    <w:p w:rsidR="00D36ED2" w:rsidRDefault="00D36ED2" w:rsidP="002A0A02">
      <w:pPr>
        <w:pStyle w:val="a"/>
        <w:rPr>
          <w:lang w:eastAsia="en-US"/>
        </w:rPr>
      </w:pPr>
      <w:bookmarkStart w:id="91" w:name="строить_проекцию"/>
      <w:bookmarkEnd w:id="91"/>
      <w:r>
        <w:rPr>
          <w:lang w:eastAsia="en-US"/>
        </w:rPr>
        <w:t xml:space="preserve">Система должна строить ортогональную проекцию каждого снимка (см. </w:t>
      </w:r>
      <w:hyperlink w:anchor="требование_о_принятии_снимков" w:history="1">
        <w:r w:rsidRPr="00D36ED2">
          <w:rPr>
            <w:rStyle w:val="a5"/>
            <w:lang w:eastAsia="en-US"/>
          </w:rPr>
          <w:t>3.1.3.1</w:t>
        </w:r>
      </w:hyperlink>
      <w:r>
        <w:rPr>
          <w:lang w:eastAsia="en-US"/>
        </w:rPr>
        <w:t>)</w:t>
      </w:r>
      <w:r w:rsidRPr="00D36ED2">
        <w:rPr>
          <w:lang w:eastAsia="en-US"/>
        </w:rPr>
        <w:t>.</w:t>
      </w:r>
    </w:p>
    <w:p w:rsidR="001D37AC" w:rsidRDefault="00AE443C" w:rsidP="002A0A02">
      <w:pPr>
        <w:pStyle w:val="a"/>
        <w:rPr>
          <w:lang w:eastAsia="en-US"/>
        </w:rPr>
      </w:pPr>
      <w:bookmarkStart w:id="92" w:name="mysql"/>
      <w:bookmarkEnd w:id="92"/>
      <w:r>
        <w:rPr>
          <w:lang w:eastAsia="en-US"/>
        </w:rPr>
        <w:lastRenderedPageBreak/>
        <w:t>Система должна взаимодействовать с базой данных</w:t>
      </w:r>
      <w:r w:rsidR="001D37AC" w:rsidRPr="001D37AC">
        <w:rPr>
          <w:lang w:eastAsia="en-US"/>
        </w:rPr>
        <w:t xml:space="preserve"> </w:t>
      </w:r>
      <w:r w:rsidR="001D37AC">
        <w:rPr>
          <w:lang w:val="en-US" w:eastAsia="en-US"/>
        </w:rPr>
        <w:t>MySQL</w:t>
      </w:r>
      <w:r w:rsidR="001D37AC" w:rsidRPr="001D37AC">
        <w:rPr>
          <w:lang w:eastAsia="en-US"/>
        </w:rPr>
        <w:t xml:space="preserve"> </w:t>
      </w:r>
      <w:r w:rsidR="001D37AC">
        <w:rPr>
          <w:lang w:eastAsia="en-US"/>
        </w:rPr>
        <w:t>ве</w:t>
      </w:r>
      <w:r w:rsidR="001D37AC">
        <w:rPr>
          <w:lang w:eastAsia="en-US"/>
        </w:rPr>
        <w:t>р</w:t>
      </w:r>
      <w:r w:rsidR="001D37AC">
        <w:rPr>
          <w:lang w:eastAsia="en-US"/>
        </w:rPr>
        <w:t>сии не ни</w:t>
      </w:r>
      <w:r w:rsidR="005325F2">
        <w:rPr>
          <w:lang w:eastAsia="en-US"/>
        </w:rPr>
        <w:t xml:space="preserve">же </w:t>
      </w:r>
      <w:r w:rsidR="005325F2" w:rsidRPr="005325F2">
        <w:rPr>
          <w:lang w:eastAsia="en-US"/>
        </w:rPr>
        <w:t>5</w:t>
      </w:r>
      <w:r>
        <w:rPr>
          <w:lang w:eastAsia="en-US"/>
        </w:rPr>
        <w:t>.</w:t>
      </w:r>
    </w:p>
    <w:p w:rsidR="00567EA0" w:rsidRDefault="00567EA0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 требованию пользователя сохранять ортог</w:t>
      </w:r>
      <w:r>
        <w:rPr>
          <w:lang w:eastAsia="en-US"/>
        </w:rPr>
        <w:t>о</w:t>
      </w:r>
      <w:r>
        <w:rPr>
          <w:lang w:eastAsia="en-US"/>
        </w:rPr>
        <w:t xml:space="preserve">нальную проекцию (см. </w:t>
      </w:r>
      <w:hyperlink w:anchor="строить_проекцию" w:history="1">
        <w:r w:rsidRPr="00567EA0">
          <w:rPr>
            <w:rStyle w:val="a5"/>
            <w:lang w:eastAsia="en-US"/>
          </w:rPr>
          <w:t>3.1.3.7</w:t>
        </w:r>
      </w:hyperlink>
      <w:r>
        <w:rPr>
          <w:lang w:eastAsia="en-US"/>
        </w:rPr>
        <w:t xml:space="preserve">) изображения в файл формата </w:t>
      </w:r>
      <w:r>
        <w:rPr>
          <w:lang w:val="en-US" w:eastAsia="en-US"/>
        </w:rPr>
        <w:t>jpg</w:t>
      </w:r>
      <w:r w:rsidRPr="00567EA0">
        <w:rPr>
          <w:lang w:eastAsia="en-US"/>
        </w:rPr>
        <w:t>.</w:t>
      </w:r>
    </w:p>
    <w:p w:rsidR="0092314F" w:rsidRDefault="0092314F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по требования пользователя </w:t>
      </w:r>
      <w:r w:rsidR="003C52A9">
        <w:rPr>
          <w:lang w:eastAsia="en-US"/>
        </w:rPr>
        <w:t xml:space="preserve">сохранять </w:t>
      </w:r>
      <w:r>
        <w:rPr>
          <w:lang w:eastAsia="en-US"/>
        </w:rPr>
        <w:t>инфо</w:t>
      </w:r>
      <w:r>
        <w:rPr>
          <w:lang w:eastAsia="en-US"/>
        </w:rPr>
        <w:t>р</w:t>
      </w:r>
      <w:r>
        <w:rPr>
          <w:lang w:eastAsia="en-US"/>
        </w:rPr>
        <w:t xml:space="preserve">мацию об объектах </w:t>
      </w:r>
      <w:r w:rsidR="003C52A9">
        <w:rPr>
          <w:lang w:eastAsia="en-US"/>
        </w:rPr>
        <w:t>в базу</w:t>
      </w:r>
      <w:r>
        <w:rPr>
          <w:lang w:eastAsia="en-US"/>
        </w:rPr>
        <w:t xml:space="preserve"> данных</w:t>
      </w:r>
      <w:r w:rsidR="003C52A9">
        <w:rPr>
          <w:lang w:eastAsia="en-US"/>
        </w:rPr>
        <w:t xml:space="preserve">, полученную в соответствии с требованиями </w:t>
      </w:r>
      <w:hyperlink w:anchor="расстояние_до_объекта" w:history="1">
        <w:r w:rsidR="003C52A9" w:rsidRPr="003C52A9">
          <w:rPr>
            <w:rStyle w:val="a5"/>
            <w:lang w:eastAsia="en-US"/>
          </w:rPr>
          <w:t>3.1.3.3</w:t>
        </w:r>
      </w:hyperlink>
      <w:r w:rsidR="003C52A9">
        <w:rPr>
          <w:lang w:eastAsia="en-US"/>
        </w:rPr>
        <w:t xml:space="preserve"> – </w:t>
      </w:r>
      <w:hyperlink w:anchor="размеры_объекта" w:history="1">
        <w:r w:rsidR="00F52CC2" w:rsidRPr="00F52CC2">
          <w:rPr>
            <w:rStyle w:val="a5"/>
            <w:lang w:eastAsia="en-US"/>
          </w:rPr>
          <w:t>3.1.3.6</w:t>
        </w:r>
      </w:hyperlink>
      <w:r>
        <w:rPr>
          <w:lang w:eastAsia="en-US"/>
        </w:rPr>
        <w:t>.</w:t>
      </w:r>
    </w:p>
    <w:p w:rsidR="003C52A9" w:rsidRDefault="003C52A9" w:rsidP="002A0A02">
      <w:pPr>
        <w:pStyle w:val="a"/>
        <w:rPr>
          <w:lang w:eastAsia="en-US"/>
        </w:rPr>
      </w:pPr>
      <w:r>
        <w:rPr>
          <w:lang w:eastAsia="en-US"/>
        </w:rPr>
        <w:t>Система должна по требования пользователя удалять информ</w:t>
      </w:r>
      <w:r>
        <w:rPr>
          <w:lang w:eastAsia="en-US"/>
        </w:rPr>
        <w:t>а</w:t>
      </w:r>
      <w:r>
        <w:rPr>
          <w:lang w:eastAsia="en-US"/>
        </w:rPr>
        <w:t>цию об объектах из</w:t>
      </w:r>
      <w:r w:rsidR="00AC731D">
        <w:rPr>
          <w:lang w:eastAsia="en-US"/>
        </w:rPr>
        <w:t xml:space="preserve"> базы данных</w:t>
      </w:r>
      <w:r>
        <w:rPr>
          <w:lang w:eastAsia="en-US"/>
        </w:rPr>
        <w:t>.</w:t>
      </w:r>
    </w:p>
    <w:p w:rsidR="00AF72CE" w:rsidRPr="006C0BAC" w:rsidRDefault="00AF72CE" w:rsidP="00AC3793">
      <w:pPr>
        <w:rPr>
          <w:lang w:eastAsia="en-US"/>
        </w:rPr>
      </w:pPr>
    </w:p>
    <w:p w:rsidR="008B1B1B" w:rsidRDefault="008B1B1B" w:rsidP="009A08D6">
      <w:pPr>
        <w:pStyle w:val="3"/>
      </w:pPr>
      <w:bookmarkStart w:id="93" w:name="_Toc359280783"/>
      <w:bookmarkStart w:id="94" w:name="_Toc357590940"/>
      <w:r w:rsidRPr="00144248">
        <w:t xml:space="preserve">Требования к </w:t>
      </w:r>
      <w:r>
        <w:t>входным данным</w:t>
      </w:r>
      <w:bookmarkEnd w:id="93"/>
    </w:p>
    <w:p w:rsidR="008B1B1B" w:rsidRPr="00D95D3B" w:rsidRDefault="008B1B1B" w:rsidP="002A0A02">
      <w:pPr>
        <w:pStyle w:val="a"/>
        <w:rPr>
          <w:lang w:eastAsia="en-US"/>
        </w:rPr>
      </w:pPr>
      <w:bookmarkStart w:id="95" w:name="изображение_jpg"/>
      <w:bookmarkEnd w:id="95"/>
      <w:r>
        <w:rPr>
          <w:lang w:eastAsia="en-US"/>
        </w:rPr>
        <w:t>Изображение – цифровое изображение, представленное в ста</w:t>
      </w:r>
      <w:r>
        <w:rPr>
          <w:lang w:eastAsia="en-US"/>
        </w:rPr>
        <w:t>н</w:t>
      </w:r>
      <w:r>
        <w:rPr>
          <w:lang w:eastAsia="en-US"/>
        </w:rPr>
        <w:t xml:space="preserve">дарте </w:t>
      </w:r>
      <w:r w:rsidRPr="008B1B1B">
        <w:rPr>
          <w:lang w:val="en-US" w:eastAsia="en-US"/>
        </w:rPr>
        <w:t>jpg</w:t>
      </w:r>
      <w:r w:rsidRPr="008B1B1B">
        <w:rPr>
          <w:lang w:eastAsia="en-US"/>
        </w:rPr>
        <w:t>.</w:t>
      </w:r>
    </w:p>
    <w:p w:rsidR="00D95D3B" w:rsidRDefault="00D95D3B" w:rsidP="002A0A02">
      <w:pPr>
        <w:pStyle w:val="a"/>
        <w:rPr>
          <w:lang w:eastAsia="en-US"/>
        </w:rPr>
      </w:pPr>
      <w:r>
        <w:rPr>
          <w:lang w:eastAsia="en-US"/>
        </w:rPr>
        <w:t xml:space="preserve">Метаинформация в изображении (см. </w:t>
      </w:r>
      <w:hyperlink w:anchor="изображение_jpg" w:history="1">
        <w:r w:rsidRPr="00D95D3B">
          <w:rPr>
            <w:rStyle w:val="a5"/>
            <w:lang w:eastAsia="en-US"/>
          </w:rPr>
          <w:t>3.1.4.1</w:t>
        </w:r>
      </w:hyperlink>
      <w:r>
        <w:rPr>
          <w:lang w:eastAsia="en-US"/>
        </w:rPr>
        <w:t xml:space="preserve">) должно содержать информацию о </w:t>
      </w:r>
      <w:proofErr w:type="spellStart"/>
      <w:r>
        <w:rPr>
          <w:lang w:val="en-US" w:eastAsia="en-US"/>
        </w:rPr>
        <w:t>gps</w:t>
      </w:r>
      <w:proofErr w:type="spellEnd"/>
      <w:r w:rsidRPr="00D95D3B">
        <w:rPr>
          <w:lang w:eastAsia="en-US"/>
        </w:rPr>
        <w:t>-</w:t>
      </w:r>
      <w:r>
        <w:rPr>
          <w:lang w:eastAsia="en-US"/>
        </w:rPr>
        <w:t>координатах камеры, горизонтальном и вертикал</w:t>
      </w:r>
      <w:r>
        <w:rPr>
          <w:lang w:eastAsia="en-US"/>
        </w:rPr>
        <w:t>ь</w:t>
      </w:r>
      <w:r>
        <w:rPr>
          <w:lang w:eastAsia="en-US"/>
        </w:rPr>
        <w:t>ном углах обзора, азимуту камеры, высоте камеры над уровнем моря</w:t>
      </w:r>
      <w:r w:rsidR="00581183">
        <w:rPr>
          <w:lang w:eastAsia="en-US"/>
        </w:rPr>
        <w:t xml:space="preserve"> и время создания снимка</w:t>
      </w:r>
      <w:r>
        <w:rPr>
          <w:lang w:eastAsia="en-US"/>
        </w:rPr>
        <w:t>.</w:t>
      </w:r>
    </w:p>
    <w:p w:rsidR="00626F14" w:rsidRPr="008B1B1B" w:rsidRDefault="00626F14" w:rsidP="00AC3793">
      <w:pPr>
        <w:rPr>
          <w:lang w:eastAsia="en-US"/>
        </w:rPr>
      </w:pPr>
    </w:p>
    <w:p w:rsidR="00AA5531" w:rsidRDefault="00AA5531" w:rsidP="009A08D6">
      <w:pPr>
        <w:pStyle w:val="3"/>
      </w:pPr>
      <w:bookmarkStart w:id="96" w:name="_Toc359280784"/>
      <w:r>
        <w:t>Требования к  выходным данным</w:t>
      </w:r>
      <w:bookmarkEnd w:id="96"/>
    </w:p>
    <w:p w:rsidR="00AA5531" w:rsidRDefault="00AA5531" w:rsidP="002A0A02">
      <w:pPr>
        <w:pStyle w:val="a"/>
        <w:rPr>
          <w:lang w:eastAsia="en-US"/>
        </w:rPr>
      </w:pPr>
      <w:bookmarkStart w:id="97" w:name="требование_зелёного_контура"/>
      <w:bookmarkEnd w:id="97"/>
      <w:r>
        <w:rPr>
          <w:lang w:eastAsia="en-US"/>
        </w:rPr>
        <w:t>Обнаруженные объекты на каждом снимке должны обводиться зелёным контуром.</w:t>
      </w:r>
    </w:p>
    <w:p w:rsidR="00AA5531" w:rsidRDefault="00AA5531" w:rsidP="002A0A02">
      <w:pPr>
        <w:pStyle w:val="a"/>
        <w:rPr>
          <w:lang w:eastAsia="en-US"/>
        </w:rPr>
      </w:pPr>
      <w:r>
        <w:rPr>
          <w:lang w:eastAsia="en-US"/>
        </w:rPr>
        <w:t xml:space="preserve">Внутри каждого контура из требования </w:t>
      </w:r>
      <w:hyperlink w:anchor="требование_зелёного_контура" w:history="1">
        <w:r w:rsidRPr="00AA5531">
          <w:rPr>
            <w:rStyle w:val="a5"/>
            <w:lang w:eastAsia="en-US"/>
          </w:rPr>
          <w:t>3.1.5.1</w:t>
        </w:r>
      </w:hyperlink>
      <w:r>
        <w:rPr>
          <w:lang w:eastAsia="en-US"/>
        </w:rPr>
        <w:t xml:space="preserve"> система должна рисовать уникальный номер объекта, который идентифицирует </w:t>
      </w:r>
      <w:r w:rsidR="00D0554F">
        <w:rPr>
          <w:lang w:eastAsia="en-US"/>
        </w:rPr>
        <w:t>этот об</w:t>
      </w:r>
      <w:r w:rsidR="00D0554F">
        <w:rPr>
          <w:lang w:eastAsia="en-US"/>
        </w:rPr>
        <w:t>ъ</w:t>
      </w:r>
      <w:r w:rsidR="00D0554F">
        <w:rPr>
          <w:lang w:eastAsia="en-US"/>
        </w:rPr>
        <w:t>ект</w:t>
      </w:r>
      <w:r>
        <w:rPr>
          <w:lang w:eastAsia="en-US"/>
        </w:rPr>
        <w:t xml:space="preserve"> для всей серии снимков.</w:t>
      </w:r>
    </w:p>
    <w:p w:rsidR="00D0554F" w:rsidRDefault="00FB1C2F" w:rsidP="002A0A02">
      <w:pPr>
        <w:pStyle w:val="a"/>
        <w:rPr>
          <w:lang w:eastAsia="en-US"/>
        </w:rPr>
      </w:pPr>
      <w:r>
        <w:rPr>
          <w:lang w:eastAsia="en-US"/>
        </w:rPr>
        <w:t xml:space="preserve">Система должна по требованию пользователя сохранять в базу данных (см. </w:t>
      </w:r>
      <w:hyperlink w:anchor="mysql" w:history="1">
        <w:r w:rsidRPr="001D37AC">
          <w:rPr>
            <w:rStyle w:val="a5"/>
            <w:lang w:eastAsia="en-US"/>
          </w:rPr>
          <w:t>3.1.3.8</w:t>
        </w:r>
      </w:hyperlink>
      <w:r>
        <w:rPr>
          <w:lang w:eastAsia="en-US"/>
        </w:rPr>
        <w:t xml:space="preserve">) расстояние до объекта (см. </w:t>
      </w:r>
      <w:hyperlink w:anchor="расстояние_до_объекта" w:history="1">
        <w:r w:rsidRPr="001B26DB">
          <w:rPr>
            <w:rStyle w:val="a5"/>
            <w:lang w:eastAsia="en-US"/>
          </w:rPr>
          <w:t>3.1.3.3</w:t>
        </w:r>
      </w:hyperlink>
      <w:r>
        <w:rPr>
          <w:lang w:eastAsia="en-US"/>
        </w:rPr>
        <w:t xml:space="preserve">), скорость объекта (см. </w:t>
      </w:r>
      <w:hyperlink w:anchor="скорость_объекта" w:history="1">
        <w:r>
          <w:rPr>
            <w:rStyle w:val="a5"/>
            <w:lang w:eastAsia="en-US"/>
          </w:rPr>
          <w:t>3.1.3.4</w:t>
        </w:r>
      </w:hyperlink>
      <w:r>
        <w:rPr>
          <w:lang w:eastAsia="en-US"/>
        </w:rPr>
        <w:t xml:space="preserve">), </w:t>
      </w:r>
      <w:proofErr w:type="spellStart"/>
      <w:r>
        <w:rPr>
          <w:lang w:val="en-US" w:eastAsia="en-US"/>
        </w:rPr>
        <w:t>gps</w:t>
      </w:r>
      <w:proofErr w:type="spellEnd"/>
      <w:r w:rsidRPr="00AE443C">
        <w:rPr>
          <w:lang w:eastAsia="en-US"/>
        </w:rPr>
        <w:t>-</w:t>
      </w:r>
      <w:r>
        <w:rPr>
          <w:lang w:eastAsia="en-US"/>
        </w:rPr>
        <w:t xml:space="preserve">координаты объекта (см. </w:t>
      </w:r>
      <w:hyperlink w:anchor="gps_координаты_объекта" w:history="1">
        <w:r w:rsidRPr="001B26DB">
          <w:rPr>
            <w:rStyle w:val="a5"/>
            <w:lang w:eastAsia="en-US"/>
          </w:rPr>
          <w:t>3.1.3.5</w:t>
        </w:r>
      </w:hyperlink>
      <w:r>
        <w:rPr>
          <w:lang w:eastAsia="en-US"/>
        </w:rPr>
        <w:t>), размеры объе</w:t>
      </w:r>
      <w:r>
        <w:rPr>
          <w:lang w:eastAsia="en-US"/>
        </w:rPr>
        <w:t>к</w:t>
      </w:r>
      <w:r>
        <w:rPr>
          <w:lang w:eastAsia="en-US"/>
        </w:rPr>
        <w:t xml:space="preserve">та (см. </w:t>
      </w:r>
      <w:hyperlink w:anchor="размеры_объекта" w:history="1">
        <w:r w:rsidRPr="001B26DB">
          <w:rPr>
            <w:rStyle w:val="a5"/>
            <w:lang w:eastAsia="en-US"/>
          </w:rPr>
          <w:t>3.1.3.6</w:t>
        </w:r>
      </w:hyperlink>
      <w:r>
        <w:rPr>
          <w:lang w:eastAsia="en-US"/>
        </w:rPr>
        <w:t>).</w:t>
      </w:r>
    </w:p>
    <w:p w:rsidR="00626F14" w:rsidRPr="00AA5531" w:rsidRDefault="00626F14" w:rsidP="00AC3793">
      <w:pPr>
        <w:rPr>
          <w:lang w:eastAsia="en-US"/>
        </w:rPr>
      </w:pPr>
    </w:p>
    <w:p w:rsidR="003E63C6" w:rsidRPr="003F45FC" w:rsidRDefault="003E63C6" w:rsidP="009A08D6">
      <w:pPr>
        <w:pStyle w:val="3"/>
      </w:pPr>
      <w:bookmarkStart w:id="98" w:name="_Toc357590941"/>
      <w:bookmarkStart w:id="99" w:name="_Toc359280785"/>
      <w:bookmarkEnd w:id="94"/>
      <w:r w:rsidRPr="00144248">
        <w:lastRenderedPageBreak/>
        <w:t>Требования к надёжности и мобильности системы</w:t>
      </w:r>
      <w:bookmarkEnd w:id="98"/>
      <w:bookmarkEnd w:id="99"/>
    </w:p>
    <w:p w:rsidR="0088624E" w:rsidRDefault="00B05A80" w:rsidP="002A0A02">
      <w:pPr>
        <w:pStyle w:val="a"/>
        <w:rPr>
          <w:lang w:eastAsia="en-US"/>
        </w:rPr>
      </w:pPr>
      <w:r>
        <w:rPr>
          <w:lang w:eastAsia="en-US"/>
        </w:rPr>
        <w:t>Система должна быть совместимой с операционными системами</w:t>
      </w:r>
      <w:r w:rsidR="00C75594" w:rsidRPr="00C75594">
        <w:rPr>
          <w:lang w:eastAsia="en-US"/>
        </w:rPr>
        <w:t xml:space="preserve">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</w:t>
      </w:r>
      <w:r w:rsidR="0076471B">
        <w:rPr>
          <w:lang w:val="en-US" w:eastAsia="en-US"/>
        </w:rPr>
        <w:t>XP</w:t>
      </w:r>
      <w:r w:rsidR="0076471B" w:rsidRPr="0076471B">
        <w:rPr>
          <w:lang w:eastAsia="en-US"/>
        </w:rPr>
        <w:t xml:space="preserve">, </w:t>
      </w:r>
      <w:r w:rsidR="0076471B">
        <w:rPr>
          <w:lang w:val="en-US" w:eastAsia="en-US"/>
        </w:rPr>
        <w:t>Windows</w:t>
      </w:r>
      <w:r w:rsidR="0076471B" w:rsidRPr="0076471B">
        <w:rPr>
          <w:lang w:eastAsia="en-US"/>
        </w:rPr>
        <w:t xml:space="preserve"> 7 </w:t>
      </w:r>
      <w:r w:rsidR="0076471B">
        <w:rPr>
          <w:lang w:eastAsia="en-US"/>
        </w:rPr>
        <w:t xml:space="preserve">и </w:t>
      </w:r>
      <w:r w:rsidR="0076471B">
        <w:rPr>
          <w:lang w:val="en-US" w:eastAsia="en-US"/>
        </w:rPr>
        <w:t>Windows</w:t>
      </w:r>
      <w:r w:rsidR="0076471B">
        <w:rPr>
          <w:lang w:eastAsia="en-US"/>
        </w:rPr>
        <w:t xml:space="preserve"> 8</w:t>
      </w:r>
      <w:r>
        <w:rPr>
          <w:lang w:eastAsia="en-US"/>
        </w:rPr>
        <w:t>.</w:t>
      </w:r>
    </w:p>
    <w:p w:rsidR="00964B75" w:rsidRDefault="00964B75" w:rsidP="002A0A02">
      <w:pPr>
        <w:pStyle w:val="a"/>
        <w:rPr>
          <w:lang w:eastAsia="en-US"/>
        </w:rPr>
      </w:pPr>
      <w:r>
        <w:rPr>
          <w:lang w:eastAsia="en-US"/>
        </w:rPr>
        <w:t>Система должна обеспечивать целостность базы данных при внесении изменений в неё.</w:t>
      </w:r>
    </w:p>
    <w:p w:rsidR="00626F14" w:rsidRPr="003F45FC" w:rsidRDefault="00626F14" w:rsidP="00AC3793">
      <w:pPr>
        <w:rPr>
          <w:lang w:eastAsia="en-US"/>
        </w:rPr>
      </w:pPr>
    </w:p>
    <w:p w:rsidR="003E63C6" w:rsidRDefault="003E63C6" w:rsidP="009A08D6">
      <w:pPr>
        <w:pStyle w:val="3"/>
      </w:pPr>
      <w:bookmarkStart w:id="100" w:name="_Toc263691936"/>
      <w:bookmarkStart w:id="101" w:name="_Toc357590942"/>
      <w:bookmarkStart w:id="102" w:name="_Toc359280786"/>
      <w:r w:rsidRPr="00144248">
        <w:t>Требования к серверу БД</w:t>
      </w:r>
      <w:bookmarkEnd w:id="100"/>
      <w:bookmarkEnd w:id="101"/>
      <w:bookmarkEnd w:id="102"/>
    </w:p>
    <w:p w:rsidR="00B05A80" w:rsidRDefault="00A94A97" w:rsidP="002A0A02">
      <w:pPr>
        <w:pStyle w:val="a"/>
        <w:rPr>
          <w:lang w:eastAsia="en-US"/>
        </w:rPr>
      </w:pPr>
      <w:r>
        <w:rPr>
          <w:lang w:eastAsia="en-US"/>
        </w:rPr>
        <w:t>СУБД должна</w:t>
      </w:r>
      <w:r w:rsidR="00B05A80">
        <w:rPr>
          <w:lang w:eastAsia="en-US"/>
        </w:rPr>
        <w:t xml:space="preserve"> </w:t>
      </w:r>
      <w:r>
        <w:rPr>
          <w:lang w:eastAsia="en-US"/>
        </w:rPr>
        <w:t xml:space="preserve">являться </w:t>
      </w:r>
      <w:r w:rsidR="00B05A80" w:rsidRPr="00626F14">
        <w:rPr>
          <w:lang w:val="en-US" w:eastAsia="en-US"/>
        </w:rPr>
        <w:t>MySQL</w:t>
      </w:r>
      <w:r w:rsidR="005325F2">
        <w:rPr>
          <w:lang w:eastAsia="en-US"/>
        </w:rPr>
        <w:t xml:space="preserve"> версии не ниже 5</w:t>
      </w:r>
      <w:r w:rsidR="00B05A80">
        <w:rPr>
          <w:lang w:eastAsia="en-US"/>
        </w:rPr>
        <w:t>.</w:t>
      </w:r>
    </w:p>
    <w:p w:rsidR="00D545CE" w:rsidRDefault="00D545CE" w:rsidP="002A0A02">
      <w:pPr>
        <w:pStyle w:val="a"/>
        <w:rPr>
          <w:lang w:eastAsia="en-US"/>
        </w:rPr>
      </w:pPr>
      <w:r>
        <w:rPr>
          <w:lang w:eastAsia="en-US"/>
        </w:rPr>
        <w:t>БД не должна содержать базу данных, название которой совп</w:t>
      </w:r>
      <w:r>
        <w:rPr>
          <w:lang w:eastAsia="en-US"/>
        </w:rPr>
        <w:t>а</w:t>
      </w:r>
      <w:r>
        <w:rPr>
          <w:lang w:eastAsia="en-US"/>
        </w:rPr>
        <w:t xml:space="preserve">дает с названием базы из требования </w:t>
      </w:r>
      <w:hyperlink w:anchor="ввод_имени_бд" w:history="1">
        <w:r w:rsidR="00EB111B" w:rsidRPr="00EB111B">
          <w:rPr>
            <w:rStyle w:val="a5"/>
            <w:lang w:eastAsia="en-US"/>
          </w:rPr>
          <w:t>3.1.2.9</w:t>
        </w:r>
      </w:hyperlink>
      <w:r>
        <w:rPr>
          <w:lang w:eastAsia="en-US"/>
        </w:rPr>
        <w:t>.</w:t>
      </w:r>
    </w:p>
    <w:p w:rsidR="00A94A97" w:rsidRDefault="00A94A97" w:rsidP="002A0A02">
      <w:pPr>
        <w:pStyle w:val="a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>с объёмом ОЗУ</w:t>
      </w:r>
      <w:r w:rsidRPr="00B6583C">
        <w:t xml:space="preserve"> </w:t>
      </w:r>
      <w:r>
        <w:t xml:space="preserve">не менее </w:t>
      </w:r>
      <w:r w:rsidRPr="00B6583C">
        <w:t>1024</w:t>
      </w:r>
      <w:r>
        <w:t xml:space="preserve"> </w:t>
      </w:r>
      <w:r>
        <w:rPr>
          <w:lang w:val="en-US"/>
        </w:rPr>
        <w:t>Mb</w:t>
      </w:r>
      <w:r w:rsidRPr="00B6583C">
        <w:t>.</w:t>
      </w:r>
    </w:p>
    <w:p w:rsidR="00A94A97" w:rsidRPr="00B05A80" w:rsidRDefault="00A94A97" w:rsidP="002A0A02">
      <w:pPr>
        <w:pStyle w:val="a"/>
        <w:rPr>
          <w:lang w:eastAsia="en-US"/>
        </w:rPr>
      </w:pPr>
      <w:r>
        <w:t>СУБД</w:t>
      </w:r>
      <w:r w:rsidRPr="00F005E0">
        <w:t xml:space="preserve"> </w:t>
      </w:r>
      <w:r>
        <w:t>должна</w:t>
      </w:r>
      <w:r w:rsidRPr="00F005E0">
        <w:t xml:space="preserve"> </w:t>
      </w:r>
      <w:r>
        <w:t>быть</w:t>
      </w:r>
      <w:r w:rsidRPr="00F005E0">
        <w:t xml:space="preserve"> </w:t>
      </w:r>
      <w:r>
        <w:t>установлена</w:t>
      </w:r>
      <w:r w:rsidRPr="00F005E0">
        <w:t xml:space="preserve"> </w:t>
      </w:r>
      <w:r>
        <w:t>на</w:t>
      </w:r>
      <w:r w:rsidRPr="00F005E0">
        <w:t xml:space="preserve"> </w:t>
      </w:r>
      <w:r>
        <w:rPr>
          <w:lang w:val="en-US"/>
        </w:rPr>
        <w:t>IBM</w:t>
      </w:r>
      <w:r w:rsidRPr="00A94A97">
        <w:t>-</w:t>
      </w:r>
      <w:r>
        <w:t>совместимый компь</w:t>
      </w:r>
      <w:r>
        <w:t>ю</w:t>
      </w:r>
      <w:r>
        <w:t>тер</w:t>
      </w:r>
      <w:r w:rsidRPr="00B6583C">
        <w:t xml:space="preserve"> </w:t>
      </w:r>
      <w:r>
        <w:t xml:space="preserve">с </w:t>
      </w:r>
      <w:r w:rsidRPr="00B6583C">
        <w:t xml:space="preserve">тактовой частотой </w:t>
      </w:r>
      <w:r>
        <w:t xml:space="preserve">ЦП не менее </w:t>
      </w:r>
      <w:r w:rsidRPr="00B6583C">
        <w:t>1,</w:t>
      </w:r>
      <w:r>
        <w:t>5 ГГ</w:t>
      </w:r>
      <w:r w:rsidRPr="00B6583C">
        <w:t>ц</w:t>
      </w:r>
      <w:r>
        <w:t>.</w:t>
      </w:r>
    </w:p>
    <w:p w:rsidR="00014B75" w:rsidRDefault="00014B75" w:rsidP="00AC3793">
      <w:pPr>
        <w:rPr>
          <w:kern w:val="32"/>
        </w:rPr>
      </w:pPr>
      <w:r>
        <w:br w:type="page"/>
      </w:r>
    </w:p>
    <w:p w:rsidR="00183B80" w:rsidRDefault="00E67C22" w:rsidP="00AC3793">
      <w:pPr>
        <w:pStyle w:val="2"/>
      </w:pPr>
      <w:bookmarkStart w:id="103" w:name="_Toc357590943"/>
      <w:bookmarkStart w:id="104" w:name="_Toc359280787"/>
      <w:r>
        <w:lastRenderedPageBreak/>
        <w:t>П</w:t>
      </w:r>
      <w:r w:rsidR="00183B80" w:rsidRPr="00144248">
        <w:t>роект</w:t>
      </w:r>
      <w:bookmarkEnd w:id="103"/>
      <w:bookmarkEnd w:id="104"/>
    </w:p>
    <w:p w:rsidR="00E67C22" w:rsidRPr="00E67C22" w:rsidRDefault="00E67C22" w:rsidP="00AC3793"/>
    <w:p w:rsidR="00183B80" w:rsidRPr="00144248" w:rsidRDefault="00183B80" w:rsidP="009A08D6">
      <w:pPr>
        <w:pStyle w:val="3"/>
      </w:pPr>
      <w:bookmarkStart w:id="105" w:name="_Toc338806078"/>
      <w:bookmarkStart w:id="106" w:name="_Toc357590944"/>
      <w:bookmarkStart w:id="107" w:name="_Toc359280788"/>
      <w:r w:rsidRPr="00144248">
        <w:t>АКД</w:t>
      </w:r>
      <w:bookmarkEnd w:id="105"/>
      <w:bookmarkEnd w:id="106"/>
      <w:bookmarkEnd w:id="107"/>
    </w:p>
    <w:p w:rsidR="00183B80" w:rsidRPr="00144248" w:rsidRDefault="00183B80" w:rsidP="00AC3793">
      <w:pPr>
        <w:rPr>
          <w:lang w:val="en-US"/>
        </w:rPr>
      </w:pPr>
      <w:r w:rsidRPr="00144248">
        <w:rPr>
          <w:noProof/>
        </w:rPr>
        <mc:AlternateContent>
          <mc:Choice Requires="wpc">
            <w:drawing>
              <wp:inline distT="0" distB="0" distL="0" distR="0" wp14:anchorId="3DE7405D" wp14:editId="6B9D0726">
                <wp:extent cx="5486400" cy="7837715"/>
                <wp:effectExtent l="0" t="0" r="0" b="0"/>
                <wp:docPr id="177" name="Полотно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8" name="Прямоугольник 2"/>
                        <wps:cNvSpPr>
                          <a:spLocks noChangeArrowheads="1"/>
                        </wps:cNvSpPr>
                        <wps:spPr bwMode="auto">
                          <a:xfrm>
                            <a:off x="2245801" y="693133"/>
                            <a:ext cx="1116419" cy="3296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D5211" w:rsidRPr="00B01841" w:rsidRDefault="00CD5211" w:rsidP="002A0A02">
                              <w:pPr>
                                <w:pStyle w:val="aff5"/>
                              </w:pPr>
                              <w:r w:rsidRPr="00B01841">
                                <w:t>Пол</w:t>
                              </w:r>
                              <w:r w:rsidRPr="00B01841">
                                <w:t>ь</w:t>
                              </w:r>
                              <w:r w:rsidRPr="00B01841">
                                <w:t>зователь</w:t>
                              </w:r>
                            </w:p>
                            <w:p w:rsidR="00CD5211" w:rsidRPr="00B01841" w:rsidRDefault="00CD5211" w:rsidP="00AC3793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9" name="Прямоугольник 44"/>
                        <wps:cNvSpPr>
                          <a:spLocks noChangeArrowheads="1"/>
                        </wps:cNvSpPr>
                        <wps:spPr bwMode="auto">
                          <a:xfrm>
                            <a:off x="76434" y="1550254"/>
                            <a:ext cx="4360393" cy="2908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Pr="008B18E9" w:rsidRDefault="00CD5211" w:rsidP="00AC379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t>Система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Прямоугольник 40"/>
                        <wps:cNvSpPr>
                          <a:spLocks noChangeArrowheads="1"/>
                        </wps:cNvSpPr>
                        <wps:spPr bwMode="auto">
                          <a:xfrm>
                            <a:off x="1819825" y="2065585"/>
                            <a:ext cx="1998921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Pr="002A0A02" w:rsidRDefault="00CD5211" w:rsidP="00AC37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Пользовательский инте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р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фейс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1" name="Прямоугольник 41"/>
                        <wps:cNvSpPr>
                          <a:spLocks noChangeArrowheads="1"/>
                        </wps:cNvSpPr>
                        <wps:spPr bwMode="auto">
                          <a:xfrm>
                            <a:off x="133026" y="2956999"/>
                            <a:ext cx="1339702" cy="6167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Pr="002A0A02" w:rsidRDefault="00CD5211" w:rsidP="00AC3793">
                              <w:pP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анализа сни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2" name="Прямоугольник 42"/>
                        <wps:cNvSpPr>
                          <a:spLocks noChangeArrowheads="1"/>
                        </wps:cNvSpPr>
                        <wps:spPr bwMode="auto">
                          <a:xfrm>
                            <a:off x="2160591" y="3607006"/>
                            <a:ext cx="1339702" cy="69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Pr="002A0A02" w:rsidRDefault="00CD5211" w:rsidP="00AC3793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Модуль обмена да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н</w:t>
                              </w:r>
                              <w:r w:rsidRPr="002A0A02">
                                <w:rPr>
                                  <w:sz w:val="24"/>
                                  <w:szCs w:val="24"/>
                                </w:rPr>
                                <w:t>ными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3" name="Блок-схема: магнитный диск 7"/>
                        <wps:cNvSpPr>
                          <a:spLocks noChangeArrowheads="1"/>
                        </wps:cNvSpPr>
                        <wps:spPr bwMode="auto">
                          <a:xfrm>
                            <a:off x="4315962" y="4458594"/>
                            <a:ext cx="861237" cy="925107"/>
                          </a:xfrm>
                          <a:prstGeom prst="flowChartMagneticDisk">
                            <a:avLst/>
                          </a:prstGeom>
                          <a:solidFill>
                            <a:srgbClr val="FFFFFF"/>
                          </a:solidFill>
                          <a:ln w="25400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D5211" w:rsidRPr="002A0A02" w:rsidRDefault="00CD5211" w:rsidP="00AC3793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БД сни</w:t>
                              </w: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м</w:t>
                              </w:r>
                              <w:r w:rsidRPr="002A0A02">
                                <w:rPr>
                                  <w:sz w:val="20"/>
                                  <w:szCs w:val="20"/>
                                </w:rPr>
                                <w:t>ков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4" name="Прямая соединительная линия 9"/>
                        <wps:cNvCnPr>
                          <a:cxnSpLocks noChangeShapeType="1"/>
                        </wps:cNvCnPr>
                        <wps:spPr bwMode="auto">
                          <a:xfrm>
                            <a:off x="4537608" y="4027963"/>
                            <a:ext cx="0" cy="43579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Прямая со стрелкой 10"/>
                        <wps:cNvCnPr>
                          <a:cxnSpLocks noChangeShapeType="1"/>
                        </wps:cNvCnPr>
                        <wps:spPr bwMode="auto">
                          <a:xfrm>
                            <a:off x="2698286" y="2682482"/>
                            <a:ext cx="0" cy="9112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Прямая со стрелкой 18"/>
                        <wps:cNvCnPr>
                          <a:cxnSpLocks noChangeShapeType="1"/>
                        </wps:cNvCnPr>
                        <wps:spPr bwMode="auto">
                          <a:xfrm>
                            <a:off x="3500294" y="3850206"/>
                            <a:ext cx="1402439" cy="0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Прямая соединительная линия 19"/>
                        <wps:cNvCnPr>
                          <a:cxnSpLocks noChangeShapeType="1"/>
                        </wps:cNvCnPr>
                        <wps:spPr bwMode="auto">
                          <a:xfrm>
                            <a:off x="4902733" y="3855512"/>
                            <a:ext cx="0" cy="608388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Прямая со стрелкой 25"/>
                        <wps:cNvCnPr>
                          <a:cxnSpLocks noChangeShapeType="1"/>
                        </wps:cNvCnPr>
                        <wps:spPr bwMode="auto">
                          <a:xfrm>
                            <a:off x="2711578" y="1068274"/>
                            <a:ext cx="0" cy="997443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49" name="Группа 20"/>
                        <wpg:cNvGrpSpPr>
                          <a:grpSpLocks/>
                        </wpg:cNvGrpSpPr>
                        <wpg:grpSpPr bwMode="auto">
                          <a:xfrm>
                            <a:off x="3073933" y="6311397"/>
                            <a:ext cx="1828800" cy="1526318"/>
                            <a:chOff x="3187829" y="4646846"/>
                            <a:chExt cx="1828800" cy="1526198"/>
                          </a:xfrm>
                        </wpg:grpSpPr>
                        <wps:wsp>
                          <wps:cNvPr id="50" name="Прямоугольник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87829" y="4674190"/>
                              <a:ext cx="1828800" cy="14988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AC3793">
                                <w:r w:rsidRPr="007A41E4">
                                  <w:t>Прибрежная зона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Рисунок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87829" y="4646846"/>
                              <a:ext cx="1828800" cy="121310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g:wgp>
                        <wpg:cNvPr id="53" name="Группа 17"/>
                        <wpg:cNvGrpSpPr>
                          <a:grpSpLocks/>
                        </wpg:cNvGrpSpPr>
                        <wpg:grpSpPr bwMode="auto">
                          <a:xfrm>
                            <a:off x="914696" y="4656327"/>
                            <a:ext cx="1496573" cy="1806997"/>
                            <a:chOff x="1151090" y="3837209"/>
                            <a:chExt cx="1496573" cy="1806855"/>
                          </a:xfrm>
                        </wpg:grpSpPr>
                        <wps:wsp>
                          <wps:cNvPr id="54" name="Прямоугольник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51090" y="3837209"/>
                              <a:ext cx="1496573" cy="1806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513CFF" w:rsidRDefault="00CD5211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513CFF">
                                  <w:t>Камера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" name="Рисунок 1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71724" y="4067698"/>
                              <a:ext cx="1474137" cy="14741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wgp>
                      <wps:wsp>
                        <wps:cNvPr id="56" name="Прямая соединительная линия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396490" y="4921447"/>
                            <a:ext cx="1906905" cy="24130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Прямая соединительная линия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41112" y="6157754"/>
                            <a:ext cx="598971" cy="59122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58" name="Группа 14"/>
                        <wpg:cNvGrpSpPr>
                          <a:grpSpLocks/>
                        </wpg:cNvGrpSpPr>
                        <wpg:grpSpPr bwMode="auto">
                          <a:xfrm>
                            <a:off x="2651092" y="46225"/>
                            <a:ext cx="259705" cy="691792"/>
                            <a:chOff x="2226623" y="460169"/>
                            <a:chExt cx="259705" cy="691738"/>
                          </a:xfrm>
                        </wpg:grpSpPr>
                        <wps:wsp>
                          <wps:cNvPr id="59" name="Овал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35020" y="460169"/>
                              <a:ext cx="241982" cy="246413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25400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0" name="Прямая соединительная линия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706582"/>
                              <a:ext cx="0" cy="296883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Прямая соединительная линия 5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26624" y="843148"/>
                              <a:ext cx="259704" cy="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Прямая соединительная линия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226623" y="1003465"/>
                              <a:ext cx="130628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Прямая соединительная линия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7251" y="1003465"/>
                              <a:ext cx="121552" cy="148442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g:wgp>
                        <wpg:cNvPr id="64" name="Группа 6"/>
                        <wpg:cNvGrpSpPr>
                          <a:grpSpLocks/>
                        </wpg:cNvGrpSpPr>
                        <wpg:grpSpPr bwMode="auto">
                          <a:xfrm>
                            <a:off x="501780" y="940148"/>
                            <a:ext cx="4820468" cy="6173034"/>
                            <a:chOff x="872261" y="-120089"/>
                            <a:chExt cx="4820468" cy="6172548"/>
                          </a:xfrm>
                        </wpg:grpSpPr>
                        <wps:wsp>
                          <wps:cNvPr id="65" name="Прямоугольник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16172"/>
                              <a:ext cx="1674967" cy="43433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2A0A02" w:rsidRDefault="00CD5211" w:rsidP="002A0A02">
                                <w:pPr>
                                  <w:pStyle w:val="aff5"/>
                                </w:pPr>
                                <w:r w:rsidRPr="002A0A02">
                                  <w:t>Ввод временного диапазона для ан</w:t>
                                </w:r>
                                <w:r w:rsidRPr="002A0A02">
                                  <w:t>а</w:t>
                                </w:r>
                                <w:r w:rsidRPr="002A0A02">
                                  <w:t>лиза</w:t>
                                </w:r>
                              </w:p>
                              <w:p w:rsidR="00CD5211" w:rsidRPr="002A0A02" w:rsidRDefault="00CD5211" w:rsidP="00AC3793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6" name="Прямоугольник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85177" y="2542870"/>
                              <a:ext cx="1149717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Фот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графии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7" name="Прямоугольник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1439739" y="1345389"/>
                              <a:ext cx="692225" cy="1603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</w:pPr>
                                <w:r w:rsidRPr="007A41E4">
                                  <w:t>Команды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8" name="Прямоугольник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2261" y="834046"/>
                              <a:ext cx="1259703" cy="4140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</w:pPr>
                                <w:r w:rsidRPr="007A41E4">
                                  <w:t>Результат анализа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9" name="Прямоугольник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19261" y="-120089"/>
                              <a:ext cx="1795954" cy="572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</w:pPr>
                                <w:r w:rsidRPr="007A41E4">
                                  <w:t>Отображение числовой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мации и изображений с траект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риями объектов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0" name="Прямая соединительная линия 3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533158"/>
                              <a:ext cx="0" cy="44291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Прямая соединительная линия 38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1285029" y="2789534"/>
                              <a:ext cx="1246043" cy="100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Прямая со стрелкой 3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285177" y="2513135"/>
                              <a:ext cx="0" cy="276064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Прямая со стрелкой 4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85150" y="2976244"/>
                              <a:ext cx="1445921" cy="61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Прямоугольник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7854" y="3034158"/>
                              <a:ext cx="1172124" cy="2095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D8000A" w:rsidRDefault="00CD5211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Запрос фотографий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5" name="Прямоугольник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4908089" y="2337466"/>
                              <a:ext cx="784640" cy="3766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</w:pPr>
                                <w:r w:rsidRPr="007A41E4">
                                  <w:t>П</w:t>
                                </w:r>
                                <w:r w:rsidRPr="007A41E4">
                                  <w:t>е</w:t>
                                </w:r>
                                <w:r w:rsidRPr="007A41E4">
                                  <w:t xml:space="preserve">редача </w:t>
                                </w:r>
                                <w:proofErr w:type="spellStart"/>
                                <w:r w:rsidRPr="007A41E4">
                                  <w:rPr>
                                    <w:lang w:val="en-US"/>
                                  </w:rPr>
                                  <w:t>sql</w:t>
                                </w:r>
                                <w:proofErr w:type="spellEnd"/>
                                <w:r w:rsidRPr="007A41E4"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7A41E4">
                                  <w:t>запросов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6" name="Прямоугольник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60605" y="2962119"/>
                              <a:ext cx="725838" cy="39208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B01841" w:rsidRDefault="00CD5211" w:rsidP="002A0A02">
                                <w:pPr>
                                  <w:pStyle w:val="aff5"/>
                                </w:pPr>
                                <w:r w:rsidRPr="00B01841">
                                  <w:t>Результаты з</w:t>
                                </w:r>
                                <w:r w:rsidRPr="00B01841">
                                  <w:t>а</w:t>
                                </w:r>
                                <w:r w:rsidRPr="00B01841">
                                  <w:t>проса</w:t>
                                </w:r>
                              </w:p>
                              <w:p w:rsidR="00CD5211" w:rsidRPr="00B01841" w:rsidRDefault="00CD5211" w:rsidP="00AC3793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7" name="Прямая со стрелкой 2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643"/>
                              <a:ext cx="1" cy="55370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8" name="Прямая соединительная линия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94702" y="1342854"/>
                              <a:ext cx="905276" cy="1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Прямая со стрелкой 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5150" y="1153332"/>
                              <a:ext cx="111482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Прямая соединительная линия 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075478" y="1153237"/>
                              <a:ext cx="0" cy="743236"/>
                            </a:xfrm>
                            <a:prstGeom prst="line">
                              <a:avLst/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Прямоугольник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31964" y="1896139"/>
                              <a:ext cx="889609" cy="5685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Запрос польз</w:t>
                                </w:r>
                                <w:r w:rsidRPr="007A41E4">
                                  <w:t>о</w:t>
                                </w:r>
                                <w:r w:rsidRPr="007A41E4">
                                  <w:t>вателя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2" name="Прямоугольник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344269" y="1895955"/>
                              <a:ext cx="1379503" cy="568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2A0A02">
                                <w:pPr>
                                  <w:pStyle w:val="aff5"/>
                                </w:pPr>
                                <w:r w:rsidRPr="007A41E4">
                                  <w:t>Фотографии и   инфо</w:t>
                                </w:r>
                                <w:r w:rsidRPr="007A41E4">
                                  <w:t>р</w:t>
                                </w:r>
                                <w:r w:rsidRPr="007A41E4">
                                  <w:t>мация о содерж</w:t>
                                </w:r>
                                <w:r w:rsidRPr="007A41E4">
                                  <w:t>и</w:t>
                                </w:r>
                                <w:r w:rsidRPr="007A41E4">
                                  <w:t>мом БД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3" name="Прямоугольник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9680" y="5500805"/>
                              <a:ext cx="1935947" cy="5516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ED769D" w:rsidRDefault="00CD5211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ED769D">
                                  <w:t>Информация из внешнего мира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4" name="Прямоугольник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914647" y="4211560"/>
                              <a:ext cx="1700234" cy="5226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25400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D5211" w:rsidRPr="007A41E4" w:rsidRDefault="00CD5211" w:rsidP="00AC3793">
                                <w:pPr>
                                  <w:rPr>
                                    <w:lang w:val="en-US"/>
                                  </w:rPr>
                                </w:pPr>
                                <w:r w:rsidRPr="007A41E4">
                                  <w:t>Изображение (</w:t>
                                </w:r>
                                <w:r w:rsidRPr="007A41E4">
                                  <w:rPr>
                                    <w:lang w:val="en-US"/>
                                  </w:rPr>
                                  <w:t>jpeg, bmp)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s:wsp>
                        <wps:cNvPr id="85" name="Прямая соединительная линия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500292" y="4022597"/>
                            <a:ext cx="1037316" cy="61"/>
                          </a:xfrm>
                          <a:prstGeom prst="line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Прямая со стрелкой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03125" y="2682293"/>
                            <a:ext cx="0" cy="911376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Прямая со стрелкой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2887668" y="1068226"/>
                            <a:ext cx="15604" cy="997442"/>
                          </a:xfrm>
                          <a:prstGeom prst="straightConnector1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7" o:spid="_x0000_s1077" editas="canvas" style="width:6in;height:617.15pt;mso-position-horizontal-relative:char;mso-position-vertical-relative:line" coordsize="54864,7837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">
                <v:shape id="_x0000_s1078" type="#_x0000_t75" style="position:absolute;width:54864;height:78371;visibility:visible;mso-wrap-style:square">
                  <v:fill o:detectmouseclick="t"/>
                  <v:path o:connecttype="none"/>
                </v:shape>
                <v:rect id="Прямоугольник 2" o:spid="_x0000_s1079" style="position:absolute;left:22458;top:6931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beroA&#10;AADbAAAADwAAAGRycy9kb3ducmV2LnhtbERPSwrCMBDdC94hjOBOUz+IVKOoILpVi+uxGdtiMylJ&#10;1Hp7sxBcPt5/uW5NLV7kfGVZwWiYgCDOra64UJBd9oM5CB+QNdaWScGHPKxX3c4SU23ffKLXORQi&#10;hrBPUUEZQpNK6fOSDPqhbYgjd7fOYIjQFVI7fMdwU8txksykwYpjQ4kN7UrKH+enUSDDgR6Xdnzl&#10;STLF29bds2sjler32s0CRKA2/MU/91ErmMSx8Uv8AXL1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JbberoAAADbAAAADwAAAAAAAAAAAAAAAACYAgAAZHJzL2Rvd25yZXYueG1s&#10;UEsFBgAAAAAEAAQA9QAAAH8DAAAAAA==&#10;" stroked="f" strokeweight="2pt">
                  <v:textbox>
                    <w:txbxContent>
                      <w:p w:rsidR="00CD5211" w:rsidRPr="00B01841" w:rsidRDefault="00CD5211" w:rsidP="002A0A02">
                        <w:pPr>
                          <w:pStyle w:val="aff5"/>
                        </w:pPr>
                        <w:r w:rsidRPr="00B01841">
                          <w:t>Пол</w:t>
                        </w:r>
                        <w:r w:rsidRPr="00B01841">
                          <w:t>ь</w:t>
                        </w:r>
                        <w:r w:rsidRPr="00B01841">
                          <w:t>зователь</w:t>
                        </w:r>
                      </w:p>
                      <w:p w:rsidR="00CD5211" w:rsidRPr="00B01841" w:rsidRDefault="00CD5211" w:rsidP="00AC3793"/>
                    </w:txbxContent>
                  </v:textbox>
                </v:rect>
                <v:rect id="Прямоугольник 44" o:spid="_x0000_s1080" style="position:absolute;left:764;top:15502;width:43604;height:290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J1ksQA&#10;AADbAAAADwAAAGRycy9kb3ducmV2LnhtbESPQWsCMRSE74L/ITzBW82q1NqtUaQgFkRobXt/bJ67&#10;i5uXbZLVtL/eCAWPw8x8wyxW0TTiTM7XlhWMRxkI4sLqmksFX5+bhzkIH5A1NpZJwS95WC37vQXm&#10;2l74g86HUIoEYZ+jgiqENpfSFxUZ9CPbEifvaJ3BkKQrpXZ4SXDTyEmWzaTBmtNChS29VlScDp1R&#10;0O4fu+3Tz879fc+79wJ30YZJVGo4iOsXEIFiuIf/229awfQZbl/S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SdZLEAAAA2wAAAA8AAAAAAAAAAAAAAAAAmAIAAGRycy9k&#10;b3ducmV2LnhtbFBLBQYAAAAABAAEAPUAAACJAwAAAAA=&#10;" strokeweight="2pt">
                  <v:textbox>
                    <w:txbxContent>
                      <w:p w:rsidR="00CD5211" w:rsidRPr="008B18E9" w:rsidRDefault="00CD5211" w:rsidP="00AC3793">
                        <w:pPr>
                          <w:rPr>
                            <w:lang w:val="en-US"/>
                          </w:rPr>
                        </w:pPr>
                        <w:r>
                          <w:t>Система</w:t>
                        </w:r>
                      </w:p>
                    </w:txbxContent>
                  </v:textbox>
                </v:rect>
                <v:rect id="Прямоугольник 40" o:spid="_x0000_s1081" style="position:absolute;left:18198;top:20655;width:19989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kEhsAA&#10;AADbAAAADwAAAGRycy9kb3ducmV2LnhtbERPz2vCMBS+D/wfwhN2m4llDK1GEUUmjAm1Xrw9mmdb&#10;bF5Kkmn975fDYMeP7/dyPdhO3MmH1rGG6USBIK6cabnWcC73bzMQISIb7ByThicFWK9GL0vMjXtw&#10;QfdTrEUK4ZCjhibGPpcyVA1ZDBPXEyfu6rzFmKCvpfH4SOG2k5lSH9Jiy6mhwZ62DVW304/V4LLq&#10;0xelzL7LXTsvLk51xy+l9et42CxARBriv/jPfTAa3tP69CX9AL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gkEhsAAAADbAAAADwAAAAAAAAAAAAAAAACYAgAAZHJzL2Rvd25y&#10;ZXYueG1sUEsFBgAAAAAEAAQA9QAAAIUDAAAAAA==&#10;" strokeweight="2pt">
                  <v:textbox>
                    <w:txbxContent>
                      <w:p w:rsidR="00CD5211" w:rsidRPr="002A0A02" w:rsidRDefault="00CD5211" w:rsidP="00AC3793">
                        <w:pPr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Пользовательский инте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р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фейс</w:t>
                        </w:r>
                      </w:p>
                    </w:txbxContent>
                  </v:textbox>
                </v:rect>
                <v:rect id="Прямоугольник 41" o:spid="_x0000_s1082" style="position:absolute;left:1330;top:29569;width:13397;height:6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WhHcMA&#10;AADbAAAADwAAAGRycy9kb3ducmV2LnhtbESPQWsCMRSE7wX/Q3iCt5q4SKmrUUQpCqWFdb14e2ye&#10;u4ublyVJdfvvm0Khx2FmvmFWm8F24k4+tI41zKYKBHHlTMu1hnP59vwKIkRkg51j0vBNATbr0dMK&#10;c+MeXND9FGuRIBxy1NDE2OdShqohi2HqeuLkXZ23GJP0tTQeHwluO5kp9SIttpwWGuxp11B1O31Z&#10;DS6rDr4oZfZR7ttFcXGq+3xXWk/Gw3YJItIQ/8N/7aPRMJ/B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WhHcMAAADbAAAADwAAAAAAAAAAAAAAAACYAgAAZHJzL2Rv&#10;d25yZXYueG1sUEsFBgAAAAAEAAQA9QAAAIgDAAAAAA==&#10;" strokeweight="2pt">
                  <v:textbox>
                    <w:txbxContent>
                      <w:p w:rsidR="00CD5211" w:rsidRPr="002A0A02" w:rsidRDefault="00CD5211" w:rsidP="00AC3793">
                        <w:pPr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анализа сни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м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ков</w:t>
                        </w:r>
                      </w:p>
                    </w:txbxContent>
                  </v:textbox>
                </v:rect>
                <v:rect id="Прямоугольник 42" o:spid="_x0000_s1083" style="position:absolute;left:21605;top:36070;width:13397;height:69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/asQA&#10;AADbAAAADwAAAGRycy9kb3ducmV2LnhtbESPQWvCQBSE70L/w/IK3nS3oRRNXaW0SIVSIYmX3h7Z&#10;1yQ0+zbsrhr/vVsQPA4z8w2z2oy2FyfyoXOs4WmuQBDXznTcaDhU29kCRIjIBnvHpOFCATbrh8kK&#10;c+POXNCpjI1IEA45amhjHHIpQ92SxTB3A3Hyfp23GJP0jTQezwlue5kp9SItdpwWWhzovaX6rzxa&#10;DS6rP31Ryey7+uiWxY9T/f5LaT19HN9eQUQa4z18a++MhucM/r+k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XP2rEAAAA2wAAAA8AAAAAAAAAAAAAAAAAmAIAAGRycy9k&#10;b3ducmV2LnhtbFBLBQYAAAAABAAEAPUAAACJAwAAAAA=&#10;" strokeweight="2pt">
                  <v:textbox>
                    <w:txbxContent>
                      <w:p w:rsidR="00CD5211" w:rsidRPr="002A0A02" w:rsidRDefault="00CD5211" w:rsidP="00AC3793">
                        <w:pPr>
                          <w:rPr>
                            <w:sz w:val="24"/>
                            <w:szCs w:val="24"/>
                          </w:rPr>
                        </w:pPr>
                        <w:r w:rsidRPr="002A0A02">
                          <w:rPr>
                            <w:sz w:val="24"/>
                            <w:szCs w:val="24"/>
                          </w:rPr>
                          <w:t>Модуль обмена да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н</w:t>
                        </w:r>
                        <w:r w:rsidRPr="002A0A02">
                          <w:rPr>
                            <w:sz w:val="24"/>
                            <w:szCs w:val="24"/>
                          </w:rPr>
                          <w:t>ными</w:t>
                        </w:r>
                      </w:p>
                    </w:txbxContent>
                  </v:textbox>
                </v:re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Блок-схема: магнитный диск 7" o:spid="_x0000_s1084" type="#_x0000_t132" style="position:absolute;left:43159;top:44585;width:8612;height:92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CPq8UA&#10;AADbAAAADwAAAGRycy9kb3ducmV2LnhtbESPzWrDMBCE74W8g9hAL6WRm5RQ3MgmBAoBH0J+SHtc&#10;rK1tYq2MpMT221eBQI/DzHzDrPLBtOJGzjeWFbzNEhDEpdUNVwpOx6/XDxA+IGtsLZOCkTzk2eRp&#10;ham2Pe/pdgiViBD2KSqoQ+hSKX1Zk0E/sx1x9H6tMxiidJXUDvsIN62cJ8lSGmw4LtTY0aam8nK4&#10;GgXuvPO7of0pxv5lnFe8dsX5u1DqeTqsP0EEGsJ/+NHeagXvC7h/iT9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gI+rxQAAANsAAAAPAAAAAAAAAAAAAAAAAJgCAABkcnMv&#10;ZG93bnJldi54bWxQSwUGAAAAAAQABAD1AAAAigMAAAAA&#10;" strokeweight="2pt">
                  <v:textbox>
                    <w:txbxContent>
                      <w:p w:rsidR="00CD5211" w:rsidRPr="002A0A02" w:rsidRDefault="00CD5211" w:rsidP="00AC3793">
                        <w:pPr>
                          <w:rPr>
                            <w:sz w:val="20"/>
                            <w:szCs w:val="20"/>
                          </w:rPr>
                        </w:pPr>
                        <w:r w:rsidRPr="002A0A02">
                          <w:rPr>
                            <w:sz w:val="20"/>
                            <w:szCs w:val="20"/>
                          </w:rPr>
                          <w:t>БД сни</w:t>
                        </w:r>
                        <w:r w:rsidRPr="002A0A02">
                          <w:rPr>
                            <w:sz w:val="20"/>
                            <w:szCs w:val="20"/>
                          </w:rPr>
                          <w:t>м</w:t>
                        </w:r>
                        <w:r w:rsidRPr="002A0A02">
                          <w:rPr>
                            <w:sz w:val="20"/>
                            <w:szCs w:val="20"/>
                          </w:rPr>
                          <w:t>ков</w:t>
                        </w:r>
                      </w:p>
                    </w:txbxContent>
                  </v:textbox>
                </v:shape>
                <v:line id="Прямая соединительная линия 9" o:spid="_x0000_s1085" style="position:absolute;visibility:visible;mso-wrap-style:square" from="45376,40279" to="45376,44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shape id="Прямая со стрелкой 10" o:spid="_x0000_s1086" type="#_x0000_t32" style="position:absolute;left:26982;top:26824;width:0;height:91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Vk/MYAAADbAAAADwAAAGRycy9kb3ducmV2LnhtbESPT2vCQBTE7wW/w/KE3urG0haNriJC&#10;S7H04B+C3h7ZZxLMvg27axL76buFgsdhZn7DzJe9qUVLzleWFYxHCQji3OqKCwWH/fvTBIQPyBpr&#10;y6TgRh6Wi8HDHFNtO95SuwuFiBD2KSooQ2hSKX1ekkE/sg1x9M7WGQxRukJqh12Em1o+J8mbNFhx&#10;XCixoXVJ+WV3NQqOX9Nrdsu+aZONp5sTOuN/9h9KPQ771QxEoD7cw//tT63g5RX+vsQfIB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FZPzGAAAA2wAAAA8AAAAAAAAA&#10;AAAAAAAAoQIAAGRycy9kb3ducmV2LnhtbFBLBQYAAAAABAAEAPkAAACUAwAAAAA=&#10;">
                  <v:stroke endarrow="block"/>
                </v:shape>
                <v:shape id="Прямая со стрелкой 18" o:spid="_x0000_s1087" type="#_x0000_t32" style="position:absolute;left:35002;top:38502;width:1402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v:line id="Прямая соединительная линия 19" o:spid="_x0000_s1088" style="position:absolute;visibility:visible;mso-wrap-style:square" from="49027,38555" to="49027,44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O/VcQAAADbAAAADwAAAGRycy9kb3ducmV2LnhtbESPQWsCMRSE74X+h/AK3mrWUrq6NYq4&#10;FDxYQS09v26em8XNy7JJ1/jvm4LgcZiZb5j5MtpWDNT7xrGCyTgDQVw53XCt4Ov48TwF4QOyxtYx&#10;KbiSh+Xi8WGOhXYX3tNwCLVIEPYFKjAhdIWUvjJk0Y9dR5y8k+sthiT7WuoeLwluW/mSZW/SYsNp&#10;wWBHa0PV+fBrFeSm3MtcltvjrhyaySx+xu+fmVKjp7h6BxEohnv41t5oBa85/H9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479VxAAAANsAAAAPAAAAAAAAAAAA&#10;AAAAAKECAABkcnMvZG93bnJldi54bWxQSwUGAAAAAAQABAD5AAAAkgMAAAAA&#10;">
                  <v:stroke endarrow="block"/>
                </v:line>
                <v:shape id="Прямая со стрелкой 25" o:spid="_x0000_s1089" type="#_x0000_t32" style="position:absolute;left:27115;top:10682;width:0;height:9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TLYsEAAADbAAAADwAAAGRycy9kb3ducmV2LnhtbERPy4rCMBTdC/MP4Q6409RBRKtRhoER&#10;UVz4oOju0txpyzQ3JYla/XqzEFweznu2aE0truR8ZVnBoJ+AIM6trrhQcDz89sYgfEDWWFsmBXfy&#10;sJh/dGaYanvjHV33oRAxhH2KCsoQmlRKn5dk0PdtQxy5P+sMhghdIbXDWww3tfxKkpE0WHFsKLGh&#10;n5Ly//3FKDhtJpfsnm1pnQ0m6zM64x+HpVLdz/Z7CiJQG97il3ulFQzj2Pgl/gA5f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xMtiwQAAANsAAAAPAAAAAAAAAAAAAAAA&#10;AKECAABkcnMvZG93bnJldi54bWxQSwUGAAAAAAQABAD5AAAAjwMAAAAA&#10;">
                  <v:stroke endarrow="block"/>
                </v:shape>
                <v:group id="Группа 20" o:spid="_x0000_s1090" style="position:absolute;left:30739;top:63113;width:18288;height:15264" coordorigin="31878,46468" coordsize="18288,15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Прямоугольник 43" o:spid="_x0000_s1091" style="position:absolute;left:31878;top:46741;width:18288;height:14989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0WWbsA&#10;AADbAAAADwAAAGRycy9kb3ducmV2LnhtbERPyw7BQBTdS/zD5ErsmCJEyxCRSCy9Yn11rrZ07jSd&#10;Qfl6s5BYnpz3fNmYUjypdoVlBYN+BII4tbrgTMHpuOlNQTiPrLG0TAre5GC5aLfmmGj74j09Dz4T&#10;IYRdggpy76tESpfmZND1bUUcuKutDfoA60zqGl8h3JRyGEUTabDg0JBjReuc0vvhYRSMGqzOcewf&#10;pzTbDGO+fKKdvSnV7TSrGQhPjf+Lf+6tVjAO68OX8APk4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ctFlm7AAAA2wAAAA8AAAAAAAAAAAAAAAAAmAIAAGRycy9kb3ducmV2Lnht&#10;bFBLBQYAAAAABAAEAPUAAACAAwAAAAA=&#10;" stroked="f" strokeweight="2pt">
                    <v:textbox>
                      <w:txbxContent>
                        <w:p w:rsidR="00CD5211" w:rsidRPr="007A41E4" w:rsidRDefault="00CD5211" w:rsidP="00AC3793">
                          <w:r w:rsidRPr="007A41E4">
                            <w:t>Прибрежная зона</w:t>
                          </w:r>
                        </w:p>
                      </w:txbxContent>
                    </v:textbox>
                  </v:rect>
                  <v:shape id="Рисунок 8" o:spid="_x0000_s1092" type="#_x0000_t75" style="position:absolute;left:31878;top:46468;width:18288;height:121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34YzFAAAA2wAAAA8AAABkcnMvZG93bnJldi54bWxEj0FrwkAUhO9C/8PyCr1I3TRVI9FVRAjU&#10;i2gslN6e2WcSmn0bsluN/75bEDwOM/MNs1j1phEX6lxtWcHbKAJBXFhdc6ng85i9zkA4j6yxsUwK&#10;buRgtXwaLDDV9soHuuS+FAHCLkUFlfdtKqUrKjLoRrYlDt7ZdgZ9kF0pdYfXADeNjKNoKg3WHBYq&#10;bGlTUfGT/xoFu+9Du5+chpglX5Hkcc/7bfKu1Mtzv56D8NT7R/je/tAKJjH8fwk/QC7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Y9+GMxQAAANsAAAAPAAAAAAAAAAAAAAAA&#10;AJ8CAABkcnMvZG93bnJldi54bWxQSwUGAAAAAAQABAD3AAAAkQMAAAAA&#10;">
                    <v:imagedata r:id="rId14" o:title=""/>
                    <v:path arrowok="t"/>
                  </v:shape>
                </v:group>
                <v:group id="Группа 17" o:spid="_x0000_s1093" style="position:absolute;left:9146;top:46563;width:14966;height:18070" coordorigin="11510,38372" coordsize="14965,180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rect id="Прямоугольник 35" o:spid="_x0000_s1094" style="position:absolute;left:11510;top:38372;width:14966;height:180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a0sMA&#10;AADbAAAADwAAAGRycy9kb3ducmV2LnhtbESPQWvCQBSE7wX/w/KE3urGYo1EN0EKFQ/10OjF2yP7&#10;TILZt2F3q9t/7xYKPQ4z8w2zqaIZxI2c7y0rmM8yEMSN1T23Ck7Hj5cVCB+QNQ6WScEPeajKydMG&#10;C23v/EW3OrQiQdgXqKALYSyk9E1HBv3MjsTJu1hnMCTpWqkd3hPcDPI1y5bSYM9pocOR3jtqrvW3&#10;USCv+WdzWAaT43COcSfz+aF2Sj1P43YNIlAM/+G/9l4reFvA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a0sMAAADbAAAADwAAAAAAAAAAAAAAAACYAgAAZHJzL2Rv&#10;d25yZXYueG1sUEsFBgAAAAAEAAQA9QAAAIgDAAAAAA==&#10;" stroked="f" strokeweight="2pt">
                    <v:textbox>
                      <w:txbxContent>
                        <w:p w:rsidR="00CD5211" w:rsidRPr="00513CFF" w:rsidRDefault="00CD5211" w:rsidP="00AC3793">
                          <w:pPr>
                            <w:rPr>
                              <w:lang w:val="en-US"/>
                            </w:rPr>
                          </w:pPr>
                          <w:r w:rsidRPr="00513CFF">
                            <w:t>Камера</w:t>
                          </w:r>
                        </w:p>
                      </w:txbxContent>
                    </v:textbox>
                  </v:rect>
                  <v:shape id="Рисунок 16" o:spid="_x0000_s1095" type="#_x0000_t75" style="position:absolute;left:11717;top:40676;width:14741;height:1474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YBi3BAAAA2wAAAA8AAABkcnMvZG93bnJldi54bWxEj99qwjAUxu8HvkM4gnczVegm1Sgq6Aa7&#10;qvoAh+bYFJuTkqRa394MBrv8+P78+FabwbbiTj40jhXMphkI4srphmsFl/PhfQEiRGSNrWNS8KQA&#10;m/XobYWFdg8u6X6KtUgjHApUYGLsCilDZchimLqOOHlX5y3GJH0ttcdHGretnGfZh7TYcCIY7Ghv&#10;qLqdepsg2j7PP23vv+Jn2ZdHt6vzo1FqMh62SxCRhvgf/mt/awV5Dr9f0g+Q6x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LtYBi3BAAAA2wAAAA8AAAAAAAAAAAAAAAAAnwIA&#10;AGRycy9kb3ducmV2LnhtbFBLBQYAAAAABAAEAPcAAACNAwAAAAA=&#10;">
                    <v:imagedata r:id="rId15" o:title=""/>
                    <v:path arrowok="t"/>
                  </v:shape>
                </v:group>
                <v:line id="Прямая соединительная линия 45" o:spid="_x0000_s1096" style="position:absolute;flip:y;visibility:visible;mso-wrap-style:square" from="23964,49214" to="43033,516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AMXcUAAADbAAAADwAAAGRycy9kb3ducmV2LnhtbESPT2vCQBDF74V+h2WEXkLdVDHU1FVa&#10;W6EgHvxz8Dhkp0kwOxuyU43f3i0IPT7evN+bN1v0rlFn6kLt2cDLMAVFXHhbc2ngsF89v4IKgmyx&#10;8UwGrhRgMX98mGFu/YW3dN5JqSKEQ44GKpE21zoUFTkMQ98SR+/Hdw4lyq7UtsNLhLtGj9I00w5r&#10;jg0VtrSsqDjtfl18Y7Xhz/E4+XA6Sab0dZR1qsWYp0H//gZKqJf/43v62xqYZPC3JQJAz2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dAMXcUAAADbAAAADwAAAAAAAAAA&#10;AAAAAAChAgAAZHJzL2Rvd25yZXYueG1sUEsFBgAAAAAEAAQA+QAAAJMDAAAAAA==&#10;">
                  <v:stroke endarrow="block"/>
                </v:line>
                <v:line id="Прямая соединительная линия 46" o:spid="_x0000_s1097" style="position:absolute;flip:x y;visibility:visible;mso-wrap-style:square" from="24411,61577" to="30400,67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FajMUAAADbAAAADwAAAGRycy9kb3ducmV2LnhtbESPT2vCQBTE7wW/w/KE3upGQWtTVxFB&#10;8ODFP9jrS/Y1G82+TbJrTL99tyD0OMzMb5jFqreV6Kj1pWMF41ECgjh3uuRCwfm0fZuD8AFZY+WY&#10;FPyQh9Vy8LLAVLsHH6g7hkJECPsUFZgQ6lRKnxuy6EeuJo7et2sthijbQuoWHxFuKzlJkpm0WHJc&#10;MFjTxlB+O96tgi67j6+X/eHms6/mI5ubZrNvZkq9Dvv1J4hAffgPP9s7rWD6Dn9f4g+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FajMUAAADbAAAADwAAAAAAAAAA&#10;AAAAAAChAgAAZHJzL2Rvd25yZXYueG1sUEsFBgAAAAAEAAQA+QAAAJMDAAAAAA==&#10;">
                  <v:stroke endarrow="block"/>
                </v:line>
                <v:group id="Группа 14" o:spid="_x0000_s1098" style="position:absolute;left:26510;top:462;width:2597;height:6918" coordorigin="22266,4601" coordsize="2597,69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oval id="Овал 11" o:spid="_x0000_s1099" style="position:absolute;left:22350;top:4601;width:2420;height:24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pdsQA&#10;AADbAAAADwAAAGRycy9kb3ducmV2LnhtbESPwWrDMBBE74H+g9hCLqGRHZLQulGCCQQKPdkxocfF&#10;2lqm1spYqu3+fRUo9DjMzBvmcJptJ0YafOtYQbpOQBDXTrfcKKiul6dnED4ga+wck4If8nA6PiwO&#10;mGk3cUFjGRoRIewzVGBC6DMpfW3Iol+7njh6n26wGKIcGqkHnCLcdnKTJHtpseW4YLCns6H6q/y2&#10;Cqai2r+XuU5NJW+79uo+TL/aKrV8nPNXEIHm8B/+a79pBbsXuH+JP0Ae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KaXbEAAAA2wAAAA8AAAAAAAAAAAAAAAAAmAIAAGRycy9k&#10;b3ducmV2LnhtbFBLBQYAAAAABAAEAPUAAACJAwAAAAA=&#10;" strokeweight="2pt"/>
                  <v:line id="Прямая соединительная линия 12" o:spid="_x0000_s1100" style="position:absolute;visibility:visible;mso-wrap-style:square" from="23572,7065" to="23572,100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Прямая соединительная линия 53" o:spid="_x0000_s1101" style="position:absolute;flip:x;visibility:visible;mso-wrap-style:square" from="22266,8431" to="24863,8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Прямая соединительная линия 54" o:spid="_x0000_s1102" style="position:absolute;flip:y;visibility:visible;mso-wrap-style:square" from="22266,10034" to="23572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tq8sUAAADbAAAADwAAAGRycy9kb3ducmV2LnhtbESPQWsCMRSE74X+h/AKvRTNVoroahQR&#10;Cj14qZYVb8/Nc7Ps5mVNUt3+eyMIPQ4z8w0zX/a2FRfyoXas4H2YgSAuna65UvCz+xxMQISIrLF1&#10;TAr+KMBy8fw0x1y7K3/TZRsrkSAcclRgYuxyKUNpyGIYuo44eSfnLcYkfSW1x2uC21aOsmwsLdac&#10;Fgx2tDZUNttfq0BONm9nvzp+NEWz309NURbdYaPU60u/moGI1Mf/8KP9pRWMR3D/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Ntq8sUAAADbAAAADwAAAAAAAAAA&#10;AAAAAAChAgAAZHJzL2Rvd25yZXYueG1sUEsFBgAAAAAEAAQA+QAAAJMDAAAAAA==&#10;"/>
                  <v:line id="Прямая соединительная линия 55" o:spid="_x0000_s1103" style="position:absolute;visibility:visible;mso-wrap-style:square" from="23572,10034" to="24788,115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Xmgs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XmgsUAAADbAAAADwAAAAAAAAAA&#10;AAAAAAChAgAAZHJzL2Rvd25yZXYueG1sUEsFBgAAAAAEAAQA+QAAAJMDAAAAAA==&#10;"/>
                </v:group>
                <v:group id="Группа 6" o:spid="_x0000_s1104" style="position:absolute;left:5017;top:9401;width:48205;height:61730" coordorigin="8722,-1200" coordsize="48204,617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Прямоугольник 28" o:spid="_x0000_s1105" style="position:absolute;left:12396;top:161;width:16750;height:43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w5KsMA&#10;AADbAAAADwAAAGRycy9kb3ducmV2LnhtbESP0WrCQBRE3wv+w3KFvhTdGKyR1FVEqMS+Gf2Aa/aa&#10;hGbvhuxq4t93C4KPw8ycYVabwTTiTp2rLSuYTSMQxIXVNZcKzqfvyRKE88gaG8uk4EEONuvR2wpT&#10;bXs+0j33pQgQdikqqLxvUyldUZFBN7UtcfCutjPog+xKqTvsA9w0Mo6ihTRYc1iosKVdRcVvfjMK&#10;frIP1PP51g6HW8Kxyy77wzlR6n08bL9AeBr8K/xsZ1rB4hP+v4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w5KsMAAADbAAAADwAAAAAAAAAAAAAAAACYAgAAZHJzL2Rv&#10;d25yZXYueG1sUEsFBgAAAAAEAAQA9QAAAIgDAAAAAA==&#10;" stroked="f" strokeweight="2pt">
                    <v:textbox inset="0,0,0,0">
                      <w:txbxContent>
                        <w:p w:rsidR="00CD5211" w:rsidRPr="002A0A02" w:rsidRDefault="00CD5211" w:rsidP="002A0A02">
                          <w:pPr>
                            <w:pStyle w:val="aff5"/>
                          </w:pPr>
                          <w:r w:rsidRPr="002A0A02">
                            <w:t>Ввод временного диапазона для ан</w:t>
                          </w:r>
                          <w:r w:rsidRPr="002A0A02">
                            <w:t>а</w:t>
                          </w:r>
                          <w:r w:rsidRPr="002A0A02">
                            <w:t>лиза</w:t>
                          </w:r>
                        </w:p>
                        <w:p w:rsidR="00CD5211" w:rsidRPr="002A0A02" w:rsidRDefault="00CD5211" w:rsidP="00AC3793">
                          <w:pPr>
                            <w:rPr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rect>
                  <v:rect id="Прямоугольник 49" o:spid="_x0000_s1106" style="position:absolute;left:12851;top:25428;width:11497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6nXcAA&#10;AADbAAAADwAAAGRycy9kb3ducmV2LnhtbESPwcrCMBCE74LvEFbwIpoqUqUaRQSlevvVB1ibtS02&#10;m9JErW9vBOE/DjPzDbNct6YST2pcaVnBeBSBIM6sLjlXcDnvhnMQziNrrCyTgjc5WK+6nSUm2r74&#10;j54nn4sAYZeggsL7OpHSZQUZdCNbEwfvZhuDPsgml7rBV4CbSk6iKJYGSw4LBda0LSi7nx5GwTEd&#10;oJ5ON7Y9PGY8cel1f7jMlOr32s0ChKfW/4d/7VQriGP4fgk/QK4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6nXcAAAADbAAAADwAAAAAAAAAAAAAAAACYAgAAZHJzL2Rvd25y&#10;ZXYueG1sUEsFBgAAAAAEAAQA9QAAAIUDAAAAAA==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  <w:rPr>
                              <w:lang w:val="en-US"/>
                            </w:rPr>
                          </w:pPr>
                          <w:r w:rsidRPr="007A41E4">
                            <w:t>Фот</w:t>
                          </w:r>
                          <w:r w:rsidRPr="007A41E4">
                            <w:t>о</w:t>
                          </w:r>
                          <w:r w:rsidRPr="007A41E4">
                            <w:t>графии</w:t>
                          </w:r>
                        </w:p>
                      </w:txbxContent>
                    </v:textbox>
                  </v:rect>
                  <v:rect id="Прямоугольник 42" o:spid="_x0000_s1107" style="position:absolute;left:14397;top:13453;width:6922;height:1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Cxs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wSa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ICxsMAAADbAAAADwAAAAAAAAAAAAAAAACYAgAAZHJzL2Rv&#10;d25yZXYueG1sUEsFBgAAAAAEAAQA9QAAAIgDAAAAAA==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</w:pPr>
                          <w:r w:rsidRPr="007A41E4">
                            <w:t>Команды</w:t>
                          </w:r>
                        </w:p>
                      </w:txbxContent>
                    </v:textbox>
                  </v:rect>
                  <v:rect id="Прямоугольник 41" o:spid="_x0000_s1108" style="position:absolute;left:8722;top:8340;width:12597;height:41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2WtLwA&#10;AADbAAAADwAAAGRycy9kb3ducmV2LnhtbERPzQ7BQBC+S7zDZiQuwpYIUpaIhJSb8gCjO9pGd7bp&#10;Lurt7UHi+OX7X21aU4kXNa60rGA8ikAQZ1aXnCu4XvbDBQjnkTVWlknBhxxs1t3OCmNt33ymV+pz&#10;EULYxaig8L6OpXRZQQbdyNbEgbvbxqAPsMmlbvAdwk0lJ1E0kwZLDg0F1rQrKHukT6PglAxQT6db&#10;2x6fc5645HY4XudK9XvtdgnCU+v/4p870QpmYWz4En6AXH8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HfZa0vAAAANsAAAAPAAAAAAAAAAAAAAAAAJgCAABkcnMvZG93bnJldi54&#10;bWxQSwUGAAAAAAQABAD1AAAAgQMAAAAA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</w:pPr>
                          <w:r w:rsidRPr="007A41E4">
                            <w:t>Результат анализа</w:t>
                          </w:r>
                        </w:p>
                      </w:txbxContent>
                    </v:textbox>
                  </v:rect>
                  <v:rect id="Прямоугольник 27" o:spid="_x0000_s1109" style="position:absolute;left:35192;top:-1200;width:17960;height:57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EzL8MA&#10;AADbAAAADwAAAGRycy9kb3ducmV2LnhtbESP3WrCQBSE7wXfYTlCb0Q3huBP6ipSaIm98+cBjtnT&#10;JJg9G7Jrkr59VxB6OczMN8x2P5hadNS6yrKCxTwCQZxbXXGh4Hr5nK1BOI+ssbZMCn7JwX43Hm0x&#10;1bbnE3VnX4gAYZeigtL7JpXS5SUZdHPbEAfvx7YGfZBtIXWLfYCbWsZRtJQGKw4LJTb0UVJ+Pz+M&#10;gu9sijpJDnY4PlYcu+z2dbyulHqbDId3EJ4G/x9+tTOtYLmB55fwA+Tu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DEzL8MAAADbAAAADwAAAAAAAAAAAAAAAACYAgAAZHJzL2Rv&#10;d25yZXYueG1sUEsFBgAAAAAEAAQA9QAAAIgDAAAAAA==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</w:pPr>
                          <w:r w:rsidRPr="007A41E4">
                            <w:t>Отображение числовой инфо</w:t>
                          </w:r>
                          <w:r w:rsidRPr="007A41E4">
                            <w:t>р</w:t>
                          </w:r>
                          <w:r w:rsidRPr="007A41E4">
                            <w:t>мации и изображений с траект</w:t>
                          </w:r>
                          <w:r w:rsidRPr="007A41E4">
                            <w:t>о</w:t>
                          </w:r>
                          <w:r w:rsidRPr="007A41E4">
                            <w:t>риями объектов</w:t>
                          </w:r>
                        </w:p>
                      </w:txbxContent>
                    </v:textbox>
                  </v:rect>
                  <v:line id="Прямая соединительная линия 37" o:spid="_x0000_s1110" style="position:absolute;flip:y;visibility:visible;mso-wrap-style:square" from="10851,25331" to="10851,29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Hw8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cx8PDAAAA2wAAAA8AAAAAAAAAAAAA&#10;AAAAoQIAAGRycy9kb3ducmV2LnhtbFBLBQYAAAAABAAEAPkAAACRAwAAAAA=&#10;"/>
                  <v:line id="Прямая соединительная линия 38" o:spid="_x0000_s1111" style="position:absolute;flip:x y;visibility:visible;mso-wrap-style:square" from="12850,27895" to="25310,27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7As8MAAADbAAAADwAAAGRycy9kb3ducmV2LnhtbESPT4vCMBTE74LfIbyFvYimVVHpGkUE&#10;lz0p/mOvj+bZlm1eShNt109vBMHjMDO/YebL1pTiRrUrLCuIBxEI4tTqgjMFp+OmPwPhPLLG0jIp&#10;+CcHy0W3M8dE24b3dDv4TAQIuwQV5N5XiZQuzcmgG9iKOHgXWxv0QdaZ1DU2AW5KOYyiiTRYcFjI&#10;saJ1Tunf4WoUIG/vo1kT01h+068bbne91fmi1OdHu/oC4an17/Cr/aMVTGN4fgk/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XewLPDAAAA2wAAAA8AAAAAAAAAAAAA&#10;AAAAoQIAAGRycy9kb3ducmV2LnhtbFBLBQYAAAAABAAEAPkAAACRAwAAAAA=&#10;"/>
                  <v:shape id="Прямая со стрелкой 39" o:spid="_x0000_s1112" type="#_x0000_t32" style="position:absolute;left:12851;top:25131;width:0;height:276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vOF8MAAADbAAAADwAAAGRycy9kb3ducmV2LnhtbESPT2sCMRTE7wW/Q3hCb91shVpZjVKF&#10;gvRS/AN6fGyeu8HNy7KJm/XbN4LQ4zAzv2EWq8E2oqfOG8cK3rMcBHHptOFKwfHw/TYD4QOyxsYx&#10;KbiTh9Vy9LLAQrvIO+r3oRIJwr5ABXUIbSGlL2uy6DPXEifv4jqLIcmukrrDmOC2kZM8n0qLhtNC&#10;jS1taiqv+5tVYOKv6dvtJq5/TmevI5n7hzNKvY6HrzmIQEP4Dz/bW63gcwKP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7zhfDAAAA2wAAAA8AAAAAAAAAAAAA&#10;AAAAoQIAAGRycy9kb3ducmV2LnhtbFBLBQYAAAAABAAEAPkAAACRAwAAAAA=&#10;">
                    <v:stroke endarrow="block"/>
                  </v:shape>
                  <v:shape id="Прямая со стрелкой 40" o:spid="_x0000_s1113" type="#_x0000_t32" style="position:absolute;left:10851;top:29762;width:14459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drjMIAAADbAAAADwAAAGRycy9kb3ducmV2LnhtbESPQWsCMRSE74L/ITyhN81aqcrWKCoI&#10;0ouohXp8bF53g5uXZZNu1n/fCIUeh5n5hllteluLjlpvHCuYTjIQxIXThksFn9fDeAnCB2SNtWNS&#10;8CAPm/VwsMJcu8hn6i6hFAnCPkcFVQhNLqUvKrLoJ64hTt63ay2GJNtS6hZjgttavmbZXFo0nBYq&#10;bGhfUXG//FgFJp5M1xz3cffxdfM6knm8OaPUy6jfvoMI1If/8F/7qBUsZvD8kn6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ndrjMIAAADbAAAADwAAAAAAAAAAAAAA&#10;AAChAgAAZHJzL2Rvd25yZXYueG1sUEsFBgAAAAAEAAQA+QAAAJADAAAAAA==&#10;">
                    <v:stroke endarrow="block"/>
                  </v:shape>
                  <v:rect id="Прямоугольник 50" o:spid="_x0000_s1114" style="position:absolute;left:10278;top:30341;width:11721;height: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kKbMMA&#10;AADbAAAADwAAAGRycy9kb3ducmV2LnhtbESP0WrCQBRE3wX/YbmFvohuDMGU1FVEsCR90/oB1+xt&#10;Epq9G7Jrkv59VxD6OMzMGWa7n0wrBupdY1nBehWBIC6tbrhScP06Ld9AOI+ssbVMCn7JwX43n20x&#10;03bkMw0XX4kAYZehgtr7LpPSlTUZdCvbEQfv2/YGfZB9JXWPY4CbVsZRtJEGGw4LNXZ0rKn8udyN&#10;gs98gTpJDnYq7inHLr99FNdUqdeX6fAOwtPk/8PPdq4VpAk8voQfIH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kKbMMAAADbAAAADwAAAAAAAAAAAAAAAACYAgAAZHJzL2Rv&#10;d25yZXYueG1sUEsFBgAAAAAEAAQA9QAAAIgDAAAAAA==&#10;" stroked="f" strokeweight="2pt">
                    <v:textbox inset="0,0,0,0">
                      <w:txbxContent>
                        <w:p w:rsidR="00CD5211" w:rsidRPr="00D8000A" w:rsidRDefault="00CD5211" w:rsidP="00AC3793">
                          <w:pPr>
                            <w:rPr>
                              <w:lang w:val="en-US"/>
                            </w:rPr>
                          </w:pPr>
                          <w:r>
                            <w:t>Запрос фотографий</w:t>
                          </w:r>
                        </w:p>
                      </w:txbxContent>
                    </v:textbox>
                  </v:rect>
                  <v:rect id="Прямоугольник 51" o:spid="_x0000_s1115" style="position:absolute;left:49080;top:23374;width:7847;height:37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Wv98QA&#10;AADbAAAADwAAAGRycy9kb3ducmV2LnhtbESP3WqDQBSE7wt5h+UEclOatcHGYLOKFFJM7/LzAKfu&#10;iUrds+Ku0b59t1Do5TAz3zD7fDaduNPgWssKntcRCOLK6pZrBdfL4WkHwnlkjZ1lUvBNDvJs8bDH&#10;VNuJT3Q/+1oECLsUFTTe96mUrmrIoFvbnjh4NzsY9EEOtdQDTgFuOrmJoq002HJYaLCnt4aqr/No&#10;FHyUj6jjuLDzcUx448rP9+M1UWq1nItXEJ5m/x/+a5daQfIC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lr/fEAAAA2wAAAA8AAAAAAAAAAAAAAAAAmAIAAGRycy9k&#10;b3ducmV2LnhtbFBLBQYAAAAABAAEAPUAAACJAwAAAAA=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</w:pPr>
                          <w:r w:rsidRPr="007A41E4">
                            <w:t>П</w:t>
                          </w:r>
                          <w:r w:rsidRPr="007A41E4">
                            <w:t>е</w:t>
                          </w:r>
                          <w:r w:rsidRPr="007A41E4">
                            <w:t xml:space="preserve">редача </w:t>
                          </w:r>
                          <w:proofErr w:type="spellStart"/>
                          <w:r w:rsidRPr="007A41E4">
                            <w:rPr>
                              <w:lang w:val="en-US"/>
                            </w:rPr>
                            <w:t>sql</w:t>
                          </w:r>
                          <w:proofErr w:type="spellEnd"/>
                          <w:r w:rsidRPr="007A41E4">
                            <w:rPr>
                              <w:lang w:val="en-US"/>
                            </w:rPr>
                            <w:t>-</w:t>
                          </w:r>
                          <w:r w:rsidRPr="007A41E4">
                            <w:t>запросов</w:t>
                          </w:r>
                        </w:p>
                      </w:txbxContent>
                    </v:textbox>
                  </v:rect>
                  <v:rect id="Прямоугольник 52" o:spid="_x0000_s1116" style="position:absolute;left:39606;top:29621;width:7258;height:39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cxgMMA&#10;AADbAAAADwAAAGRycy9kb3ducmV2LnhtbESP0WqDQBRE3wv5h+UG+lKatRJisa4ihRaTtyb5gFv3&#10;RiXuXXE30f59NhDo4zAzZ5ismE0vrjS6zrKCt1UEgri2uuNGwfHw9foOwnlkjb1lUvBHDop88ZRh&#10;qu3EP3Td+0YECLsUFbTeD6mUrm7JoFvZgTh4Jzsa9EGOjdQjTgFuehlH0UYa7DgstDjQZ0v1eX8x&#10;CnbVC+r1urTz9pJw7Krf7+0xUep5OZcfIDzN/j/8aFdaQbKB+5fwA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HcxgMMAAADbAAAADwAAAAAAAAAAAAAAAACYAgAAZHJzL2Rv&#10;d25yZXYueG1sUEsFBgAAAAAEAAQA9QAAAIgDAAAAAA==&#10;" stroked="f" strokeweight="2pt">
                    <v:textbox inset="0,0,0,0">
                      <w:txbxContent>
                        <w:p w:rsidR="00CD5211" w:rsidRPr="00B01841" w:rsidRDefault="00CD5211" w:rsidP="002A0A02">
                          <w:pPr>
                            <w:pStyle w:val="aff5"/>
                          </w:pPr>
                          <w:r w:rsidRPr="00B01841">
                            <w:t>Результаты з</w:t>
                          </w:r>
                          <w:r w:rsidRPr="00B01841">
                            <w:t>а</w:t>
                          </w:r>
                          <w:r w:rsidRPr="00B01841">
                            <w:t>проса</w:t>
                          </w:r>
                        </w:p>
                        <w:p w:rsidR="00CD5211" w:rsidRPr="00B01841" w:rsidRDefault="00CD5211" w:rsidP="00AC3793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rect>
                  <v:shape id="Прямая со стрелкой 29" o:spid="_x0000_s1117" type="#_x0000_t32" style="position:absolute;left:12947;top:13426;width:0;height:553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xtj8MAAADbAAAADwAAAGRycy9kb3ducmV2LnhtbESPwWrDMBBE74X8g9hAb7WcQJPiRjGJ&#10;oRB6CUkL7XGxNraItTKWajl/XxUKOQ4z84bZlJPtxEiDN44VLLIcBHHttOFGwefH29MLCB+QNXaO&#10;ScGNPJTb2cMGC+0in2g8h0YkCPsCFbQh9IWUvm7Jos9cT5y8ixsshiSHRuoBY4LbTi7zfCUtGk4L&#10;LfZUtVRfzz9WgYlHM/aHKu7fv769jmRuz84o9Tifdq8gAk3hHv5vH7SC9Rr+vqQfIL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MbY/DAAAA2wAAAA8AAAAAAAAAAAAA&#10;AAAAoQIAAGRycy9kb3ducmV2LnhtbFBLBQYAAAAABAAEAPkAAACRAwAAAAA=&#10;">
                    <v:stroke endarrow="block"/>
                  </v:shape>
                  <v:line id="Прямая соединительная линия 30" o:spid="_x0000_s1118" style="position:absolute;flip:x;visibility:visible;mso-wrap-style:square" from="12947,13428" to="21999,13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OrLxcMAAADbAAAADwAAAGRycy9kb3ducmV2LnhtbERPy2oCMRTdF/oP4Ra6KZppkWpHo4hQ&#10;cOHGByPdXSe3k2EmN2OS6vj3ZiF0eTjv2aK3rbiQD7VjBe/DDARx6XTNlYLD/nswAREissbWMSm4&#10;UYDF/Plphrl2V97SZRcrkUI45KjAxNjlUobSkMUwdB1x4n6dtxgT9JXUHq8p3LbyI8s+pcWaU4PB&#10;jlaGymb3ZxXIyebt7JenUVM0x+OXKcqi+9ko9frSL6cgIvXxX/xwr7WCc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qy8XDAAAA2wAAAA8AAAAAAAAAAAAA&#10;AAAAoQIAAGRycy9kb3ducmV2LnhtbFBLBQYAAAAABAAEAPkAAACRAwAAAAA=&#10;"/>
                  <v:shape id="Прямая со стрелкой 31" o:spid="_x0000_s1119" type="#_x0000_t32" style="position:absolute;left:10851;top:11533;width:1114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SkRMQAAADbAAAADwAAAGRycy9kb3ducmV2LnhtbESPQWvCQBSE74L/YXmF3nSjh9pEVymC&#10;pSgeqiXU2yP7TILZt2F31dhf3xUEj8PMfMPMFp1pxIWcry0rGA0TEMSF1TWXCn72q8E7CB+QNTaW&#10;ScGNPCzm/d4MM22v/E2XXShFhLDPUEEVQptJ6YuKDPqhbYmjd7TOYIjSlVI7vEa4aeQ4Sd6kwZrj&#10;QoUtLSsqTruzUfC7Sc/5Ld/SOh+l6wM64//2n0q9vnQfUxCBuvAMP9pfWsEkhfuX+AP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5KRExAAAANsAAAAPAAAAAAAAAAAA&#10;AAAAAKECAABkcnMvZG93bnJldi54bWxQSwUGAAAAAAQABAD5AAAAkgMAAAAA&#10;">
                    <v:stroke endarrow="block"/>
                  </v:shape>
                  <v:line id="Прямая соединительная линия 32" o:spid="_x0000_s1120" style="position:absolute;flip:y;visibility:visible;mso-wrap-style:square" from="10754,11532" to="10754,189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  <v:rect id="Прямоугольник 33" o:spid="_x0000_s1121" style="position:absolute;left:21319;top:18961;width:8896;height:5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vZ078A&#10;AADbAAAADwAAAGRycy9kb3ducmV2LnhtbESPzQrCMBCE74LvEFbwIpoqolKNIoJSvfnzAGuztsVm&#10;U5qo9e2NIHgcZuYbZrFqTCmeVLvCsoLhIAJBnFpdcKbgct72ZyCcR9ZYWiYFb3KwWrZbC4y1ffGR&#10;niefiQBhF6OC3PsqltKlORl0A1sRB+9ma4M+yDqTusZXgJtSjqJoIg0WHBZyrGiTU3o/PYyCQ9JD&#10;PR6vbbN/THnkkutuf5kq1e006zkIT43/h3/tRCuYDeH7JfwAuf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S9nTvwAAANsAAAAPAAAAAAAAAAAAAAAAAJgCAABkcnMvZG93bnJl&#10;di54bWxQSwUGAAAAAAQABAD1AAAAhAMAAAAA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  <w:rPr>
                              <w:lang w:val="en-US"/>
                            </w:rPr>
                          </w:pPr>
                          <w:r w:rsidRPr="007A41E4">
                            <w:t>Запрос польз</w:t>
                          </w:r>
                          <w:r w:rsidRPr="007A41E4">
                            <w:t>о</w:t>
                          </w:r>
                          <w:r w:rsidRPr="007A41E4">
                            <w:t>вателя</w:t>
                          </w:r>
                        </w:p>
                      </w:txbxContent>
                    </v:textbox>
                  </v:rect>
                  <v:rect id="Прямоугольник 34" o:spid="_x0000_s1122" style="position:absolute;left:33442;top:18959;width:13795;height:56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lHpMMA&#10;AADbAAAADwAAAGRycy9kb3ducmV2LnhtbESP0WrCQBRE3wX/YblCX0Q3DdJIdBURWpK+NeYDrtlr&#10;EszeDdnVpH/fLRT6OMzMGWZ/nEwnnjS41rKC13UEgriyuuVaQXl5X21BOI+ssbNMCr7JwfEwn+0x&#10;1XbkL3oWvhYBwi5FBY33fSqlqxoy6Na2Jw7ezQ4GfZBDLfWAY4CbTsZR9CYNthwWGuzp3FB1Lx5G&#10;wWe2RL3ZnOyUPxKOXXb9yMtEqZfFdNqB8DT5//BfO9MKtjH8fgk/QB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lHpMMAAADbAAAADwAAAAAAAAAAAAAAAACYAgAAZHJzL2Rv&#10;d25yZXYueG1sUEsFBgAAAAAEAAQA9QAAAIgDAAAAAA==&#10;" stroked="f" strokeweight="2pt">
                    <v:textbox inset="0,0,0,0">
                      <w:txbxContent>
                        <w:p w:rsidR="00CD5211" w:rsidRPr="007A41E4" w:rsidRDefault="00CD5211" w:rsidP="002A0A02">
                          <w:pPr>
                            <w:pStyle w:val="aff5"/>
                          </w:pPr>
                          <w:r w:rsidRPr="007A41E4">
                            <w:t>Фотографии и   инфо</w:t>
                          </w:r>
                          <w:r w:rsidRPr="007A41E4">
                            <w:t>р</w:t>
                          </w:r>
                          <w:r w:rsidRPr="007A41E4">
                            <w:t>мация о содерж</w:t>
                          </w:r>
                          <w:r w:rsidRPr="007A41E4">
                            <w:t>и</w:t>
                          </w:r>
                          <w:r w:rsidRPr="007A41E4">
                            <w:t>мом БД</w:t>
                          </w:r>
                        </w:p>
                      </w:txbxContent>
                    </v:textbox>
                  </v:rect>
                  <v:rect id="Прямоугольник 47" o:spid="_x0000_s1123" style="position:absolute;left:12396;top:55008;width:19360;height:55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XiP8MA&#10;AADbAAAADwAAAGRycy9kb3ducmV2LnhtbESP0WrCQBRE3wX/YbmCL6IbUzGSuooISuybmg+4zd4m&#10;odm7Ibua+PfdQqGPw8ycYbb7wTTiSZ2rLStYLiIQxIXVNZcK8vtpvgHhPLLGxjIpeJGD/W482mKq&#10;bc9Xet58KQKEXYoKKu/bVEpXVGTQLWxLHLwv2xn0QXal1B32AW4aGUfRWhqsOSxU2NKxouL79jAK&#10;PrIZ6tXqYIfLI+HYZZ/nS54oNZ0Mh3cQngb/H/5rZ1rB5g1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dXiP8MAAADbAAAADwAAAAAAAAAAAAAAAACYAgAAZHJzL2Rv&#10;d25yZXYueG1sUEsFBgAAAAAEAAQA9QAAAIgDAAAAAA==&#10;" stroked="f" strokeweight="2pt">
                    <v:textbox inset="0,0,0,0">
                      <w:txbxContent>
                        <w:p w:rsidR="00CD5211" w:rsidRPr="00ED769D" w:rsidRDefault="00CD5211" w:rsidP="00AC3793">
                          <w:pPr>
                            <w:rPr>
                              <w:lang w:val="en-US"/>
                            </w:rPr>
                          </w:pPr>
                          <w:r w:rsidRPr="00ED769D">
                            <w:t>Информация из внешнего мира</w:t>
                          </w:r>
                        </w:p>
                      </w:txbxContent>
                    </v:textbox>
                  </v:rect>
                  <v:rect id="Прямоугольник 48" o:spid="_x0000_s1124" style="position:absolute;left:29146;top:42115;width:17002;height:5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S8EA&#10;AADbAAAADwAAAGRycy9kb3ducmV2LnhtbESP0YrCMBRE3wX/IVzBF9FUKSrVKCIodd+sfsC1ubbF&#10;5qY0Uevfm4WFfRxm5gyz3namFi9qXWVZwXQSgSDOra64UHC9HMZLEM4ja6wtk4IPOdhu+r01Jtq+&#10;+UyvzBciQNglqKD0vkmkdHlJBt3ENsTBu9vWoA+yLaRu8R3gppazKJpLgxWHhRIb2peUP7KnUfCT&#10;jlDH8c52p+eCZy69HU/XhVLDQbdbgfDU+f/wXzvVCpYx/H4JP0Bu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8ekvBAAAA2wAAAA8AAAAAAAAAAAAAAAAAmAIAAGRycy9kb3du&#10;cmV2LnhtbFBLBQYAAAAABAAEAPUAAACGAwAAAAA=&#10;" stroked="f" strokeweight="2pt">
                    <v:textbox inset="0,0,0,0">
                      <w:txbxContent>
                        <w:p w:rsidR="00CD5211" w:rsidRPr="007A41E4" w:rsidRDefault="00CD5211" w:rsidP="00AC3793">
                          <w:pPr>
                            <w:rPr>
                              <w:lang w:val="en-US"/>
                            </w:rPr>
                          </w:pPr>
                          <w:r w:rsidRPr="007A41E4">
                            <w:t>Изображение (</w:t>
                          </w:r>
                          <w:r w:rsidRPr="007A41E4">
                            <w:rPr>
                              <w:lang w:val="en-US"/>
                            </w:rPr>
                            <w:t>jpeg, bmp)</w:t>
                          </w:r>
                        </w:p>
                      </w:txbxContent>
                    </v:textbox>
                  </v:rect>
                </v:group>
                <v:line id="Прямая соединительная линия 13" o:spid="_x0000_s1125" style="position:absolute;flip:x;visibility:visible;mso-wrap-style:square" from="35002,40225" to="45376,40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K+bcQAAADbAAAADwAAAGRycy9kb3ducmV2LnhtbESPQWvCQBCF7wX/wzJCL6FuqlQ0uoq1&#10;FQTxUNuDxyE7JsHsbMhONf57Vyj0+HjzvjdvvuxcrS7UhsqzgddBCoo497biwsDP9+ZlAioIssXa&#10;Mxm4UYDlovc0x8z6K3/R5SCFihAOGRooRZpM65CX5DAMfEMcvZNvHUqUbaFti9cId7UepulYO6w4&#10;NpTY0Lqk/Hz4dfGNzZ4/RqPk3ekkmdLnUXapFmOe+91qBkqok//jv/TWGpi8wWNLBIBe3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Yr5txAAAANsAAAAPAAAAAAAAAAAA&#10;AAAAAKECAABkcnMvZG93bnJldi54bWxQSwUGAAAAAAQABAD5AAAAkgMAAAAA&#10;">
                  <v:stroke endarrow="block"/>
                </v:line>
                <v:shape id="Прямая со стрелкой 23" o:spid="_x0000_s1126" type="#_x0000_t32" style="position:absolute;left:29031;top:26822;width:0;height:911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W4M8EAAADbAAAADwAAAGRycy9kb3ducmV2LnhtbESPQYvCMBSE78L+h/AWvGm6wopUo6iw&#10;IHsRXUGPj+bZBpuX0sSm/nsjCHscZuYbZrHqbS06ar1xrOBrnIEgLpw2XCo4/f2MZiB8QNZYOyYF&#10;D/KwWn4MFphrF/lA3TGUIkHY56igCqHJpfRFRRb92DXEybu61mJIsi2lbjEmuK3lJMum0qLhtFBh&#10;Q9uKitvxbhWYuDdds9vGze/54nUk8/h2RqnhZ7+egwjUh//wu73TCmZTeH1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1bgzwQAAANsAAAAPAAAAAAAAAAAAAAAA&#10;AKECAABkcnMvZG93bnJldi54bWxQSwUGAAAAAAQABAD5AAAAjwMAAAAA&#10;">
                  <v:stroke endarrow="block"/>
                </v:shape>
                <v:shape id="Прямая со стрелкой 26" o:spid="_x0000_s1127" type="#_x0000_t32" style="position:absolute;left:28876;top:10682;width:156;height:99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JkdqMIAAADbAAAADwAAAGRycy9kb3ducmV2LnhtbESPQWvCQBSE74L/YXlCb7qx0CrRTVCh&#10;IL2U2oIeH9lnsph9G7LbbPz33ULB4zAz3zDbcrStGKj3xrGC5SIDQVw5bbhW8P31Nl+D8AFZY+uY&#10;FNzJQ1lMJ1vMtYv8ScMp1CJB2OeooAmhy6X0VUMW/cJ1xMm7ut5iSLKvpe4xJrht5XOWvUqLhtNC&#10;gx0dGqpupx+rwMQPM3THQ9y/ny9eRzL3F2eUepqNuw2IQGN4hP/bR61gvYK/L+kH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JkdqMIAAADb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7A41E4" w:rsidRDefault="007A41E4" w:rsidP="00AC3793">
      <w:pPr>
        <w:pStyle w:val="a0"/>
      </w:pPr>
      <w:r w:rsidRPr="007B5C38">
        <w:t>Архитектурно-контекстная диаграмма</w:t>
      </w:r>
      <w:r w:rsidRPr="00144248">
        <w:t xml:space="preserve"> </w:t>
      </w:r>
    </w:p>
    <w:p w:rsidR="00183B80" w:rsidRDefault="00300C82" w:rsidP="00AC3793">
      <w:r>
        <w:lastRenderedPageBreak/>
        <w:t>Архитектурно-контекстная диаграмма представляет схему взаимодействия компонентов системы между собой, а так же схему взаимодействия пользователя с системой.</w:t>
      </w:r>
    </w:p>
    <w:p w:rsidR="00300C82" w:rsidRDefault="00300C82" w:rsidP="00AC3793">
      <w:r>
        <w:t>Компоненты системы:</w:t>
      </w:r>
    </w:p>
    <w:p w:rsidR="00300C82" w:rsidRDefault="00300C82" w:rsidP="00CD5211">
      <w:pPr>
        <w:pStyle w:val="a"/>
        <w:numPr>
          <w:ilvl w:val="0"/>
          <w:numId w:val="22"/>
        </w:numPr>
        <w:ind w:left="0" w:firstLine="709"/>
      </w:pPr>
      <w:r>
        <w:t>Пользовательский интерфейс</w:t>
      </w:r>
      <w:r w:rsidR="00684142">
        <w:t xml:space="preserve"> – компонент взаимодействия пользов</w:t>
      </w:r>
      <w:r w:rsidR="00684142">
        <w:t>а</w:t>
      </w:r>
      <w:r w:rsidR="00684142">
        <w:t>теля с сист</w:t>
      </w:r>
      <w:r w:rsidR="00684142">
        <w:t>е</w:t>
      </w:r>
      <w:r w:rsidR="00684142">
        <w:t>мой</w:t>
      </w:r>
    </w:p>
    <w:p w:rsidR="00684142" w:rsidRDefault="00684142" w:rsidP="00CD5211">
      <w:pPr>
        <w:pStyle w:val="a"/>
        <w:numPr>
          <w:ilvl w:val="0"/>
          <w:numId w:val="22"/>
        </w:numPr>
        <w:ind w:left="0" w:firstLine="709"/>
      </w:pPr>
      <w:r>
        <w:t>Модуль анализа снимков – компонент, анализирующий снимки. В</w:t>
      </w:r>
      <w:r>
        <w:t>ы</w:t>
      </w:r>
      <w:r>
        <w:t>деляет объекты на снимках и производит вычисление их характер</w:t>
      </w:r>
      <w:r>
        <w:t>и</w:t>
      </w:r>
      <w:r>
        <w:t>стик.</w:t>
      </w:r>
    </w:p>
    <w:p w:rsidR="00684142" w:rsidRDefault="00684142" w:rsidP="00CD5211">
      <w:pPr>
        <w:pStyle w:val="a"/>
        <w:numPr>
          <w:ilvl w:val="0"/>
          <w:numId w:val="22"/>
        </w:numPr>
        <w:ind w:left="0" w:firstLine="709"/>
      </w:pPr>
      <w:r>
        <w:t>Модуль обмена данными – компонент связи других компонентов с</w:t>
      </w:r>
      <w:r>
        <w:t>и</w:t>
      </w:r>
      <w:r>
        <w:t>стемы. Даёт возможность передавать данные между компонентами, а также пр</w:t>
      </w:r>
      <w:r>
        <w:t>о</w:t>
      </w:r>
      <w:r>
        <w:t>сматривать и удалять содержимое БД снимков.</w:t>
      </w:r>
    </w:p>
    <w:p w:rsidR="00684142" w:rsidRPr="00144248" w:rsidRDefault="00684142" w:rsidP="00CD5211">
      <w:pPr>
        <w:pStyle w:val="a"/>
        <w:numPr>
          <w:ilvl w:val="0"/>
          <w:numId w:val="22"/>
        </w:numPr>
        <w:ind w:left="0" w:firstLine="709"/>
      </w:pPr>
      <w:r>
        <w:t>БД снимков – система хранения результатов анализа снимков и объе</w:t>
      </w:r>
      <w:r>
        <w:t>к</w:t>
      </w:r>
      <w:r>
        <w:t>тов, выд</w:t>
      </w:r>
      <w:r>
        <w:t>е</w:t>
      </w:r>
      <w:r>
        <w:t>ленных на них.</w:t>
      </w:r>
    </w:p>
    <w:p w:rsidR="0033580A" w:rsidRDefault="0033580A" w:rsidP="00AC3793"/>
    <w:p w:rsidR="0033580A" w:rsidRDefault="0033580A" w:rsidP="00AC3793">
      <w:r>
        <w:t>Пользователь – человек, который через Пользовательский интерфейс указ</w:t>
      </w:r>
      <w:r>
        <w:t>ы</w:t>
      </w:r>
      <w:r>
        <w:t>вает системе снимки, которые необходимо проанализировать с помощью М</w:t>
      </w:r>
      <w:r>
        <w:t>о</w:t>
      </w:r>
      <w:r>
        <w:t>дуля анализа снимков. Также может просматривать и редактировать содержимое БД снимков.</w:t>
      </w:r>
    </w:p>
    <w:p w:rsidR="001F0615" w:rsidRDefault="001F0615" w:rsidP="00AC3793">
      <w:r>
        <w:t>Навыки:</w:t>
      </w:r>
    </w:p>
    <w:p w:rsidR="001F0615" w:rsidRDefault="001F0615" w:rsidP="00CD5211">
      <w:pPr>
        <w:pStyle w:val="a"/>
        <w:numPr>
          <w:ilvl w:val="0"/>
          <w:numId w:val="23"/>
        </w:numPr>
        <w:ind w:left="0" w:firstLine="709"/>
      </w:pPr>
      <w:r>
        <w:t>Понимает русский язык.</w:t>
      </w:r>
    </w:p>
    <w:p w:rsidR="001F0615" w:rsidRDefault="001F0615" w:rsidP="00CD5211">
      <w:pPr>
        <w:pStyle w:val="a"/>
        <w:numPr>
          <w:ilvl w:val="0"/>
          <w:numId w:val="23"/>
        </w:numPr>
        <w:ind w:left="0" w:firstLine="709"/>
      </w:pPr>
      <w:r>
        <w:t>Умеет работать с компьютерной мышью и клавиатурой.</w:t>
      </w:r>
    </w:p>
    <w:p w:rsidR="001F0615" w:rsidRDefault="001F0615" w:rsidP="00AC3793"/>
    <w:p w:rsidR="00183B80" w:rsidRPr="00144248" w:rsidRDefault="00183B80" w:rsidP="00AC3793">
      <w:r w:rsidRPr="00144248">
        <w:t>Для начала работы программы пользователь вводит данные в систему с п</w:t>
      </w:r>
      <w:r w:rsidRPr="00144248">
        <w:t>о</w:t>
      </w:r>
      <w:r w:rsidRPr="00144248">
        <w:t>мощью пользовательского интерфейса. Пользовательский интерфейс передаёт введённые данные и команду начала работы Модулю анализа снимков. Тот пос</w:t>
      </w:r>
      <w:r w:rsidRPr="00144248">
        <w:t>ы</w:t>
      </w:r>
      <w:r w:rsidRPr="00144248">
        <w:t>лает запрос на получение данных Модулю обмена данными. Модуль обмена да</w:t>
      </w:r>
      <w:r w:rsidRPr="00144248">
        <w:t>н</w:t>
      </w:r>
      <w:r w:rsidRPr="00144248">
        <w:t>ными посылает запрос БД снимков для их получения. В ответ БД снимков пос</w:t>
      </w:r>
      <w:r w:rsidRPr="00144248">
        <w:t>ы</w:t>
      </w:r>
      <w:r w:rsidRPr="00144248">
        <w:t>лает данные Модулю обмена данными; он передаёт эти данные Модулю анализа снимков. Модуль анализа снимков производит вычисления и отправляет резул</w:t>
      </w:r>
      <w:r w:rsidRPr="00144248">
        <w:t>ь</w:t>
      </w:r>
      <w:r w:rsidRPr="00144248">
        <w:lastRenderedPageBreak/>
        <w:t xml:space="preserve">таты Интерфейсу взаимодействия с системой; он отображает эти результаты пользователю. </w:t>
      </w:r>
    </w:p>
    <w:p w:rsidR="00183B80" w:rsidRPr="00144248" w:rsidRDefault="00183B80" w:rsidP="00AC3793">
      <w:r w:rsidRPr="00144248">
        <w:t>Пользователь может просмотреть или удалить содержимое из БД снимков. Для этого  пользователь вводит данные и обращается с соответствующей кома</w:t>
      </w:r>
      <w:r w:rsidRPr="00144248">
        <w:t>н</w:t>
      </w:r>
      <w:r w:rsidRPr="00144248">
        <w:t>дой к Пользовательскому интерфейсу. Пользовательский интерфейс передаёт з</w:t>
      </w:r>
      <w:r w:rsidRPr="00144248">
        <w:t>а</w:t>
      </w:r>
      <w:r w:rsidRPr="00144248">
        <w:t>прос Модулю обмена данными, который передаёт этот запрос БД снимков. Затем БД снимков обрабатывает полученный запрос и передаёт результат выполнения запроса модулю обмена данными. Тот в свою очередь передаёт эти данные Пол</w:t>
      </w:r>
      <w:r w:rsidRPr="00144248">
        <w:t>ь</w:t>
      </w:r>
      <w:r w:rsidRPr="00144248">
        <w:t>зовательскому интерфейсу, который их отображает пользователю.</w:t>
      </w:r>
    </w:p>
    <w:p w:rsidR="00183B80" w:rsidRPr="00144248" w:rsidRDefault="00183B80" w:rsidP="00AC3793">
      <w:r w:rsidRPr="00144248">
        <w:t>Камера служит для получения снимков местности и записи их в базу да</w:t>
      </w:r>
      <w:r w:rsidRPr="00144248">
        <w:t>н</w:t>
      </w:r>
      <w:r w:rsidRPr="00144248">
        <w:t>ных</w:t>
      </w:r>
    </w:p>
    <w:p w:rsidR="00183B80" w:rsidRPr="00144248" w:rsidRDefault="00183B80" w:rsidP="00AC3793"/>
    <w:p w:rsidR="00183B80" w:rsidRPr="00144248" w:rsidRDefault="00183B80" w:rsidP="009A08D6">
      <w:pPr>
        <w:pStyle w:val="3"/>
      </w:pPr>
      <w:bookmarkStart w:id="108" w:name="_Toc338806079"/>
      <w:bookmarkStart w:id="109" w:name="_Toc357590945"/>
      <w:bookmarkStart w:id="110" w:name="_Toc359280789"/>
      <w:r w:rsidRPr="00144248">
        <w:lastRenderedPageBreak/>
        <w:t>Диаграмма вариантов использования</w:t>
      </w:r>
      <w:bookmarkEnd w:id="108"/>
      <w:bookmarkEnd w:id="109"/>
      <w:bookmarkEnd w:id="110"/>
    </w:p>
    <w:p w:rsidR="00183B80" w:rsidRPr="00144248" w:rsidRDefault="000F0B30" w:rsidP="00AC3793">
      <w:r w:rsidRPr="000F0B30">
        <w:rPr>
          <w:noProof/>
        </w:rPr>
        <w:drawing>
          <wp:inline distT="0" distB="0" distL="0" distR="0" wp14:anchorId="22104E74" wp14:editId="669E8AB6">
            <wp:extent cx="5943600" cy="761619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73E" w:rsidRDefault="0082173E" w:rsidP="00AC3793">
      <w:pPr>
        <w:pStyle w:val="a0"/>
      </w:pPr>
      <w:r w:rsidRPr="00D436A5">
        <w:t>Диаграмма вариантов использования</w:t>
      </w:r>
    </w:p>
    <w:p w:rsidR="00183B80" w:rsidRPr="00144248" w:rsidRDefault="00183B80" w:rsidP="00AC3793">
      <w:r w:rsidRPr="00144248">
        <w:t>Пользователь: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Запрашивает (инициирует):</w:t>
      </w:r>
    </w:p>
    <w:p w:rsidR="00183B80" w:rsidRPr="00144248" w:rsidRDefault="000F0B30" w:rsidP="006C3C0F">
      <w:pPr>
        <w:pStyle w:val="a"/>
        <w:numPr>
          <w:ilvl w:val="1"/>
          <w:numId w:val="11"/>
        </w:numPr>
        <w:ind w:left="0" w:firstLine="1134"/>
      </w:pPr>
      <w:r>
        <w:t>Начало анализа снимков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lastRenderedPageBreak/>
        <w:t>Выбирает снимок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Удаляет информацию из БД снимков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Вводит начальную и конечную даты для запросов и операций</w:t>
      </w:r>
    </w:p>
    <w:p w:rsidR="00183B80" w:rsidRPr="00144248" w:rsidRDefault="00183B80" w:rsidP="006C3C0F">
      <w:pPr>
        <w:pStyle w:val="a"/>
        <w:numPr>
          <w:ilvl w:val="0"/>
          <w:numId w:val="11"/>
        </w:numPr>
        <w:ind w:left="0" w:firstLine="709"/>
      </w:pPr>
      <w:r w:rsidRPr="00144248">
        <w:t>Просматривает: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Результат запроса на удаление данных из БД снимков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Число объектов на снимке, выявленное в результате анализа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географических координат конкретного объекта</w:t>
      </w:r>
    </w:p>
    <w:p w:rsidR="00183B80" w:rsidRPr="00144248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скорости конкретного объекта</w:t>
      </w:r>
    </w:p>
    <w:p w:rsidR="00183B80" w:rsidRDefault="00183B80" w:rsidP="006C3C0F">
      <w:pPr>
        <w:pStyle w:val="a"/>
        <w:numPr>
          <w:ilvl w:val="1"/>
          <w:numId w:val="11"/>
        </w:numPr>
        <w:ind w:left="0" w:firstLine="1134"/>
      </w:pPr>
      <w:r w:rsidRPr="00144248">
        <w:t>Просмотр направления конкретного объекта</w:t>
      </w:r>
    </w:p>
    <w:p w:rsidR="000F0B30" w:rsidRPr="00144248" w:rsidRDefault="000F0B30" w:rsidP="006C3C0F">
      <w:pPr>
        <w:pStyle w:val="a"/>
        <w:numPr>
          <w:ilvl w:val="1"/>
          <w:numId w:val="11"/>
        </w:numPr>
        <w:ind w:left="0" w:firstLine="1134"/>
      </w:pPr>
      <w:r>
        <w:t>Просмотр ортогональной проекции изображения</w:t>
      </w:r>
    </w:p>
    <w:p w:rsidR="00183B80" w:rsidRPr="00144248" w:rsidRDefault="00183B80" w:rsidP="00AC3793">
      <w:r w:rsidRPr="00144248">
        <w:t>Пример</w:t>
      </w:r>
    </w:p>
    <w:p w:rsidR="00183B80" w:rsidRPr="00144248" w:rsidRDefault="00183B80" w:rsidP="006C3C0F">
      <w:pPr>
        <w:pStyle w:val="a"/>
        <w:numPr>
          <w:ilvl w:val="0"/>
          <w:numId w:val="12"/>
        </w:numPr>
        <w:ind w:left="0" w:firstLine="709"/>
      </w:pPr>
      <w:r w:rsidRPr="00144248">
        <w:t>Запрос анализа снимков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Пользователь переходит в меню анализа снимков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Выбирает временной диапазон для анализа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Выбирает снимок для просмотра результатов анализа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число объектов на снимке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координаты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расстояние до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скорость объектов</w:t>
      </w:r>
    </w:p>
    <w:p w:rsidR="00183B80" w:rsidRPr="00144248" w:rsidRDefault="00183B80" w:rsidP="006C3C0F">
      <w:pPr>
        <w:pStyle w:val="a"/>
        <w:numPr>
          <w:ilvl w:val="1"/>
          <w:numId w:val="12"/>
        </w:numPr>
        <w:ind w:left="0" w:firstLine="1134"/>
      </w:pPr>
      <w:r w:rsidRPr="00144248">
        <w:t>Просматривает направления объектов</w:t>
      </w:r>
    </w:p>
    <w:p w:rsidR="00F60490" w:rsidRDefault="00F60490" w:rsidP="00AC3793">
      <w:pPr>
        <w:rPr>
          <w:rFonts w:asciiTheme="majorHAnsi" w:eastAsiaTheme="majorEastAsia" w:hAnsiTheme="majorHAnsi"/>
          <w:sz w:val="26"/>
          <w:szCs w:val="26"/>
          <w:lang w:eastAsia="en-US"/>
        </w:rPr>
      </w:pPr>
      <w:bookmarkStart w:id="111" w:name="_Toc338806080"/>
      <w:bookmarkStart w:id="112" w:name="_Toc357590946"/>
      <w:r>
        <w:br w:type="page"/>
      </w:r>
    </w:p>
    <w:p w:rsidR="00183B80" w:rsidRDefault="00183B80" w:rsidP="009A08D6">
      <w:pPr>
        <w:pStyle w:val="3"/>
      </w:pPr>
      <w:bookmarkStart w:id="113" w:name="_Toc359280790"/>
      <w:r w:rsidRPr="00144248">
        <w:lastRenderedPageBreak/>
        <w:t>Диаграмма взаимодействия</w:t>
      </w:r>
      <w:bookmarkEnd w:id="111"/>
      <w:bookmarkEnd w:id="112"/>
      <w:bookmarkEnd w:id="113"/>
    </w:p>
    <w:p w:rsidR="00F60490" w:rsidRPr="00F60490" w:rsidRDefault="00F60490" w:rsidP="00AC3793">
      <w:pPr>
        <w:rPr>
          <w:lang w:eastAsia="en-US"/>
        </w:rPr>
      </w:pPr>
      <w:r>
        <w:rPr>
          <w:lang w:eastAsia="en-US"/>
        </w:rPr>
        <w:t>Диаграмма показывает последовательность взаимодействия компонентов системы между собой при участии пользователя.</w:t>
      </w:r>
    </w:p>
    <w:p w:rsidR="00183B80" w:rsidRDefault="00183B80" w:rsidP="00AC3793">
      <w:r w:rsidRPr="00144248">
        <w:rPr>
          <w:noProof/>
        </w:rPr>
        <mc:AlternateContent>
          <mc:Choice Requires="wpc">
            <w:drawing>
              <wp:inline distT="0" distB="0" distL="0" distR="0" wp14:anchorId="534AE2F2" wp14:editId="7AF14DDB">
                <wp:extent cx="5486400" cy="7624585"/>
                <wp:effectExtent l="0" t="0" r="0" b="0"/>
                <wp:docPr id="179" name="Полотно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Прямоугольник 89"/>
                        <wps:cNvSpPr/>
                        <wps:spPr>
                          <a:xfrm>
                            <a:off x="2787723" y="6762388"/>
                            <a:ext cx="1046303" cy="3335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</w:t>
                              </w:r>
                              <w:r w:rsidRPr="001574F5">
                                <w:rPr>
                                  <w:lang w:val="en-US"/>
                                </w:rPr>
                                <w:t>9</w:t>
                              </w:r>
                              <w:r w:rsidRPr="001574F5">
                                <w:t>: Отправка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Прямоугольник 90"/>
                        <wps:cNvSpPr/>
                        <wps:spPr>
                          <a:xfrm>
                            <a:off x="1764910" y="4433977"/>
                            <a:ext cx="943690" cy="36884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13: Удаление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оугольник 29"/>
                        <wps:cNvSpPr/>
                        <wps:spPr>
                          <a:xfrm>
                            <a:off x="626382" y="3896380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11: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Прямоугольник 45"/>
                        <wps:cNvSpPr/>
                        <wps:spPr>
                          <a:xfrm>
                            <a:off x="553781" y="919204"/>
                            <a:ext cx="938673" cy="2998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1: Анализ сни</w:t>
                              </w:r>
                              <w:r w:rsidRPr="001574F5">
                                <w:t>м</w:t>
                              </w:r>
                              <w:r w:rsidRPr="001574F5">
                                <w:t>ков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93" name="Группа 46"/>
                        <wpg:cNvGrpSpPr/>
                        <wpg:grpSpPr>
                          <a:xfrm>
                            <a:off x="44261" y="234191"/>
                            <a:ext cx="673178" cy="711958"/>
                            <a:chOff x="260161" y="241908"/>
                            <a:chExt cx="673178" cy="711958"/>
                          </a:xfrm>
                        </wpg:grpSpPr>
                        <wpg:grpSp>
                          <wpg:cNvPr id="94" name="Группа 48"/>
                          <wpg:cNvGrpSpPr/>
                          <wpg:grpSpPr>
                            <a:xfrm>
                              <a:off x="493780" y="241908"/>
                              <a:ext cx="175229" cy="369075"/>
                              <a:chOff x="293861" y="239209"/>
                              <a:chExt cx="319088" cy="722816"/>
                            </a:xfrm>
                          </wpg:grpSpPr>
                          <wps:wsp>
                            <wps:cNvPr id="95" name="Овал 54"/>
                            <wps:cNvSpPr/>
                            <wps:spPr>
                              <a:xfrm>
                                <a:off x="312910" y="239209"/>
                                <a:ext cx="276225" cy="275141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6" name="Прямая соединительная линия 57"/>
                            <wps:cNvCnPr/>
                            <wps:spPr>
                              <a:xfrm>
                                <a:off x="451024" y="514350"/>
                                <a:ext cx="0" cy="3238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7" name="Прямая соединительная линия 58"/>
                            <wps:cNvCnPr/>
                            <wps:spPr>
                              <a:xfrm>
                                <a:off x="293861" y="657225"/>
                                <a:ext cx="31908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8" name="Прямая соединительная линия 98"/>
                            <wps:cNvCnPr/>
                            <wps:spPr>
                              <a:xfrm flipV="1">
                                <a:off x="293861" y="838200"/>
                                <a:ext cx="157163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99" name="Прямая соединительная линия 99"/>
                            <wps:cNvCnPr/>
                            <wps:spPr>
                              <a:xfrm>
                                <a:off x="451024" y="838200"/>
                                <a:ext cx="161925" cy="12382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100" name="Прямоугольник 100"/>
                          <wps:cNvSpPr/>
                          <wps:spPr>
                            <a:xfrm>
                              <a:off x="260161" y="658275"/>
                              <a:ext cx="673178" cy="29559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User: </w:t>
                                </w:r>
                                <w:r w:rsidRPr="001574F5">
                                  <w:t>Пол</w:t>
                                </w:r>
                                <w:r w:rsidRPr="001574F5">
                                  <w:t>ь</w:t>
                                </w:r>
                                <w:r w:rsidRPr="001574F5">
                                  <w:t>зователь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01" name="Прямоугольник 101"/>
                        <wps:cNvSpPr/>
                        <wps:spPr>
                          <a:xfrm>
                            <a:off x="1207618" y="430863"/>
                            <a:ext cx="886351" cy="4731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UI: </w:t>
                              </w:r>
                              <w:r w:rsidRPr="001574F5">
                                <w:t>Пользов</w:t>
                              </w:r>
                              <w:r w:rsidRPr="001574F5">
                                <w:t>а</w:t>
                              </w:r>
                              <w:r w:rsidRPr="001574F5">
                                <w:t>тельский и</w:t>
                              </w:r>
                              <w:r w:rsidRPr="001574F5">
                                <w:t>н</w:t>
                              </w:r>
                              <w:r w:rsidRPr="001574F5">
                                <w:t>терфейс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оугольник 102"/>
                        <wps:cNvSpPr/>
                        <wps:spPr>
                          <a:xfrm>
                            <a:off x="2293494" y="430864"/>
                            <a:ext cx="746106" cy="463328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 xml:space="preserve">Cooperator: </w:t>
                              </w:r>
                              <w:r w:rsidRPr="001574F5">
                                <w:t>Модуль о</w:t>
                              </w:r>
                              <w:r w:rsidRPr="001574F5">
                                <w:t>б</w:t>
                              </w:r>
                              <w:r w:rsidRPr="001574F5">
                                <w:t>мена данн</w:t>
                              </w:r>
                              <w:r w:rsidRPr="001574F5">
                                <w:t>ы</w:t>
                              </w:r>
                              <w:r w:rsidRPr="001574F5">
                                <w:t>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Прямая соединительная линия 103"/>
                        <wps:cNvCnPr/>
                        <wps:spPr>
                          <a:xfrm>
                            <a:off x="380850" y="946107"/>
                            <a:ext cx="0" cy="660972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4" name="Прямая соединительная линия 104"/>
                        <wps:cNvCnPr/>
                        <wps:spPr>
                          <a:xfrm>
                            <a:off x="1631944" y="914089"/>
                            <a:ext cx="0" cy="6641743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5" name="Прямоугольник 105"/>
                        <wps:cNvSpPr/>
                        <wps:spPr>
                          <a:xfrm>
                            <a:off x="316231" y="1239909"/>
                            <a:ext cx="136879" cy="619904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единительная линия 106"/>
                        <wps:cNvCnPr/>
                        <wps:spPr>
                          <a:xfrm>
                            <a:off x="2663232" y="904016"/>
                            <a:ext cx="0" cy="6596814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</a:ln>
                          <a:effectLst/>
                        </wps:spPr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453108" y="1240127"/>
                            <a:ext cx="1119933" cy="5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8" name="Прямоугольник 108"/>
                        <wps:cNvSpPr/>
                        <wps:spPr>
                          <a:xfrm>
                            <a:off x="609600" y="4358870"/>
                            <a:ext cx="723090" cy="32367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12: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9" name="Группа 109"/>
                        <wpg:cNvGrpSpPr/>
                        <wpg:grpSpPr>
                          <a:xfrm>
                            <a:off x="463907" y="6035453"/>
                            <a:ext cx="1109134" cy="305942"/>
                            <a:chOff x="571500" y="5425294"/>
                            <a:chExt cx="1109134" cy="305942"/>
                          </a:xfrm>
                        </wpg:grpSpPr>
                        <wps:wsp>
                          <wps:cNvPr id="110" name="Прямая со стрелкой 110"/>
                          <wps:cNvCnPr/>
                          <wps:spPr>
                            <a:xfrm flipV="1">
                              <a:off x="571500" y="5731235"/>
                              <a:ext cx="1109134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11" name="Прямоугольник 111"/>
                          <wps:cNvSpPr/>
                          <wps:spPr>
                            <a:xfrm>
                              <a:off x="619515" y="5425294"/>
                              <a:ext cx="1033566" cy="27309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16: Просмотр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" name="Группа 112"/>
                        <wpg:cNvGrpSpPr/>
                        <wpg:grpSpPr>
                          <a:xfrm>
                            <a:off x="1710882" y="1104182"/>
                            <a:ext cx="2060447" cy="292782"/>
                            <a:chOff x="1391750" y="1104182"/>
                            <a:chExt cx="2060447" cy="292782"/>
                          </a:xfrm>
                        </wpg:grpSpPr>
                        <wps:wsp>
                          <wps:cNvPr id="113" name="Прямоугольник 113"/>
                          <wps:cNvSpPr/>
                          <wps:spPr>
                            <a:xfrm>
                              <a:off x="1445778" y="1104182"/>
                              <a:ext cx="815366" cy="28127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2</w:t>
                                </w:r>
                                <w:r w:rsidRPr="001574F5">
                                  <w:t>: Запуск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Прямая со стрелкой 114"/>
                          <wps:cNvCnPr/>
                          <wps:spPr>
                            <a:xfrm>
                              <a:off x="1391750" y="1396964"/>
                              <a:ext cx="206044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15" name="Прямая со стрелкой 115"/>
                        <wps:cNvCnPr/>
                        <wps:spPr>
                          <a:xfrm>
                            <a:off x="440032" y="4682530"/>
                            <a:ext cx="1133009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wgp>
                        <wpg:cNvPr id="116" name="Группа 1"/>
                        <wpg:cNvGrpSpPr/>
                        <wpg:grpSpPr>
                          <a:xfrm>
                            <a:off x="3459967" y="441765"/>
                            <a:ext cx="1190337" cy="6997191"/>
                            <a:chOff x="3440689" y="448215"/>
                            <a:chExt cx="1190337" cy="6997191"/>
                          </a:xfrm>
                        </wpg:grpSpPr>
                        <wps:wsp>
                          <wps:cNvPr id="117" name="Прямоугольник 31"/>
                          <wps:cNvSpPr/>
                          <wps:spPr>
                            <a:xfrm>
                              <a:off x="3996118" y="2942825"/>
                              <a:ext cx="634908" cy="2809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8: Анализ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Прямоугольник 118"/>
                          <wps:cNvSpPr/>
                          <wps:spPr>
                            <a:xfrm>
                              <a:off x="3440689" y="448215"/>
                              <a:ext cx="760168" cy="471046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Analyzer: </w:t>
                                </w:r>
                                <w:r w:rsidRPr="001574F5">
                                  <w:t>Модуль ан</w:t>
                                </w:r>
                                <w:r w:rsidRPr="001574F5">
                                  <w:t>а</w:t>
                                </w:r>
                                <w:r w:rsidRPr="001574F5">
                                  <w:t>лиза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Прямая соединительная линия 119"/>
                          <wps:cNvCnPr/>
                          <wps:spPr>
                            <a:xfrm flipH="1">
                              <a:off x="3814748" y="919138"/>
                              <a:ext cx="1" cy="6526268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20" name="Прямоугольник 120"/>
                          <wps:cNvSpPr/>
                          <wps:spPr>
                            <a:xfrm>
                              <a:off x="3754649" y="1385415"/>
                              <a:ext cx="124347" cy="21372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1" name="Группа 121"/>
                          <wpg:cNvGrpSpPr/>
                          <wpg:grpSpPr>
                            <a:xfrm>
                              <a:off x="3893439" y="3223784"/>
                              <a:ext cx="267689" cy="84102"/>
                              <a:chOff x="3510561" y="1575074"/>
                              <a:chExt cx="267689" cy="84102"/>
                            </a:xfrm>
                          </wpg:grpSpPr>
                          <wps:wsp>
                            <wps:cNvPr id="122" name="Прямая соединительная линия 122"/>
                            <wps:cNvCnPr/>
                            <wps:spPr>
                              <a:xfrm>
                                <a:off x="3510561" y="1575074"/>
                                <a:ext cx="267689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3" name="Прямая соединительная линия 123"/>
                            <wps:cNvCnPr/>
                            <wps:spPr>
                              <a:xfrm>
                                <a:off x="3778250" y="1575074"/>
                                <a:ext cx="0" cy="84102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24" name="Прямая со стрелкой 124"/>
                            <wps:cNvCnPr/>
                            <wps:spPr>
                              <a:xfrm flipH="1">
                                <a:off x="3510561" y="1659176"/>
                                <a:ext cx="26768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</wpg:wgp>
                      <wps:wsp>
                        <wps:cNvPr id="125" name="Прямоугольник 125"/>
                        <wps:cNvSpPr/>
                        <wps:spPr>
                          <a:xfrm>
                            <a:off x="4840151" y="4802993"/>
                            <a:ext cx="625357" cy="49904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15: Удал</w:t>
                              </w:r>
                              <w:r w:rsidRPr="001574F5">
                                <w:t>е</w:t>
                              </w:r>
                              <w:r w:rsidRPr="001574F5">
                                <w:t>ние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Прямоугольник 126"/>
                        <wps:cNvSpPr/>
                        <wps:spPr>
                          <a:xfrm>
                            <a:off x="1764910" y="6090249"/>
                            <a:ext cx="815366" cy="28387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17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Прямая со стрелкой 127"/>
                        <wps:cNvCnPr/>
                        <wps:spPr>
                          <a:xfrm>
                            <a:off x="2737026" y="6552335"/>
                            <a:ext cx="1904086" cy="1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28" name="Прямоугольник 128"/>
                        <wps:cNvSpPr/>
                        <wps:spPr>
                          <a:xfrm>
                            <a:off x="1849446" y="6743238"/>
                            <a:ext cx="714260" cy="44133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</w:t>
                              </w:r>
                              <w:r w:rsidRPr="001574F5">
                                <w:t xml:space="preserve">0: </w:t>
                              </w:r>
                              <w:proofErr w:type="gramStart"/>
                              <w:r w:rsidRPr="001574F5">
                                <w:t>Перед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9" name="Группа 129"/>
                        <wpg:cNvGrpSpPr/>
                        <wpg:grpSpPr>
                          <a:xfrm>
                            <a:off x="4773956" y="5304555"/>
                            <a:ext cx="268267" cy="84339"/>
                            <a:chOff x="3510561" y="2039524"/>
                            <a:chExt cx="268267" cy="84339"/>
                          </a:xfrm>
                        </wpg:grpSpPr>
                        <wps:wsp>
                          <wps:cNvPr id="130" name="Прямая соединительная линия 130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1" name="Прямая соединительная линия 131"/>
                          <wps:cNvCnPr/>
                          <wps:spPr>
                            <a:xfrm>
                              <a:off x="3778250" y="2039524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32" name="Прямая со стрелкой 132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33" name="Прямая со стрелкой 133"/>
                        <wps:cNvCnPr/>
                        <wps:spPr>
                          <a:xfrm>
                            <a:off x="1710882" y="640936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4" name="Прямоугольник 134"/>
                        <wps:cNvSpPr/>
                        <wps:spPr>
                          <a:xfrm>
                            <a:off x="2805624" y="4625884"/>
                            <a:ext cx="949025" cy="27131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14: Запрос уд</w:t>
                              </w:r>
                              <w:r w:rsidRPr="001574F5">
                                <w:t>а</w:t>
                              </w:r>
                              <w:r w:rsidRPr="001574F5">
                                <w:t>ления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Прямая со стрелкой 135"/>
                        <wps:cNvCnPr/>
                        <wps:spPr>
                          <a:xfrm>
                            <a:off x="2737026" y="4897191"/>
                            <a:ext cx="1915575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6" name="Прямая со стрелкой 136"/>
                        <wps:cNvCnPr/>
                        <wps:spPr>
                          <a:xfrm flipH="1">
                            <a:off x="438472" y="4219417"/>
                            <a:ext cx="113457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7" name="Прямая со стрелкой 137"/>
                        <wps:cNvCnPr/>
                        <wps:spPr>
                          <a:xfrm flipH="1">
                            <a:off x="1710883" y="3862438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38" name="Прямоугольник 138"/>
                        <wps:cNvSpPr/>
                        <wps:spPr>
                          <a:xfrm>
                            <a:off x="1881240" y="3516322"/>
                            <a:ext cx="622300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10: Пер</w:t>
                              </w:r>
                              <w:r w:rsidRPr="001574F5">
                                <w:t>е</w:t>
                              </w:r>
                              <w:r w:rsidRPr="001574F5">
                                <w:t>дача да</w:t>
                              </w:r>
                              <w:r w:rsidRPr="001574F5">
                                <w:t>н</w:t>
                              </w:r>
                              <w:r w:rsidRPr="001574F5">
                                <w:t>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39" name="Группа 139"/>
                        <wpg:cNvGrpSpPr/>
                        <wpg:grpSpPr>
                          <a:xfrm>
                            <a:off x="3684028" y="3423937"/>
                            <a:ext cx="320997" cy="281673"/>
                            <a:chOff x="3109773" y="3879888"/>
                            <a:chExt cx="320997" cy="281673"/>
                          </a:xfrm>
                        </wpg:grpSpPr>
                        <wps:wsp>
                          <wps:cNvPr id="140" name="Прямая соединительная линия 140"/>
                          <wps:cNvCnPr/>
                          <wps:spPr>
                            <a:xfrm flipH="1">
                              <a:off x="3109773" y="3880062"/>
                              <a:ext cx="313662" cy="281499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 flipH="1" flipV="1">
                              <a:off x="3109773" y="3879888"/>
                              <a:ext cx="320997" cy="281113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wgp>
                      <wpg:wgp>
                        <wpg:cNvPr id="142" name="Группа 142"/>
                        <wpg:cNvGrpSpPr/>
                        <wpg:grpSpPr>
                          <a:xfrm>
                            <a:off x="2737026" y="1564521"/>
                            <a:ext cx="1036901" cy="1951678"/>
                            <a:chOff x="2158309" y="1577748"/>
                            <a:chExt cx="1036901" cy="1951678"/>
                          </a:xfrm>
                        </wpg:grpSpPr>
                        <wps:wsp>
                          <wps:cNvPr id="143" name="Прямоугольник 143"/>
                          <wps:cNvSpPr/>
                          <wps:spPr>
                            <a:xfrm>
                              <a:off x="2226907" y="3179063"/>
                              <a:ext cx="949025" cy="35036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9: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Прямоугольник 144"/>
                          <wps:cNvSpPr/>
                          <wps:spPr>
                            <a:xfrm>
                              <a:off x="2226907" y="2674292"/>
                              <a:ext cx="949025" cy="36958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7: Передача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Прямоугольник 145"/>
                          <wps:cNvSpPr/>
                          <wps:spPr>
                            <a:xfrm>
                              <a:off x="2209006" y="2235429"/>
                              <a:ext cx="966926" cy="26723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6: Отправка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Прямая со стрелкой 146"/>
                          <wps:cNvCnPr/>
                          <wps:spPr>
                            <a:xfrm flipH="1">
                              <a:off x="2158310" y="3043981"/>
                              <a:ext cx="10369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7" name="Прямоугольник 147"/>
                          <wps:cNvSpPr/>
                          <wps:spPr>
                            <a:xfrm>
                              <a:off x="2312478" y="1577748"/>
                              <a:ext cx="792833" cy="183103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>3</w:t>
                                </w:r>
                                <w:r w:rsidRPr="001574F5">
                                  <w:t>: Запрос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Прямая со стрелкой 148"/>
                          <wps:cNvCnPr/>
                          <wps:spPr>
                            <a:xfrm flipH="1" flipV="1">
                              <a:off x="2158309" y="1760894"/>
                              <a:ext cx="1017623" cy="78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49" name="Прямоугольник 149"/>
                          <wps:cNvSpPr/>
                          <wps:spPr>
                            <a:xfrm>
                              <a:off x="2226907" y="1850653"/>
                              <a:ext cx="830051" cy="26992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t>4: Запрос да</w:t>
                                </w:r>
                                <w:r w:rsidRPr="001574F5">
                                  <w:t>н</w:t>
                                </w:r>
                                <w:r w:rsidRPr="001574F5">
                                  <w:t>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Прямая со стрелкой 150"/>
                          <wps:cNvCnPr/>
                          <wps:spPr>
                            <a:xfrm flipH="1">
                              <a:off x="2158309" y="3524344"/>
                              <a:ext cx="99270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51" name="Прямая со стрелкой 151"/>
                        <wps:cNvCnPr/>
                        <wps:spPr>
                          <a:xfrm flipH="1">
                            <a:off x="2737026" y="2489519"/>
                            <a:ext cx="190571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52" name="Прямоугольник 152"/>
                        <wps:cNvSpPr/>
                        <wps:spPr>
                          <a:xfrm>
                            <a:off x="2608482" y="4803644"/>
                            <a:ext cx="122241" cy="858489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Прямая со стрелкой 153"/>
                        <wps:cNvCnPr/>
                        <wps:spPr>
                          <a:xfrm flipH="1">
                            <a:off x="2737026" y="5554474"/>
                            <a:ext cx="1893052" cy="1749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 flipH="1">
                            <a:off x="1710882" y="5656232"/>
                            <a:ext cx="869394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5" name="Прямая со стрелкой 155"/>
                        <wps:cNvCnPr/>
                        <wps:spPr>
                          <a:xfrm flipH="1">
                            <a:off x="453110" y="5845445"/>
                            <a:ext cx="1119931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  <a:effectLst/>
                        </wps:spPr>
                        <wps:bodyPr/>
                      </wps:wsp>
                      <wps:wsp>
                        <wps:cNvPr id="156" name="Прямоугольник 156"/>
                        <wps:cNvSpPr/>
                        <wps:spPr>
                          <a:xfrm>
                            <a:off x="2608482" y="6408950"/>
                            <a:ext cx="122241" cy="77562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57" name="Группа 157"/>
                        <wpg:cNvGrpSpPr/>
                        <wpg:grpSpPr>
                          <a:xfrm>
                            <a:off x="4468138" y="572733"/>
                            <a:ext cx="517193" cy="6866222"/>
                            <a:chOff x="4912057" y="572733"/>
                            <a:chExt cx="517193" cy="6866222"/>
                          </a:xfrm>
                        </wpg:grpSpPr>
                        <wps:wsp>
                          <wps:cNvPr id="158" name="Прямоугольник 158"/>
                          <wps:cNvSpPr/>
                          <wps:spPr>
                            <a:xfrm>
                              <a:off x="4912057" y="572733"/>
                              <a:ext cx="517193" cy="339001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D5211" w:rsidRPr="001574F5" w:rsidRDefault="00CD5211" w:rsidP="00AC3793">
                                <w:pPr>
                                  <w:pStyle w:val="aff5"/>
                                </w:pPr>
                                <w:r w:rsidRPr="001574F5">
                                  <w:rPr>
                                    <w:lang w:val="en-US"/>
                                  </w:rPr>
                                  <w:t xml:space="preserve">DB: </w:t>
                                </w:r>
                                <w:r w:rsidRPr="001574F5">
                                  <w:t>БД снимков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ая соединительная линия 159"/>
                          <wps:cNvCnPr/>
                          <wps:spPr>
                            <a:xfrm>
                              <a:off x="5156050" y="919220"/>
                              <a:ext cx="0" cy="6519735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dash"/>
                            </a:ln>
                            <a:effectLst/>
                          </wps:spPr>
                          <wps:bodyPr/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5096520" y="2111254"/>
                              <a:ext cx="123652" cy="37823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5094223" y="4889612"/>
                              <a:ext cx="123652" cy="66686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Прямоугольник 162"/>
                          <wps:cNvSpPr/>
                          <wps:spPr>
                            <a:xfrm>
                              <a:off x="5085031" y="6553217"/>
                              <a:ext cx="132844" cy="52600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63" name="Прямоугольник 163"/>
                        <wps:cNvSpPr/>
                        <wps:spPr>
                          <a:xfrm>
                            <a:off x="2916114" y="6159260"/>
                            <a:ext cx="813616" cy="31235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18</w:t>
                              </w:r>
                              <w:r w:rsidRPr="001574F5">
                                <w:t>: Запрос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Прямая со стрелкой 164"/>
                        <wps:cNvCnPr/>
                        <wps:spPr>
                          <a:xfrm flipH="1" flipV="1">
                            <a:off x="1711361" y="7184572"/>
                            <a:ext cx="869393" cy="1012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5" name="Прямая со стрелкой 165"/>
                        <wps:cNvCnPr/>
                        <wps:spPr>
                          <a:xfrm flipH="1">
                            <a:off x="453108" y="7335495"/>
                            <a:ext cx="113165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6" name="Прямоугольник 166"/>
                        <wps:cNvSpPr/>
                        <wps:spPr>
                          <a:xfrm>
                            <a:off x="626382" y="6936872"/>
                            <a:ext cx="969184" cy="33707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rPr>
                                  <w:lang w:val="en-US"/>
                                </w:rPr>
                                <w:t>21</w:t>
                              </w:r>
                              <w:r w:rsidRPr="001574F5">
                                <w:t xml:space="preserve">: </w:t>
                              </w:r>
                              <w:proofErr w:type="gramStart"/>
                              <w:r w:rsidRPr="001574F5">
                                <w:t>Передача  данных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Прямоугольник 167"/>
                        <wps:cNvSpPr/>
                        <wps:spPr>
                          <a:xfrm>
                            <a:off x="1573041" y="1223196"/>
                            <a:ext cx="137841" cy="621576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Прямая со стрелкой 168"/>
                        <wps:cNvCnPr/>
                        <wps:spPr>
                          <a:xfrm flipV="1">
                            <a:off x="1711361" y="4803214"/>
                            <a:ext cx="897121" cy="21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69" name="Прямоугольник 169"/>
                        <wps:cNvSpPr/>
                        <wps:spPr>
                          <a:xfrm>
                            <a:off x="2604798" y="1747745"/>
                            <a:ext cx="125925" cy="2109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 стрелкой 170"/>
                        <wps:cNvCnPr/>
                        <wps:spPr>
                          <a:xfrm flipV="1">
                            <a:off x="2737026" y="2107419"/>
                            <a:ext cx="1915575" cy="374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71" name="Прямоугольник 171"/>
                        <wps:cNvSpPr/>
                        <wps:spPr>
                          <a:xfrm>
                            <a:off x="4840151" y="1941378"/>
                            <a:ext cx="625357" cy="28090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D5211" w:rsidRPr="001574F5" w:rsidRDefault="00CD5211" w:rsidP="00AC3793">
                              <w:pPr>
                                <w:pStyle w:val="aff5"/>
                              </w:pPr>
                              <w:r w:rsidRPr="001574F5">
                                <w:t>5: Поиск данных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72" name="Группа 172"/>
                        <wpg:cNvGrpSpPr/>
                        <wpg:grpSpPr>
                          <a:xfrm>
                            <a:off x="4792029" y="2278813"/>
                            <a:ext cx="268267" cy="84204"/>
                            <a:chOff x="3510561" y="2039659"/>
                            <a:chExt cx="268267" cy="84204"/>
                          </a:xfrm>
                        </wpg:grpSpPr>
                        <wps:wsp>
                          <wps:cNvPr id="173" name="Прямая соединительная линия 173"/>
                          <wps:cNvCnPr/>
                          <wps:spPr>
                            <a:xfrm>
                              <a:off x="3510561" y="2039761"/>
                              <a:ext cx="267689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3778250" y="2039659"/>
                              <a:ext cx="578" cy="84098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 flipH="1">
                              <a:off x="3510561" y="2123863"/>
                              <a:ext cx="26768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</wpg:wgp>
                      <wps:wsp>
                        <wps:cNvPr id="176" name="Прямая со стрелкой 176"/>
                        <wps:cNvCnPr/>
                        <wps:spPr>
                          <a:xfrm flipH="1" flipV="1">
                            <a:off x="2757248" y="7079226"/>
                            <a:ext cx="1893056" cy="91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79" o:spid="_x0000_s1128" editas="canvas" style="width:6in;height:600.35pt;mso-position-horizontal-relative:char;mso-position-vertical-relative:line" coordsize="54864,76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">
                <v:shape id="_x0000_s1129" type="#_x0000_t75" style="position:absolute;width:54864;height:76244;visibility:visible;mso-wrap-style:square">
                  <v:fill o:detectmouseclick="t"/>
                  <v:path o:connecttype="none"/>
                </v:shape>
                <v:rect id="Прямоугольник 89" o:spid="_x0000_s1130" style="position:absolute;left:27877;top:67623;width:10463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bVcMA&#10;AADbAAAADwAAAGRycy9kb3ducmV2LnhtbESPQWsCMRSE74X+h/AK3mrWPRS7GkWESqUXdf0Bj81z&#10;s7h52SZxXfvrjSD0OMzMN8x8OdhW9ORD41jBZJyBIK6cbrhWcCy/3qcgQkTW2DomBTcKsFy8vsyx&#10;0O7Ke+oPsRYJwqFABSbGrpAyVIYshrHriJN3ct5iTNLXUnu8JrhtZZ5lH9Jiw2nBYEdrQ9X5cLEK&#10;st+yN0ez+9t2ua93258N6pArNXobVjMQkYb4H362v7WC6Sc8vqQfI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bVcMAAADbAAAADwAAAAAAAAAAAAAAAACYAgAAZHJzL2Rv&#10;d25yZXYueG1sUEsFBgAAAAAEAAQA9QAAAIgDAAAAAA=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</w:t>
                        </w:r>
                        <w:r w:rsidRPr="001574F5">
                          <w:rPr>
                            <w:lang w:val="en-US"/>
                          </w:rPr>
                          <w:t>9</w:t>
                        </w:r>
                        <w:r w:rsidRPr="001574F5">
                          <w:t>: Отправка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90" o:spid="_x0000_s1131" style="position:absolute;left:17649;top:44339;width:9437;height:36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kFb8A&#10;AADbAAAADwAAAGRycy9kb3ducmV2LnhtbERPy4rCMBTdD/gP4QruxtQuRDtGEcFBcePrAy7NnabY&#10;3NQkU6tfbxYDszyc92LV20Z05EPtWMFknIEgLp2uuVJwvWw/ZyBCRNbYOCYFTwqwWg4+Flho9+AT&#10;dedYiRTCoUAFJsa2kDKUhiyGsWuJE/fjvMWYoK+k9vhI4baReZZNpcWaU4PBljaGytv51yrI7pfO&#10;XM3xtW9zXx33h2/UIVdqNOzXXyAi9fFf/OfeaQXztD59S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SyQVvwAAANsAAAAPAAAAAAAAAAAAAAAAAJgCAABkcnMvZG93bnJl&#10;di54bWxQSwUGAAAAAAQABAD1AAAAhAMAAAAA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13: Удаление данных</w:t>
                        </w:r>
                      </w:p>
                    </w:txbxContent>
                  </v:textbox>
                </v:rect>
                <v:rect id="Прямоугольник 29" o:spid="_x0000_s1132" style="position:absolute;left:6263;top:389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BjsIA&#10;AADbAAAADwAAAGRycy9kb3ducmV2LnhtbESP3WoCMRSE74W+QziF3mnWvSi6NYoUlIo3/j3AYXO6&#10;WdycbJN0XX16IwheDjPzDTNb9LYRHflQO1YwHmUgiEuna64UnI6r4QREiMgaG8ek4EoBFvO3wQwL&#10;7S68p+4QK5EgHApUYGJsCylDachiGLmWOHm/zluMSfpKao+XBLeNzLPsU1qsOS0YbOnbUHk+/FsF&#10;2d+xMyezu23a3Fe7zXaNOuRKfbz3yy8Qkfr4Cj/bP1rBdAyPL+kHy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B4GOwgAAANsAAAAPAAAAAAAAAAAAAAAAAJgCAABkcnMvZG93&#10;bnJldi54bWxQSwUGAAAAAAQABAD1AAAAhwMAAAAA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11: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45" o:spid="_x0000_s1133" style="position:absolute;left:5537;top:9192;width:9387;height:2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Uf+cMA&#10;AADbAAAADwAAAGRycy9kb3ducmV2LnhtbESPwWrDMBBE74H+g9hCb4lcH0rjRDGl0JKQSxrnAxZr&#10;a5laK1dSbCdfHxUKOQ4z84ZZl5PtxEA+tI4VPC8yEMS10y03Ck7Vx/wVRIjIGjvHpOBCAcrNw2yN&#10;hXYjf9FwjI1IEA4FKjAx9oWUoTZkMSxcT5y8b+ctxiR9I7XHMcFtJ/Mse5EWW04LBnt6N1T/HM9W&#10;QfZbDeZkDtddn/vmsNt/og65Uk+P09sKRKQp3sP/7a1WsMzh70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9Uf+cMAAADbAAAADwAAAAAAAAAAAAAAAACYAgAAZHJzL2Rv&#10;d25yZXYueG1sUEsFBgAAAAAEAAQA9QAAAIgDAAAAAA=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1: Анализ сни</w:t>
                        </w:r>
                        <w:r w:rsidRPr="001574F5">
                          <w:t>м</w:t>
                        </w:r>
                        <w:r w:rsidRPr="001574F5">
                          <w:t>ков</w:t>
                        </w:r>
                      </w:p>
                    </w:txbxContent>
                  </v:textbox>
                </v:rect>
                <v:group id="Группа 46" o:spid="_x0000_s1134" style="position:absolute;left:442;top:2341;width:6732;height:7120" coordorigin="2601,2419" coordsize="6731,71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group id="Группа 48" o:spid="_x0000_s1135" style="position:absolute;left:4937;top:2419;width:1753;height:3690" coordorigin="2938,2392" coordsize="3190,7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<v:oval id="Овал 54" o:spid="_x0000_s1136" style="position:absolute;left:3129;top:2392;width:2762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lW98cA&#10;AADbAAAADwAAAGRycy9kb3ducmV2LnhtbESPT2vCQBTE7wW/w/KEXkrdpGDaRlcpoaWexPoH6u2R&#10;fSax2bdpdmvit3cLgsdhZn7DTOe9qcWJWldZVhCPIhDEudUVFwq2m4/HFxDOI2usLZOCMzmYzwZ3&#10;U0y17fiLTmtfiABhl6KC0vsmldLlJRl0I9sQB+9gW4M+yLaQusUuwE0tn6IokQYrDgslNpSVlP+s&#10;/4yCbJk9HFe/i13y/rlPnuNlN46/V0rdD/u3CQhPvb+Fr+2FVvA6hv8v4QfI2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Q5VvfHAAAA2wAAAA8AAAAAAAAAAAAAAAAAmAIAAGRy&#10;cy9kb3ducmV2LnhtbFBLBQYAAAAABAAEAPUAAACMAwAAAAA=&#10;" fillcolor="window" strokecolor="windowText"/>
                    <v:line id="Прямая соединительная линия 57" o:spid="_x0000_s1137" style="position:absolute;visibility:visible;mso-wrap-style:square" from="4510,5143" to="4510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<v:line id="Прямая соединительная линия 58" o:spid="_x0000_s1138" style="position:absolute;visibility:visible;mso-wrap-style:square" from="2938,6572" to="6129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uQps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nqd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bkKbGAAAA2wAAAA8AAAAAAAAA&#10;AAAAAAAAoQIAAGRycy9kb3ducmV2LnhtbFBLBQYAAAAABAAEAPkAAACUAwAAAAA=&#10;"/>
                    <v:line id="Прямая соединительная линия 98" o:spid="_x0000_s1139" style="position:absolute;flip:y;visibility:visible;mso-wrap-style:square" from="2938,8382" to="4510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YtP8IAAADbAAAADwAAAGRycy9kb3ducmV2LnhtbERPz2vCMBS+C/sfwhvsIjN1iGg1igjC&#10;Dl6mUvH21jyb0ualJpl2/705DHb8+H4v171txZ18qB0rGI8yEMSl0zVXCk7H3fsMRIjIGlvHpOCX&#10;AqxXL4Ml5to9+Ivuh1iJFMIhRwUmxi6XMpSGLIaR64gTd3XeYkzQV1J7fKRw28qPLJtKizWnBoMd&#10;bQ2VzeHHKpCz/fDmN9+TpmjO57kpyqK77JV6e+03CxCR+vgv/nN/agXzNDZ9ST9Ar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OYtP8IAAADbAAAADwAAAAAAAAAAAAAA&#10;AAChAgAAZHJzL2Rvd25yZXYueG1sUEsFBgAAAAAEAAQA+QAAAJADAAAAAA==&#10;"/>
                    <v:line id="Прямая соединительная линия 99" o:spid="_x0000_s1140" style="position:absolute;visibility:visible;mso-wrap-style:square" from="4510,8382" to="6129,9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ihT8YAAADbAAAADwAAAGRycy9kb3ducmV2LnhtbESPQWvCQBSE74L/YXmCN91YIdTUVaSl&#10;oD2UqoX2+Mw+k2j2bdjdJum/7xYEj8PMfMMs172pRUvOV5YVzKYJCOLc6ooLBZ/H18kjCB+QNdaW&#10;ScEveVivhoMlZtp2vKf2EAoRIewzVFCG0GRS+rwkg35qG+Lona0zGKJ0hdQOuwg3tXxIklQarDgu&#10;lNjQc0n59fBjFLzPP9J2s3vb9l+79JS/7E/fl84pNR71mycQgfpwD9/aW61gsYD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IoU/GAAAA2wAAAA8AAAAAAAAA&#10;AAAAAAAAoQIAAGRycy9kb3ducmV2LnhtbFBLBQYAAAAABAAEAPkAAACUAwAAAAA=&#10;"/>
                  </v:group>
                  <v:rect id="Прямоугольник 100" o:spid="_x0000_s1141" style="position:absolute;left:2601;top:6582;width:6732;height:2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tcAsUA&#10;AADcAAAADwAAAGRycy9kb3ducmV2LnhtbESPQWvCQBCF74X+h2UK3urGgkWiq4iQKD1V7aHehuyY&#10;BLOzYXcb0/76zqHQ2wzvzXvfrDaj69RAIbaeDcymGSjiytuWawMf5+J5ASomZIudZzLwTRE268eH&#10;FebW3/lIwynVSkI45migSanPtY5VQw7j1PfEol19cJhkDbW2Ae8S7jr9kmWv2mHL0tBgT7uGqtvp&#10;yxmYh+Lzgu/bodwVx/KnvODC7t+MmTyN2yWoRGP6N/9dH6zgZ4Ivz8gEe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1wCxQAAANwAAAAPAAAAAAAAAAAAAAAAAJgCAABkcnMv&#10;ZG93bnJldi54bWxQSwUGAAAAAAQABAD1AAAAigMAAAAA&#10;" fillcolor="window" stroked="f" strokeweight="2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User: </w:t>
                          </w:r>
                          <w:r w:rsidRPr="001574F5">
                            <w:t>Пол</w:t>
                          </w:r>
                          <w:r w:rsidRPr="001574F5">
                            <w:t>ь</w:t>
                          </w:r>
                          <w:r w:rsidRPr="001574F5">
                            <w:t>зователь</w:t>
                          </w:r>
                        </w:p>
                      </w:txbxContent>
                    </v:textbox>
                  </v:rect>
                </v:group>
                <v:rect id="Прямоугольник 101" o:spid="_x0000_s1142" style="position:absolute;left:12076;top:4308;width:8863;height:4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m3QcIA&#10;AADcAAAADwAAAGRycy9kb3ducmV2LnhtbERPzWrCQBC+C32HZQq96SZCbUhdpbQIXlQa+wBjdswG&#10;s7NpdtXo07uC4G0+vt+ZznvbiBN1vnasIB0lIIhLp2uuFPxtF8MMhA/IGhvHpOBCHuazl8EUc+3O&#10;/EunIlQihrDPUYEJoc2l9KUhi37kWuLI7V1nMUTYVVJ3eI7htpHjJJlIizXHBoMtfRsqD8XRKth9&#10;rP/TVV/oLD1uFmH3/nM1k61Sb6/91yeIQH14ih/upY7zkxTuz8QL5O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2bdB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UI: </w:t>
                        </w:r>
                        <w:r w:rsidRPr="001574F5">
                          <w:t>Пользов</w:t>
                        </w:r>
                        <w:r w:rsidRPr="001574F5">
                          <w:t>а</w:t>
                        </w:r>
                        <w:r w:rsidRPr="001574F5">
                          <w:t>тельский и</w:t>
                        </w:r>
                        <w:r w:rsidRPr="001574F5">
                          <w:t>н</w:t>
                        </w:r>
                        <w:r w:rsidRPr="001574F5">
                          <w:t>терфейс</w:t>
                        </w:r>
                      </w:p>
                    </w:txbxContent>
                  </v:textbox>
                </v:rect>
                <v:rect id="Прямоугольник 102" o:spid="_x0000_s1143" style="position:absolute;left:22934;top:4308;width:7462;height:4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spNsIA&#10;AADcAAAADwAAAGRycy9kb3ducmV2LnhtbERPzWrCQBC+C77DMoI33URQQ+oqxSL0YovRBxiz02xo&#10;djZmV419+m6h4G0+vt9ZbXrbiBt1vnasIJ0mIIhLp2uuFJyOu0kGwgdkjY1jUvAgD5v1cLDCXLs7&#10;H+hWhErEEPY5KjAhtLmUvjRk0U9dSxy5L9dZDBF2ldQd3mO4beQsSRbSYs2xwWBLW0Pld3G1Cs7L&#10;j0u67wudpdfPXTjP337M4qjUeNS/voAI1Ien+N/9ruP8ZAZ/z8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yk2wgAAANwAAAAPAAAAAAAAAAAAAAAAAJgCAABkcnMvZG93&#10;bnJldi54bWxQSwUGAAAAAAQABAD1AAAAhwMAAAAA&#10;" fillcolor="window" strokecolor="windowText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 xml:space="preserve">Cooperator: </w:t>
                        </w:r>
                        <w:r w:rsidRPr="001574F5">
                          <w:t>Модуль о</w:t>
                        </w:r>
                        <w:r w:rsidRPr="001574F5">
                          <w:t>б</w:t>
                        </w:r>
                        <w:r w:rsidRPr="001574F5">
                          <w:t>мена данн</w:t>
                        </w:r>
                        <w:r w:rsidRPr="001574F5">
                          <w:t>ы</w:t>
                        </w:r>
                        <w:r w:rsidRPr="001574F5">
                          <w:t>ми</w:t>
                        </w:r>
                      </w:p>
                    </w:txbxContent>
                  </v:textbox>
                </v:rect>
                <v:line id="Прямая соединительная линия 103" o:spid="_x0000_s1144" style="position:absolute;visibility:visible;mso-wrap-style:square" from="3808,9461" to="3808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F3rMIAAADcAAAADwAAAGRycy9kb3ducmV2LnhtbERPTWvCQBC9C/6HZYRepO62xa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F3rMIAAADcAAAADwAAAAAAAAAAAAAA&#10;AAChAgAAZHJzL2Rvd25yZXYueG1sUEsFBgAAAAAEAAQA+QAAAJADAAAAAA==&#10;" strokeweight=".5pt">
                  <v:stroke dashstyle="dash"/>
                </v:line>
                <v:line id="Прямая соединительная линия 104" o:spid="_x0000_s1145" style="position:absolute;visibility:visible;mso-wrap-style:square" from="16319,9140" to="16319,75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0jv2MIAAADcAAAADwAAAGRycy9kb3ducmV2LnhtbERPTWvCQBC9C/6HZYRepO621KakWaUt&#10;CO1BaVVyHrJjEszOhuwa4793C4K3ebzPyZaDbURPna8da3iaKRDEhTM1lxr2u9XjGwgfkA02jknD&#10;hTwsF+NRhqlxZ/6jfhtKEUPYp6ihCqFNpfRFRRb9zLXEkTu4zmKIsCul6fAcw20jn5V6lRZrjg0V&#10;tvRVUXHcnqwGpmlerhturRqSn8/fXCbzTa/1w2T4eAcRaAh38c39beJ89QL/z8QL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0jv2MIAAADcAAAADwAAAAAAAAAAAAAA&#10;AAChAgAAZHJzL2Rvd25yZXYueG1sUEsFBgAAAAAEAAQA+QAAAJADAAAAAA==&#10;" strokeweight=".5pt">
                  <v:stroke dashstyle="dash"/>
                </v:line>
                <v:rect id="Прямоугольник 105" o:spid="_x0000_s1146" style="position:absolute;left:3162;top:12399;width:1369;height:619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bkncMA&#10;AADcAAAADwAAAGRycy9kb3ducmV2LnhtbESPQYvCMBCF74L/IYzgRTTdhRWtRhFhQcTL1l68Dc2Y&#10;FptJabJt/fdGWNjbDO99b95s94OtRUetrxwr+FgkIIgLpys2CvLr93wFwgdkjbVjUvAkD/vdeLTF&#10;VLuef6jLghExhH2KCsoQmlRKX5Rk0S9cQxy1u2sthri2RuoW+xhua/mZJEtpseJ4ocSGjiUVj+zX&#10;xhozmZ+eXSbP5oHr5tL159nNKDWdDIcNiEBD+Df/0ScdueQL3s/ECeTu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bkncMAAADcAAAADwAAAAAAAAAAAAAAAACYAgAAZHJzL2Rv&#10;d25yZXYueG1sUEsFBgAAAAAEAAQA9QAAAIgDAAAAAA==&#10;" fillcolor="window" strokecolor="windowText" strokeweight="2pt"/>
                <v:line id="Прямая соединительная линия 106" o:spid="_x0000_s1147" style="position:absolute;visibility:visible;mso-wrap-style:square" from="26632,9040" to="26632,75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bUNMIAAADcAAAADwAAAGRycy9kb3ducmV2LnhtbERPTWvCQBC9C/0PyxR6KXW3hZoSXUNb&#10;EOzBolE8D9lpEpqdDdk1if/eFQRv83ifs8hG24ieOl871vA6VSCIC2dqLjUc9quXDxA+IBtsHJOG&#10;M3nIlg+TBabGDbyjPg+liCHsU9RQhdCmUvqiIot+6lriyP25zmKIsCul6XCI4baRb0rNpMWaY0OF&#10;LX1XVPznJ6uB6flYbhpurRqTn6/tUSbvv73WT4/j5xxEoDHcxTf32sT5agbXZ+IFcn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NbUNMIAAADcAAAADwAAAAAAAAAAAAAA&#10;AAChAgAAZHJzL2Rvd25yZXYueG1sUEsFBgAAAAAEAAQA+QAAAJADAAAAAA==&#10;" strokeweight=".5pt">
                  <v:stroke dashstyle="dash"/>
                </v:line>
                <v:line id="Прямая соединительная линия 107" o:spid="_x0000_s1148" style="position:absolute;visibility:visible;mso-wrap-style:square" from="4531,12401" to="15730,12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hIPsIAAADc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WQ6PZ9IFcv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hIPsIAAADcAAAADwAAAAAAAAAAAAAA&#10;AAChAgAAZHJzL2Rvd25yZXYueG1sUEsFBgAAAAAEAAQA+QAAAJADAAAAAA==&#10;">
                  <v:stroke endarrow="block"/>
                </v:line>
                <v:rect id="Прямоугольник 108" o:spid="_x0000_s1149" style="position:absolute;left:6096;top:43588;width:7230;height:32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Gk/cQA&#10;AADcAAAADwAAAGRycy9kb3ducmV2LnhtbESPQU/DMAyF70j7D5GRuLGEHhDqlk3TpE1MXMa2H2A1&#10;pqlonC4JXeHX4wMSN1vv+b3Py/UUejVSyl1kC09zA4q4ia7j1sLlvHt8AZULssM+Mln4pgzr1exu&#10;ibWLN36n8VRaJSGca7TgSxlqrXPjKWCex4FYtI+YAhZZU6tdwpuEh15XxjzrgB1Lg8eBtp6az9NX&#10;sGCu59Ff/PHnMFSpPR7e9uhyZe3D/bRZgCo0lX/z3/WrE3wjtPKMTK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xpP3EAAAA3AAAAA8AAAAAAAAAAAAAAAAAmAIAAGRycy9k&#10;b3ducmV2LnhtbFBLBQYAAAAABAAEAPUAAACJAwAAAAA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12: Удал</w:t>
                        </w:r>
                        <w:r w:rsidRPr="001574F5">
                          <w:t>е</w:t>
                        </w:r>
                        <w:r w:rsidRPr="001574F5">
                          <w:t>ние данных</w:t>
                        </w:r>
                      </w:p>
                    </w:txbxContent>
                  </v:textbox>
                </v:rect>
                <v:group id="Группа 109" o:spid="_x0000_s1150" style="position:absolute;left:4639;top:60354;width:11091;height:3059" coordorigin="5715,54252" coordsize="11091,3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Прямая со стрелкой 110" o:spid="_x0000_s1151" type="#_x0000_t32" style="position:absolute;left:5715;top:57312;width:11091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fzCsMAAADcAAAADwAAAGRycy9kb3ducmV2LnhtbESPQWsCMRCF7wX/QxjBW80qWGQ1SisI&#10;0kupFupx2Ex3QzeTZZNu1n/fOQjeZnhv3vtmux99qwbqowtsYDEvQBFXwTquDXxdjs9rUDEhW2wD&#10;k4EbRdjvJk9bLG3I/EnDOdVKQjiWaKBJqSu1jlVDHuM8dMSi/YTeY5K1r7XtMUu4b/WyKF60R8fS&#10;0GBHh4aq3/OfN+Dyhxu60yG/vX9fo83kbqvgjJlNx9cNqERjepjv1ycr+AvBl2dkAr3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N38wrDAAAA3AAAAA8AAAAAAAAAAAAA&#10;AAAAoQIAAGRycy9kb3ducmV2LnhtbFBLBQYAAAAABAAEAPkAAACRAwAAAAA=&#10;">
                    <v:stroke endarrow="block"/>
                  </v:shape>
                  <v:rect id="Прямоугольник 111" o:spid="_x0000_s1152" style="position:absolute;left:6195;top:54252;width:10335;height:27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KbvcAA&#10;AADcAAAADwAAAGRycy9kb3ducmV2LnhtbERPzYrCMBC+L/gOYQRva9oeZKlGEUFZ8eKqDzA0Y1Ns&#10;JjWJtevTbxYW9jYf3+8sVoNtRU8+NI4V5NMMBHHldMO1gst5+/4BIkRkja1jUvBNAVbL0dsCS+2e&#10;/EX9KdYihXAoUYGJsSulDJUhi2HqOuLEXZ23GBP0tdQenynctrLIspm02HBqMNjRxlB1Oz2sgux+&#10;7s3FHF/7rvD1cX/YoQ6FUpPxsJ6DiDTEf/Gf+1On+XkOv8+kC+Ty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ZKbvcAAAADcAAAADwAAAAAAAAAAAAAAAACYAgAAZHJzL2Rvd25y&#10;ZXYueG1sUEsFBgAAAAAEAAQA9QAAAIUDAAAAAA==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16: Просмотр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</v:group>
                <v:group id="Группа 112" o:spid="_x0000_s1153" style="position:absolute;left:17108;top:11041;width:20605;height:2928" coordorigin="13917,11041" coordsize="20604,29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3bc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fEG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YM3bcQAAADcAAAA&#10;DwAAAAAAAAAAAAAAAACqAgAAZHJzL2Rvd25yZXYueG1sUEsFBgAAAAAEAAQA+gAAAJsDAAAAAA==&#10;">
                  <v:rect id="Прямоугольник 113" o:spid="_x0000_s1154" style="position:absolute;left:14457;top:11041;width:8154;height:28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ygUcIA&#10;AADcAAAADwAAAGRycy9kb3ducmV2LnhtbERP3WrCMBS+F/YO4Qx2p2k7kFGNZQyUyW6c9QEOzbEp&#10;a066JKvVp1+Ewe7Ox/d71tVkezGSD51jBfkiA0HcON1xq+BUb+cvIEJE1tg7JgVXClBtHmZrLLW7&#10;8CeNx9iKFMKhRAUmxqGUMjSGLIaFG4gTd3beYkzQt1J7vKRw28siy5bSYsepweBAb4aar+OPVZB9&#10;16M5mcNtPxS+Pew/dqhDodTT4/S6AhFpiv/iP/e7TvPzZ7g/ky6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DKBR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2</w:t>
                          </w:r>
                          <w:r w:rsidRPr="001574F5">
                            <w:t>: Запуск ан</w:t>
                          </w:r>
                          <w:r w:rsidRPr="001574F5">
                            <w:t>а</w:t>
                          </w:r>
                          <w:r w:rsidRPr="001574F5">
                            <w:t>лиза</w:t>
                          </w:r>
                        </w:p>
                      </w:txbxContent>
                    </v:textbox>
                  </v:rect>
                  <v:shape id="Прямая со стрелкой 114" o:spid="_x0000_s1155" type="#_x0000_t32" style="position:absolute;left:13917;top:13969;width:206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<v:stroke endarrow="block"/>
                  </v:shape>
                </v:group>
                <v:shape id="Прямая со стрелкой 115" o:spid="_x0000_s1156" type="#_x0000_t32" style="position:absolute;left:4400;top:46825;width:113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Eb0cQAAADcAAAADwAAAGRycy9kb3ducmV2LnhtbERPTWvCQBC9F/wPywje6iYFpa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ERvRxAAAANwAAAAPAAAAAAAAAAAA&#10;AAAAAKECAABkcnMvZG93bnJldi54bWxQSwUGAAAAAAQABAD5AAAAkgMAAAAA&#10;">
                  <v:stroke endarrow="block"/>
                </v:shape>
                <v:group id="Группа 1" o:spid="_x0000_s1157" style="position:absolute;left:34599;top:4417;width:11904;height:69972" coordorigin="34406,4482" coordsize="11903,699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<v:rect id="Прямоугольник 31" o:spid="_x0000_s1158" style="position:absolute;left:39961;top:29428;width:6349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emUs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fL+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N6ZS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8: Анализ данных</w:t>
                          </w:r>
                        </w:p>
                      </w:txbxContent>
                    </v:textbox>
                  </v:rect>
                  <v:rect id="Прямоугольник 118" o:spid="_x0000_s1159" style="position:absolute;left:34406;top:4482;width:7602;height:47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qIAcYA&#10;AADcAAAADwAAAGRycy9kb3ducmV2LnhtbESPQW/CMAyF75P4D5GRuI20k2CoIyDEhLTLhlb2A0xj&#10;morG6ZoA3X49PkzazdZ7fu/zcj34Vl2pj01gA/k0A0VcBdtwbeDrsHtcgIoJ2WIbmAz8UIT1avSw&#10;xMKGG3/StUy1khCOBRpwKXWF1rFy5DFOQ0cs2in0HpOsfa1tjzcJ961+yrK59tiwNDjsaOuoOpcX&#10;b+D4/PGdvw+lXeSX/S4dZ6+/bn4wZjIeNi+gEg3p3/x3/WYFPxdaeUYm0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qIA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Analyzer: </w:t>
                          </w:r>
                          <w:r w:rsidRPr="001574F5">
                            <w:t>Модуль ан</w:t>
                          </w:r>
                          <w:r w:rsidRPr="001574F5">
                            <w:t>а</w:t>
                          </w:r>
                          <w:r w:rsidRPr="001574F5">
                            <w:t>лиза снимков</w:t>
                          </w:r>
                        </w:p>
                      </w:txbxContent>
                    </v:textbox>
                  </v:rect>
                  <v:line id="Прямая соединительная линия 119" o:spid="_x0000_s1160" style="position:absolute;flip:x;visibility:visible;mso-wrap-style:square" from="38147,9191" to="38147,744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5e2L0AAADcAAAADwAAAGRycy9kb3ducmV2LnhtbERPSwrCMBDdC94hjOBGNNWFaDWKSBVx&#10;5e8AYzO2xWZSmqj19kYQ3M3jfWe+bEwpnlS7wrKC4SACQZxaXXCm4HLe9CcgnEfWWFomBW9ysFy0&#10;W3OMtX3xkZ4nn4kQwi5GBbn3VSylS3My6Aa2Ig7czdYGfYB1JnWNrxBuSjmKorE0WHBoyLGidU7p&#10;/fQwCkZ7w83FXbeTMVnZOyRJEb0TpbqdZjUD4anxf/HPvdNh/nAK32fCBXLx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f+Xti9AAAA3AAAAA8AAAAAAAAAAAAAAAAAoQIA&#10;AGRycy9kb3ducmV2LnhtbFBLBQYAAAAABAAEAPkAAACLAwAAAAA=&#10;" strokeweight=".5pt">
                    <v:stroke dashstyle="dash"/>
                  </v:line>
                  <v:rect id="Прямоугольник 120" o:spid="_x0000_s1161" style="position:absolute;left:37546;top:13854;width:1243;height:213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QbZcMA&#10;AADcAAAADwAAAGRycy9kb3ducmV2LnhtbESPQWvCQBCF70L/wzIFL6Kbeig2ukoRCiJeGr30NmSn&#10;m2B2NmTXJP575yB4m8e8782bzW70jeqpi3VgAx+LDBRxGWzNzsDl/DNfgYoJ2WITmAzcKcJu+zbZ&#10;YG7DwL/UF8kpCeGYo4EqpTbXOpYVeYyL0BLL7j90HpPIzmnb4SDhvtHLLPvUHmuWCxW2tK+ovBY3&#10;LzVm+nK494U+uit+tad+OM7+nDHT9/F7DSrRmF7mJ32wwi2lvjwjE+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QbZcMAAADcAAAADwAAAAAAAAAAAAAAAACYAgAAZHJzL2Rv&#10;d25yZXYueG1sUEsFBgAAAAAEAAQA9QAAAIgDAAAAAA==&#10;" fillcolor="window" strokecolor="windowText" strokeweight="2pt"/>
                  <v:group id="Группа 121" o:spid="_x0000_s1162" style="position:absolute;left:38934;top:32237;width:2677;height:841" coordorigin="35105,15750" coordsize="2676,8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z1jp8QAAADcAAAA&#10;DwAAAAAAAAAAAAAAAACqAgAAZHJzL2Rvd25yZXYueG1sUEsFBgAAAAAEAAQA+gAAAJsDAAAAAA==&#10;">
                    <v:line id="Прямая соединительная линия 122" o:spid="_x0000_s1163" style="position:absolute;visibility:visible;mso-wrap-style:square" from="35105,15750" to="37782,15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    <v:line id="Прямая соединительная линия 123" o:spid="_x0000_s1164" style="position:absolute;visibility:visible;mso-wrap-style:square" from="37782,15750" to="37782,1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7CycQAAADcAAAADwAAAGRycy9kb3ducmV2LnhtbERPTWvCQBC9C/0PyxS86UaFUFJXEUXQ&#10;HoraQnscs9MkbXY27K5J/PeuUPA2j/c582VvatGS85VlBZNxAoI4t7riQsHnx3b0AsIHZI21ZVJw&#10;JQ/LxdNgjpm2HR+pPYVCxBD2GSooQ2gyKX1ekkE/tg1x5H6sMxgidIXUDrsYbmo5TZJUGqw4NpTY&#10;0Lqk/O90MQreZ4e0Xe3fdv3XPj3nm+P5+7dzSg2f+9UriEB9eIj/3Tsd509ncH8mXi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nsLJxAAAANwAAAAPAAAAAAAAAAAA&#10;AAAAAKECAABkcnMvZG93bnJldi54bWxQSwUGAAAAAAQABAD5AAAAkgMAAAAA&#10;"/>
                    <v:shape id="Прямая со стрелкой 124" o:spid="_x0000_s1165" type="#_x0000_t32" style="position:absolute;left:35105;top:16591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A/tMEAAADcAAAADwAAAGRycy9kb3ducmV2LnhtbERP32vCMBB+F/Y/hBv4pqnFyeiMxQmC&#10;+CJzg+3xaM422FxKkzX1vzeDgW/38f28dTnaVgzUe+NYwWKegSCunDZcK/j63M9eQfiArLF1TApu&#10;5KHcPE3WWGgX+YOGc6hFCmFfoIImhK6Q0lcNWfRz1xEn7uJ6iyHBvpa6x5jCbSvzLFtJi4ZTQ4Md&#10;7Rqqrudfq8DEkxm6wy6+H79/vI5kbi/OKDV9HrdvIAKN4SH+dx90mp8v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ID+0wQAAANwAAAAPAAAAAAAAAAAAAAAA&#10;AKECAABkcnMvZG93bnJldi54bWxQSwUGAAAAAAQABAD5AAAAjwMAAAAA&#10;">
                      <v:stroke endarrow="block"/>
                    </v:shape>
                  </v:group>
                </v:group>
                <v:rect id="Прямоугольник 125" o:spid="_x0000_s1166" style="position:absolute;left:48401;top:48029;width:6254;height:49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VXA8EA&#10;AADcAAAADwAAAGRycy9kb3ducmV2LnhtbERP3WrCMBS+F/YO4Qi709TCRKpRRFAm3jjrAxyas6as&#10;OemSrHZ7eiMMvDsf3+9ZbQbbip58aBwrmE0zEMSV0w3XCq7lfrIAESKyxtYxKfilAJv1y2iFhXY3&#10;/qD+EmuRQjgUqMDE2BVShsqQxTB1HXHiPp23GBP0tdQebynctjLPsrm02HBqMNjRzlD1dfmxCrLv&#10;sjdXc/47drmvz8fTAXXIlXodD9sliEhDfIr/3e86zc/f4PFMuk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FVwPBAAAA3AAAAA8AAAAAAAAAAAAAAAAAmAIAAGRycy9kb3du&#10;cmV2LnhtbFBLBQYAAAAABAAEAPUAAACGAwAAAAA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15: Удал</w:t>
                        </w:r>
                        <w:r w:rsidRPr="001574F5">
                          <w:t>е</w:t>
                        </w:r>
                        <w:r w:rsidRPr="001574F5">
                          <w:t>ние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rect id="Прямоугольник 126" o:spid="_x0000_s1167" style="position:absolute;left:17649;top:60902;width:8153;height:28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fJdMAA&#10;AADcAAAADwAAAGRycy9kb3ducmV2LnhtbERPzYrCMBC+C/sOYRa8abo9iFSjiOCiePHvAYZmtinb&#10;TGoSa/XpjbCwt/n4fme+7G0jOvKhdqzga5yBIC6drrlScDlvRlMQISJrbByTggcFWC4+BnMstLvz&#10;kbpTrEQK4VCgAhNjW0gZSkMWw9i1xIn7cd5iTNBXUnu8p3DbyDzLJtJizanBYEtrQ+Xv6WYVZNdz&#10;Zy7m8Ny1ua8Ou/036pArNfzsVzMQkfr4L/5zb3Wan0/g/Uy6QC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BfJdMAAAADcAAAADwAAAAAAAAAAAAAAAACYAgAAZHJzL2Rvd25y&#10;ZXYueG1sUEsFBgAAAAAEAAQA9QAAAIUDAAAAAA=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17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27" o:spid="_x0000_s1168" type="#_x0000_t32" style="position:absolute;left:27370;top:65523;width:1904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PqgMQAAADcAAAADwAAAGRycy9kb3ducmV2LnhtbERPTWvCQBC9C/6HZYTedBMPVVNXEcFS&#10;lB7UEtrbkJ0mwexs2F1N7K/vFoTe5vE+Z7nuTSNu5HxtWUE6SUAQF1bXXCr4OO/GcxA+IGtsLJOC&#10;O3lYr4aDJWbadnyk2ymUIoawz1BBFUKbSemLigz6iW2JI/dtncEQoSuldtjFcNPIaZI8S4M1x4YK&#10;W9pWVFxOV6Pg87C45vf8nfZ5uth/oTP+5/yq1NOo37yACNSHf/HD/abj/OkM/p6JF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+qAxAAAANwAAAAPAAAAAAAAAAAA&#10;AAAAAKECAABkcnMvZG93bnJldi54bWxQSwUGAAAAAAQABAD5AAAAkgMAAAAA&#10;">
                  <v:stroke endarrow="block"/>
                </v:shape>
                <v:rect id="Прямоугольник 128" o:spid="_x0000_s1169" style="position:absolute;left:18494;top:67432;width:7143;height:4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T4ncQA&#10;AADcAAAADwAAAGRycy9kb3ducmV2LnhtbESPzWrDMBCE74G+g9hAb4kcH0pxooQQaGnoJX8PsFgb&#10;y8RauZLquH367iHQ2y4zO/PtajP6Tg0UUxvYwGJegCKug225MXA5v81eQaWMbLELTAZ+KMFm/TRZ&#10;YWXDnY80nHKjJIRThQZczn2ldaodeUzz0BOLdg3RY5Y1NtpGvEu473RZFC/aY8vS4LCnnaP6dvr2&#10;Boqv8+Au7vC778vYHPaf72hTaczzdNwuQWUa87/5cf1hBb8UWnlGJt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E+J3EAAAA3AAAAA8AAAAAAAAAAAAAAAAAmAIAAGRycy9k&#10;b3ducmV2LnhtbFBLBQYAAAAABAAEAPUAAACJAwAAAAA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</w:t>
                        </w:r>
                        <w:r w:rsidRPr="001574F5">
                          <w:t xml:space="preserve">0: </w:t>
                        </w:r>
                        <w:proofErr w:type="gramStart"/>
                        <w:r w:rsidRPr="001574F5">
                          <w:t>Перед</w:t>
                        </w:r>
                        <w:r w:rsidRPr="001574F5">
                          <w:t>а</w:t>
                        </w:r>
                        <w:r w:rsidRPr="001574F5">
                          <w:t>ча  данных</w:t>
                        </w:r>
                        <w:proofErr w:type="gramEnd"/>
                      </w:p>
                    </w:txbxContent>
                  </v:textbox>
                </v:rect>
                <v:group id="Группа 129" o:spid="_x0000_s1170" style="position:absolute;left:47739;top:53045;width:2683;height:843" coordorigin="35105,20395" coordsize="2682,8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line id="Прямая соединительная линия 130" o:spid="_x0000_s1171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    <v:line id="Прямая соединительная линия 131" o:spid="_x0000_s1172" style="position:absolute;visibility:visible;mso-wrap-style:square" from="37782,20395" to="37788,212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lv+MQAAADcAAAADwAAAGRycy9kb3ducmV2LnhtbERPS2vCQBC+F/wPyxS81Y0VgqSuIpWC&#10;9lB8QXscs9MkbXY27K5J/PeuIHibj+85s0VvatGS85VlBeNRAoI4t7riQsHx8PEyBeEDssbaMim4&#10;kIfFfPA0w0zbjnfU7kMhYgj7DBWUITSZlD4vyaAf2YY4cr/WGQwRukJqh10MN7V8TZJUGqw4NpTY&#10;0HtJ+f/+bBR8TbZpu9x8rvvvTXrKV7vTz1/nlBo+98s3EIH68BDf3Wsd50/GcHsmXiDn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2W/4xAAAANwAAAAPAAAAAAAAAAAA&#10;AAAAAKECAABkcnMvZG93bnJldi54bWxQSwUGAAAAAAQABAD5AAAAkgMAAAAA&#10;"/>
                  <v:shape id="Прямая со стрелкой 132" o:spid="_x0000_s1173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yUhsEAAADcAAAADwAAAGRycy9kb3ducmV2LnhtbERP32vCMBB+F/Y/hBv4pqmVyeiMxQmC&#10;+CJzg+3xaM422FxKkzX1vzeDgW/38f28dTnaVgzUe+NYwWKegSCunDZcK/j63M9eQfiArLF1TApu&#10;5KHcPE3WWGgX+YOGc6hFCmFfoIImhK6Q0lcNWfRz1xEn7uJ6iyHBvpa6x5jCbSvzLFtJi4ZTQ4Md&#10;7Rqqrudfq8DEkxm6wy6+H79/vI5kbi/OKDV9HrdvIAKN4SH+dx90mr/M4e+ZdIHc3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3XJSGwQAAANwAAAAPAAAAAAAAAAAAAAAA&#10;AKECAABkcnMvZG93bnJldi54bWxQSwUGAAAAAAQABAD5AAAAjwMAAAAA&#10;">
                    <v:stroke endarrow="block"/>
                  </v:shape>
                </v:group>
                <v:shape id="Прямая со стрелкой 133" o:spid="_x0000_s1174" type="#_x0000_t32" style="position:absolute;left:17108;top:64093;width:869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F6XsMAAADcAAAADwAAAGRycy9kb3ducmV2LnhtbERPTWvCQBC9C/6HZYTedJMKoqmriGAp&#10;Sg9qCe1tyE6TYHY27K4m9td3C0Jv83ifs1z3phE3cr62rCCdJCCIC6trLhV8nHfjOQgfkDU2lknB&#10;nTysV8PBEjNtOz7S7RRKEUPYZ6igCqHNpPRFRQb9xLbEkfu2zmCI0JVSO+xiuGnkc5LMpMGaY0OF&#10;LW0rKi6nq1HweVhc83v+Tvs8Xey/0Bn/c35V6mnUb15ABOrDv/jhftNx/nQKf8/EC+Tq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Bel7DAAAA3AAAAA8AAAAAAAAAAAAA&#10;AAAAoQIAAGRycy9kb3ducmV2LnhtbFBLBQYAAAAABAAEAPkAAACRAwAAAAA=&#10;">
                  <v:stroke endarrow="block"/>
                </v:shape>
                <v:rect id="Прямоугольник 134" o:spid="_x0000_s1175" style="position:absolute;left:28056;top:46258;width:9490;height:2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BkRc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UGRFwgAAANwAAAAPAAAAAAAAAAAAAAAAAJgCAABkcnMvZG93&#10;bnJldi54bWxQSwUGAAAAAAQABAD1AAAAhwMAAAAA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14: Запрос уд</w:t>
                        </w:r>
                        <w:r w:rsidRPr="001574F5">
                          <w:t>а</w:t>
                        </w:r>
                        <w:r w:rsidRPr="001574F5">
                          <w:t>ления</w:t>
                        </w:r>
                      </w:p>
                    </w:txbxContent>
                  </v:textbox>
                </v:rect>
                <v:shape id="Прямая со стрелкой 135" o:spid="_x0000_s1176" type="#_x0000_t32" style="position:absolute;left:27370;top:48971;width:191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RHscMAAADcAAAADwAAAGRycy9kb3ducmV2LnhtbERPTWsCMRC9C/0PYQreNKui1K1RSkER&#10;xYNalvY2bKa7SzeTJYm6+uuNIPQ2j/c5s0VranEm5yvLCgb9BARxbnXFhYKv47L3BsIHZI21ZVJw&#10;JQ+L+Utnhqm2F97T+RAKEUPYp6igDKFJpfR5SQZ93zbEkfu1zmCI0BVSO7zEcFPLYZJMpMGKY0OJ&#10;DX2WlP8dTkbB93Z6yq7ZjjbZYLr5QWf87bhSqvvafryDCNSGf/HTvdZx/mgMj2fiBXJ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kR7HDAAAA3AAAAA8AAAAAAAAAAAAA&#10;AAAAoQIAAGRycy9kb3ducmV2LnhtbFBLBQYAAAAABAAEAPkAAACRAwAAAAA=&#10;">
                  <v:stroke endarrow="block"/>
                </v:shape>
                <v:shape id="Прямая со стрелкой 136" o:spid="_x0000_s1177" type="#_x0000_t32" style="position:absolute;left:4384;top:42194;width:1134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eShcEAAADcAAAADwAAAGRycy9kb3ducmV2LnhtbERP32vCMBB+H/g/hBP2tqY6lNEZixYG&#10;shfRDbbHoznbYHMpTdbU/34ZDHy7j+/nbcrJdmKkwRvHChZZDoK4dtpwo+Dz4+3pBYQPyBo7x6Tg&#10;Rh7K7exhg4V2kU80nkMjUgj7AhW0IfSFlL5uyaLPXE+cuIsbLIYEh0bqAWMKt51c5vlaWjScGlrs&#10;qWqpvp5/rAITj2bsD1Xcv399ex3J3FbOKPU4n3avIAJN4S7+dx90mv+8hr9n0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Z5KFwQAAANwAAAAPAAAAAAAAAAAAAAAA&#10;AKECAABkcnMvZG93bnJldi54bWxQSwUGAAAAAAQABAD5AAAAjwMAAAAA&#10;">
                  <v:stroke endarrow="block"/>
                </v:shape>
                <v:shape id="Прямая со стрелкой 137" o:spid="_x0000_s1178" type="#_x0000_t32" style="position:absolute;left:17108;top:38624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s3HsEAAADcAAAADwAAAGRycy9kb3ducmV2LnhtbERPTWsCMRC9C/6HMEJvmrVSla1RVBCk&#10;F1EL9ThsprvBzWTZpJv13zdCobd5vM9ZbXpbi45abxwrmE4yEMSF04ZLBZ/Xw3gJwgdkjbVjUvAg&#10;D5v1cLDCXLvIZ+ouoRQphH2OCqoQmlxKX1Rk0U9cQ5y4b9daDAm2pdQtxhRua/maZXNp0XBqqLCh&#10;fUXF/fJjFZh4Ml1z3Mfdx9fN60jm8eaMUi+jfvsOIlAf/sV/7qNO82cLeD6TLpDr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KzcewQAAANwAAAAPAAAAAAAAAAAAAAAA&#10;AKECAABkcnMvZG93bnJldi54bWxQSwUGAAAAAAQABAD5AAAAjwMAAAAA&#10;">
                  <v:stroke endarrow="block"/>
                </v:shape>
                <v:rect id="Прямоугольник 138" o:spid="_x0000_s1179" style="position:absolute;left:18812;top:35163;width:6223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1uQMQA&#10;AADcAAAADwAAAGRycy9kb3ducmV2LnhtbESPzWrDMBCE74W+g9hCbo1cB0Jwo4RQaEnoJX8PsFhb&#10;y8RauZLqOH367KHQ2y4zO/Ptcj36Tg0UUxvYwMu0AEVcB9tyY+B8en9egEoZ2WIXmAzcKMF69fiw&#10;xMqGKx9oOOZGSQinCg24nPtK61Q78pimoScW7StEj1nW2Ggb8SrhvtNlUcy1x5alwWFPb47qy/HH&#10;Gyi+T4M7u/3vri9js999fqBNpTGTp3HzCirTmP/Nf9dbK/gzoZVnZAK9u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dbkDEAAAA3AAAAA8AAAAAAAAAAAAAAAAAmAIAAGRycy9k&#10;b3ducmV2LnhtbFBLBQYAAAAABAAEAPUAAACJAwAAAAA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10: Пер</w:t>
                        </w:r>
                        <w:r w:rsidRPr="001574F5">
                          <w:t>е</w:t>
                        </w:r>
                        <w:r w:rsidRPr="001574F5">
                          <w:t>дача да</w:t>
                        </w:r>
                        <w:r w:rsidRPr="001574F5">
                          <w:t>н</w:t>
                        </w:r>
                        <w:r w:rsidRPr="001574F5">
                          <w:t>ных</w:t>
                        </w:r>
                      </w:p>
                    </w:txbxContent>
                  </v:textbox>
                </v:rect>
                <v:group id="Группа 139" o:spid="_x0000_s1180" style="position:absolute;left:36840;top:34239;width:3210;height:2817" coordorigin="31097,38798" coordsize="3209,2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JL5f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E/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JL5fMQAAADcAAAA&#10;DwAAAAAAAAAAAAAAAACqAgAAZHJzL2Rvd25yZXYueG1sUEsFBgAAAAAEAAQA+gAAAJsDAAAAAA==&#10;">
                  <v:line id="Прямая соединительная линия 140" o:spid="_x0000_s1181" style="position:absolute;flip:x;visibility:visible;mso-wrap-style:square" from="31097,38800" to="34234,416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<v:line id="Прямая соединительная линия 141" o:spid="_x0000_s1182" style="position:absolute;flip:x y;visibility:visible;mso-wrap-style:square" from="31097,38798" to="34307,41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ulfMEAAADcAAAADwAAAGRycy9kb3ducmV2LnhtbERPS4vCMBC+C/6HMMJeZE2rIlKNIoKy&#10;J2V9sNehGdtiMylNtNVfb4QFb/PxPWe+bE0p7lS7wrKCeBCBIE6tLjhTcDpuvqcgnEfWWFomBQ9y&#10;sFx0O3NMtG34l+4Hn4kQwi5BBbn3VSKlS3My6Aa2Ig7cxdYGfYB1JnWNTQg3pRxG0UQaLDg05FjR&#10;Oqf0ergZBci752jaxDSWW/pzw92+vzpflPrqtasZCE+t/4j/3T86zB/H8H4mXCA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i6V8wQAAANwAAAAPAAAAAAAAAAAAAAAA&#10;AKECAABkcnMvZG93bnJldi54bWxQSwUGAAAAAAQABAD5AAAAjwMAAAAA&#10;"/>
                </v:group>
                <v:group id="Группа 142" o:spid="_x0000_s1183" style="position:absolute;left:27370;top:15645;width:10369;height:19516" coordorigin="21583,15777" coordsize="10369,195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rect id="Прямоугольник 143" o:spid="_x0000_s1184" style="position:absolute;left:22269;top:31790;width:9490;height:35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+PTMIA&#10;AADcAAAADwAAAGRycy9kb3ducmV2LnhtbERPS2rDMBDdB3oHMYXsEjlOCcWNYkIhpaGb/A4wWBPL&#10;xBq5kmK7PX1VKHQ3j/eddTnaVvTkQ+NYwWKegSCunG64VnA572bPIEJE1tg6JgVfFKDcPEzWWGg3&#10;8JH6U6xFCuFQoAITY1dIGSpDFsPcdcSJuzpvMSboa6k9DinctjLPspW02HBqMNjRq6HqdrpbBdnn&#10;uTcXc/jed7mvD/uPN9QhV2r6OG5fQEQa47/4z/2u0/ynJ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49M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9: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4" o:spid="_x0000_s1185" style="position:absolute;left:22269;top:26742;width:9490;height:36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YXOMEA&#10;AADcAAAADwAAAGRycy9kb3ducmV2LnhtbERP24rCMBB9X/Afwgi+ralFFukaRQQXxRdvHzA0s02x&#10;mdQkW7v79WZB8G0O5zrzZW8b0ZEPtWMFk3EGgrh0uuZKweW8eZ+BCBFZY+OYFPxSgOVi8DbHQrs7&#10;H6k7xUqkEA4FKjAxtoWUoTRkMYxdS5y4b+ctxgR9JbXHewq3jcyz7ENarDk1GGxpbai8nn6sgux2&#10;7szFHP52be6rw27/hTrkSo2G/eoTRKQ+vsRP91an+dMp/D+TLp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ZWFzjBAAAA3AAAAA8AAAAAAAAAAAAAAAAAmAIAAGRycy9kb3du&#10;cmV2LnhtbFBLBQYAAAAABAAEAPUAAACGAwAAAAA=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7: Передача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rect id="Прямоугольник 145" o:spid="_x0000_s1186" style="position:absolute;left:22090;top:22354;width:9669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qyo8IA&#10;AADcAAAADwAAAGRycy9kb3ducmV2LnhtbERPS2rDMBDdB3oHMYXsEjkmDcWNYkIhpaGb/A4wWBPL&#10;xBq5kmK7PX1VKHQ3j/eddTnaVvTkQ+NYwWKegSCunG64VnA572bPIEJE1tg6JgVfFKDcPEzWWGg3&#10;8JH6U6xFCuFQoAITY1dIGSpDFsPcdcSJuzpvMSboa6k9DinctjLPspW02HBqMNjRq6HqdrpbBdnn&#10;uTcXc/jed7mvD/uPN9QhV2r6OG5fQEQa47/4z/2u0/zlE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GrKj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6: Отправка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46" o:spid="_x0000_s1187" type="#_x0000_t32" style="position:absolute;left:21583;top:30439;width:1036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4TMIAAADcAAAADwAAAGRycy9kb3ducmV2LnhtbERPS4vCMBC+L/gfwgje1tRFVKpRRHbZ&#10;suBhfYG3oRnTajMpTdTuvzcLgrf5+J4zW7S2EjdqfOlYwaCfgCDOnS7ZKNhtv94nIHxA1lg5JgV/&#10;5GEx77zNMNXuzr902wQjYgj7FBUUIdSplD4vyKLvu5o4cifXWAwRNkbqBu8x3FbyI0lG0mLJsaHA&#10;mlYF5ZfN1SrAAy8PP/r7uM9OY/9pzHAtz5lSvW67nIII1IaX+OnOdJw/HMH/M/EC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oy4TMIAAADcAAAADwAAAAAAAAAAAAAA&#10;AAChAgAAZHJzL2Rvd25yZXYueG1sUEsFBgAAAAAEAAQA+QAAAJADAAAAAA==&#10;">
                    <v:stroke startarrow="block"/>
                  </v:shape>
                  <v:rect id="Прямоугольник 147" o:spid="_x0000_s1188" style="position:absolute;left:23124;top:15777;width:7929;height:18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T8IA&#10;AADcAAAADwAAAGRycy9kb3ducmV2LnhtbERPS2rDMBDdB3oHMYXsEjkmNMWNYkIhpaGb/A4wWBPL&#10;xBq5kmK7PX1VKHQ3j/eddTnaVvTkQ+NYwWKegSCunG64VnA572bPIEJE1tg6JgVfFKDcPEzWWGg3&#10;8JH6U6xFCuFQoAITY1dIGSpDFsPcdcSJuzpvMSboa6k9DinctjLPsidpseHUYLCjV0PV7XS3CrLP&#10;c28u5vC973JfH/Yfb6hDrtT0cdy+gIg0xn/xn/tdp/nLFf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hIlP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>3</w:t>
                          </w:r>
                          <w:r w:rsidRPr="001574F5">
                            <w:t>: Запрос данных</w:t>
                          </w:r>
                        </w:p>
                      </w:txbxContent>
                    </v:textbox>
                  </v:rect>
                  <v:shape id="Прямая со стрелкой 148" o:spid="_x0000_s1189" type="#_x0000_t32" style="position:absolute;left:21583;top:17608;width:10176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nKocQAAADcAAAADwAAAGRycy9kb3ducmV2LnhtbESPzWrDQAyE74W8w6JAb806xoTWzSaE&#10;lEIpveTn0KPwqmsTr9Z41cR9++pQ6E1iRjOf1tsp9uZKY+4SO1guCjDETfIdBwfn0+vDI5gsyB77&#10;xOTghzJsN7O7NdY+3fhA16MEoyGca3TQigy1tblpKWJepIFYta80RhRdx2D9iDcNj70ti2JlI3as&#10;DS0OtG+puRy/o4PPc/x4KquXGKpwkoPQe1dWK+fu59PuGYzQJP/mv+s3r/iV0uozOoHd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cqhxAAAANwAAAAPAAAAAAAAAAAA&#10;AAAAAKECAABkcnMvZG93bnJldi54bWxQSwUGAAAAAAQABAD5AAAAkgMAAAAA&#10;">
                    <v:stroke endarrow="block"/>
                  </v:shape>
                  <v:rect id="Прямоугольник 149" o:spid="_x0000_s1190" style="position:absolute;left:22269;top:18506;width:8300;height:2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e4psIA&#10;AADcAAAADwAAAGRycy9kb3ducmV2LnhtbERPS2rDMBDdB3oHMYXsEjkmlNSNYkIhpaGb/A4wWBPL&#10;xBq5kmK7PX1VKHQ3j/eddTnaVvTkQ+NYwWKegSCunG64VnA572YrECEia2wdk4IvClBuHiZrLLQb&#10;+Ej9KdYihXAoUIGJsSukDJUhi2HuOuLEXZ23GBP0tdQehxRuW5ln2ZO02HBqMNjRq6HqdrpbBdnn&#10;uTcXc/jed7mvD/uPN9QhV2r6OG5fQEQa47/4z/2u0/zlM/w+ky6Qm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V7imwgAAANwAAAAPAAAAAAAAAAAAAAAAAJgCAABkcnMvZG93&#10;bnJldi54bWxQSwUGAAAAAAQABAD1AAAAhwMAAAAA&#10;" fillcolor="window" stroked="f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t>4: Запрос да</w:t>
                          </w:r>
                          <w:r w:rsidRPr="001574F5">
                            <w:t>н</w:t>
                          </w:r>
                          <w:r w:rsidRPr="001574F5">
                            <w:t>ных</w:t>
                          </w:r>
                        </w:p>
                      </w:txbxContent>
                    </v:textbox>
                  </v:rect>
                  <v:shape id="Прямая со стрелкой 150" o:spid="_x0000_s1191" type="#_x0000_t32" style="position:absolute;left:21583;top:35243;width:992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1KysMAAADcAAAADwAAAGRycy9kb3ducmV2LnhtbESPQWvDMAyF74X+B6NBb42zQcvI6pat&#10;UCi9jHaF7ihiLTGL5RB7cfrvp8NgN4n39N6nzW7ynRppiC6wgceiBEVcB+u4MXD9OCyfQcWEbLEL&#10;TAbuFGG3nc82WNmQ+UzjJTVKQjhWaKBNqa+0jnVLHmMRemLRvsLgMck6NNoOmCXcd/qpLNfao2Np&#10;aLGnfUv19+XHG3D53Y39cZ/fTrfPaDO5+yo4YxYP0+sLqERT+jf/XR+t4K8EX5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dSsrDAAAA3AAAAA8AAAAAAAAAAAAA&#10;AAAAoQIAAGRycy9kb3ducmV2LnhtbFBLBQYAAAAABAAEAPkAAACRAwAAAAA=&#10;">
                    <v:stroke endarrow="block"/>
                  </v:shape>
                </v:group>
                <v:shape id="Прямая со стрелкой 151" o:spid="_x0000_s1192" type="#_x0000_t32" style="position:absolute;left:27370;top:24895;width:1905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HvUc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kzH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pR71HAAAAA3AAAAA8AAAAAAAAAAAAAAAAA&#10;oQIAAGRycy9kb3ducmV2LnhtbFBLBQYAAAAABAAEAPkAAACOAwAAAAA=&#10;">
                  <v:stroke endarrow="block"/>
                </v:shape>
                <v:rect id="Прямоугольник 152" o:spid="_x0000_s1193" style="position:absolute;left:26084;top:48036;width:1223;height:8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xT9MMA&#10;AADcAAAADwAAAGRycy9kb3ducmV2LnhtbESPQYvCMBCF78L+hzALXkRThRW3a5RFEES8WHvZ29CM&#10;abGZlCa29d8bYcHbDO99b96st4OtRUetrxwrmM8SEMSF0xUbBfllP12B8AFZY+2YFDzIw3bzMVpj&#10;ql3PZ+qyYEQMYZ+igjKEJpXSFyVZ9DPXEEft6lqLIa6tkbrFPobbWi6SZCktVhwvlNjQrqTilt1t&#10;rDGR+eHRZfJobvjdnLr+OPkzSo0/h98fEIGG8Db/0wcdua8FvJ6JE8jN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xT9MMAAADcAAAADwAAAAAAAAAAAAAAAACYAgAAZHJzL2Rv&#10;d25yZXYueG1sUEsFBgAAAAAEAAQA9QAAAIgDAAAAAA==&#10;" fillcolor="window" strokecolor="windowText" strokeweight="2pt"/>
                <v:shape id="Прямая со стрелкой 153" o:spid="_x0000_s1194" type="#_x0000_t32" style="position:absolute;left:27370;top:55544;width:18930;height:1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9+HMEAAADcAAAADwAAAGRycy9kb3ducmV2LnhtbERPS4vCMBC+C/6HMII3TVVW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334cwQAAANwAAAAPAAAAAAAAAAAAAAAA&#10;AKECAABkcnMvZG93bnJldi54bWxQSwUGAAAAAAQABAD5AAAAjwMAAAAA&#10;">
                  <v:stroke dashstyle="dash" endarrow="open"/>
                </v:shape>
                <v:shape id="Прямая со стрелкой 154" o:spid="_x0000_s1195" type="#_x0000_t32" style="position:absolute;left:17108;top:56562;width:869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bmaMEAAADcAAAADwAAAGRycy9kb3ducmV2LnhtbERPS4vCMBC+C/6HMII3TRVXpBpFVxb2&#10;6gv0NjbTpthMShNt/febhYW9zcf3nNWms5V4UeNLxwom4wQEceZ0yYWC8+lrtADhA7LGyjEpeJOH&#10;zbrfW2GqXcsHeh1DIWII+xQVmBDqVEqfGbLox64mjlzuGoshwqaQusE2httKTpNkLi2WHBsM1vRp&#10;KHscn1ZBa+x9Oi8P7+d+z7fT9ZbvzpdcqeGg2y5BBOrCv/jP/a3j/I8Z/D4TL5Dr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NuZowQAAANwAAAAPAAAAAAAAAAAAAAAA&#10;AKECAABkcnMvZG93bnJldi54bWxQSwUGAAAAAAQABAD5AAAAjwMAAAAA&#10;">
                  <v:stroke dashstyle="dash" endarrow="open"/>
                </v:shape>
                <v:shape id="Прямая со стрелкой 155" o:spid="_x0000_s1196" type="#_x0000_t32" style="position:absolute;left:4531;top:58454;width:11199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pD88AAAADcAAAADwAAAGRycy9kb3ducmV2LnhtbERPS4vCMBC+L/gfwgje1lRBWapRfLCw&#10;V1+gt7GZNsVmUppo6783grC3+fieM192thIPanzpWMFomIAgzpwuuVBwPPx+/4DwAVlj5ZgUPMnD&#10;ctH7mmOqXcs7euxDIWII+xQVmBDqVEqfGbLoh64mjlzuGoshwqaQusE2httKjpNkKi2WHBsM1rQx&#10;lN32d6ugNfY6npa753275cvhfMnXx1Ou1KDfrWYgAnXhX/xx/+k4fzKB9zPx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N6Q/PAAAAA3AAAAA8AAAAAAAAAAAAAAAAA&#10;oQIAAGRycy9kb3ducmV2LnhtbFBLBQYAAAAABAAEAPkAAACOAwAAAAA=&#10;">
                  <v:stroke dashstyle="dash" endarrow="open"/>
                </v:shape>
                <v:rect id="Прямоугольник 156" o:spid="_x0000_s1197" style="position:absolute;left:26084;top:64089;width:1223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dV98UA&#10;AADcAAAADwAAAGRycy9kb3ducmV2LnhtbESPQWvDMAyF74P9B6PBLqF1OljYsrphFAqh7LIsl91E&#10;rDqhsRxiN0n/fV0Y7Cbx3vf0tC0W24uJRt85VrBZpyCIG6c7Ngrqn8PqDYQPyBp7x6TgSh6K3ePD&#10;FnPtZv6mqQpGxBD2OSpoQxhyKX3TkkW/dgNx1E5utBjiOhqpR5xjuO3lS5pm0mLH8UKLA+1bas7V&#10;xcYaiazL61TJoznj+/A1zcfk1yj1/LR8foAItIR/8x9d6si9ZnB/Jk4gd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B1X3xQAAANwAAAAPAAAAAAAAAAAAAAAAAJgCAABkcnMv&#10;ZG93bnJldi54bWxQSwUGAAAAAAQABAD1AAAAigMAAAAA&#10;" fillcolor="window" strokecolor="windowText" strokeweight="2pt"/>
                <v:group id="Группа 157" o:spid="_x0000_s1198" style="position:absolute;left:44681;top:5727;width:5172;height:68662" coordorigin="49120,5727" coordsize="5171,68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rect id="Прямоугольник 158" o:spid="_x0000_s1199" style="position:absolute;left:49120;top:5727;width:5172;height:33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AxwcYA&#10;AADcAAAADwAAAGRycy9kb3ducmV2LnhtbESPzW7CQAyE70i8w8pIvcEmlfhRyoJQK6Re2orAA5is&#10;m43IetPsAmmfvj5U6s3WjGc+r7eDb9WN+tgENpDPMlDEVbAN1wZOx/10BSomZIttYDLwTRG2m/Fo&#10;jYUNdz7QrUy1khCOBRpwKXWF1rFy5DHOQkcs2mfoPSZZ+1rbHu8S7lv9mGUL7bFhaXDY0bOj6lJe&#10;vYHz8v0rfxtKu8qvH/t0nr/8uMXRmIfJsHsClWhI/+a/61cr+HOhlWdkAr35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1AxwcYAAADcAAAADwAAAAAAAAAAAAAAAACYAgAAZHJz&#10;L2Rvd25yZXYueG1sUEsFBgAAAAAEAAQA9QAAAIsDAAAAAA==&#10;" fillcolor="window" strokecolor="windowText" strokeweight="1pt">
                    <v:textbox inset="0,0,0,0">
                      <w:txbxContent>
                        <w:p w:rsidR="00CD5211" w:rsidRPr="001574F5" w:rsidRDefault="00CD5211" w:rsidP="00AC3793">
                          <w:pPr>
                            <w:pStyle w:val="aff5"/>
                          </w:pPr>
                          <w:r w:rsidRPr="001574F5">
                            <w:rPr>
                              <w:lang w:val="en-US"/>
                            </w:rPr>
                            <w:t xml:space="preserve">DB: </w:t>
                          </w:r>
                          <w:r w:rsidRPr="001574F5">
                            <w:t>БД снимков</w:t>
                          </w:r>
                        </w:p>
                      </w:txbxContent>
                    </v:textbox>
                  </v:rect>
                  <v:line id="Прямая соединительная линия 159" o:spid="_x0000_s1200" style="position:absolute;visibility:visible;mso-wrap-style:square" from="51560,9192" to="51560,7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vpvW8EAAADcAAAADwAAAGRycy9kb3ducmV2LnhtbERPS4vCMBC+C/sfwix4EU0VtNo1yioI&#10;7kHxheehmW3LNpPSxFr/vVkQvM3H95z5sjWlaKh2hWUFw0EEgji1uuBMweW86U9BOI+ssbRMCh7k&#10;YLn46Mwx0fbOR2pOPhMhhF2CCnLvq0RKl+Zk0A1sRRy4X1sb9AHWmdQ13kO4KeUoiibSYMGhIceK&#10;1jmlf6ebUcDUu2a7kisTtfHP6nCV8XjfKNX9bL+/QHhq/Vv8cm91mD+ewf8z4QK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K+m9bwQAAANwAAAAPAAAAAAAAAAAAAAAA&#10;AKECAABkcnMvZG93bnJldi54bWxQSwUGAAAAAAQABAD5AAAAjwMAAAAA&#10;" strokeweight=".5pt">
                    <v:stroke dashstyle="dash"/>
                  </v:line>
                  <v:rect id="Прямоугольник 160" o:spid="_x0000_s1201" style="position:absolute;left:50965;top:21112;width:1236;height:37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6ipcMA&#10;AADcAAAADwAAAGRycy9kb3ducmV2LnhtbESPQWvCQBCF74X+h2UKXkQ39SBtdJUiFES8GL30NmSn&#10;m2B2NmTXJP575yB4m8e8782b9Xb0jeqpi3VgA5/zDBRxGWzNzsDl/Dv7AhUTssUmMBm4U4Tt5v1t&#10;jbkNA5+oL5JTEsIxRwNVSm2udSwr8hjnoSWW3X/oPCaRndO2w0HCfaMXWbbUHmuWCxW2tKuovBY3&#10;LzWm+rK/94U+uCt+t8d+OEz/nDGTj/FnBSrRmF7mJ723wi2lvjwjE+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6ipcMAAADcAAAADwAAAAAAAAAAAAAAAACYAgAAZHJzL2Rv&#10;d25yZXYueG1sUEsFBgAAAAAEAAQA9QAAAIgDAAAAAA==&#10;" fillcolor="window" strokecolor="windowText" strokeweight="2pt"/>
                  <v:rect id="Прямоугольник 161" o:spid="_x0000_s1202" style="position:absolute;left:50942;top:48896;width:1236;height:6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IHPsMA&#10;AADcAAAADwAAAGRycy9kb3ducmV2LnhtbESPQYvCMBCF78L+hzALXmRN9SDaNS2yIIh4sevF29CM&#10;abGZlCbb1n9vBGFvM7z3vXmzzUfbiJ46XztWsJgnIIhLp2s2Ci6/+681CB+QNTaOScGDPOTZx2SL&#10;qXYDn6kvghExhH2KCqoQ2lRKX1Zk0c9dSxy1m+sshrh2RuoOhxhuG7lMkpW0WHO8UGFLPxWV9+LP&#10;xhozeTk8+kIezR037akfjrOrUWr6Oe6+QQQaw7/5TR905FYLeD0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IHPsMAAADcAAAADwAAAAAAAAAAAAAAAACYAgAAZHJzL2Rv&#10;d25yZXYueG1sUEsFBgAAAAAEAAQA9QAAAIgDAAAAAA==&#10;" fillcolor="window" strokecolor="windowText" strokeweight="2pt"/>
                  <v:rect id="Прямоугольник 162" o:spid="_x0000_s1203" style="position:absolute;left:50850;top:65532;width:1328;height:52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CZScMA&#10;AADcAAAADwAAAGRycy9kb3ducmV2LnhtbESPQYvCMBCF78L+hzALXmRN9SDaNS2yIIjsxerF29CM&#10;abGZlCbb1n9vFgRvM7z3vXmzzUfbiJ46XztWsJgnIIhLp2s2Ci7n/dcahA/IGhvHpOBBHvLsY7LF&#10;VLuBT9QXwYgYwj5FBVUIbSqlLyuy6OeuJY7azXUWQ1w7I3WHQwy3jVwmyUparDleqLCln4rKe/Fn&#10;Y42ZvBwefSGP5o6b9rcfjrOrUWr6Oe6+QQQaw9v8og86cqsl/D8TJ5DZ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1CZScMAAADcAAAADwAAAAAAAAAAAAAAAACYAgAAZHJzL2Rv&#10;d25yZXYueG1sUEsFBgAAAAAEAAQA9QAAAIgDAAAAAA==&#10;" fillcolor="window" strokecolor="windowText" strokeweight="2pt"/>
                </v:group>
                <v:rect id="Прямоугольник 163" o:spid="_x0000_s1204" style="position:absolute;left:29161;top:61592;width:8136;height:31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TLMEA&#10;AADcAAAADwAAAGRycy9kb3ducmV2LnhtbERP3WrCMBS+F3yHcITdaboKIp2xjIFD8capD3Bozpqy&#10;5qQmWdv59Mtg4N35+H7PphxtK3ryoXGs4HmRgSCunG64VnC97OZrECEia2wdk4IfClBup5MNFtoN&#10;/EH9OdYihXAoUIGJsSukDJUhi2HhOuLEfTpvMSboa6k9DinctjLPspW02HBqMNjRm6Hq6/xtFWS3&#10;S2+u5nQ/dLmvT4fjO+qQK/U0G19fQEQa40P8797rNH+1hL9n0gV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K0yzBAAAA3AAAAA8AAAAAAAAAAAAAAAAAmAIAAGRycy9kb3du&#10;cmV2LnhtbFBLBQYAAAAABAAEAPUAAACGAwAAAAA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18</w:t>
                        </w:r>
                        <w:r w:rsidRPr="001574F5">
                          <w:t>: Запрос данных</w:t>
                        </w:r>
                      </w:p>
                    </w:txbxContent>
                  </v:textbox>
                </v:rect>
                <v:shape id="Прямая со стрелкой 164" o:spid="_x0000_s1205" type="#_x0000_t32" style="position:absolute;left:17113;top:71845;width:8694;height: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GcxMEAAADcAAAADwAAAGRycy9kb3ducmV2LnhtbERPS2vCQBC+F/oflil4q5uGEGp0laIU&#10;pPTi4+BxyI6bYHY2ZKca/71bKPQ2H99zFqvRd+pKQ2wDG3ibZqCI62BbdgaOh8/Xd1BRkC12gcnA&#10;nSKsls9PC6xsuPGOrntxKoVwrNBAI9JXWse6IY9xGnrixJ3D4FESHJy2A95SuO90nmWl9thyamiw&#10;p3VD9WX/4w2cjv57lhcb7wp3kJ3QV5sXpTGTl/FjDkpolH/xn3tr0/yygN9n0gV6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wZzEwQAAANwAAAAPAAAAAAAAAAAAAAAA&#10;AKECAABkcnMvZG93bnJldi54bWxQSwUGAAAAAAQABAD5AAAAjwMAAAAA&#10;">
                  <v:stroke endarrow="block"/>
                </v:shape>
                <v:shape id="Прямая со стрелкой 165" o:spid="_x0000_s1206" type="#_x0000_t32" style="position:absolute;left:4531;top:73354;width:11316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Yj778AAADcAAAADwAAAGRycy9kb3ducmV2LnhtbERPTYvCMBC9L/gfwgje1lRBWapRVBDE&#10;y7KuoMehGdtgMylNbOq/3ywI3ubxPme57m0tOmq9caxgMs5AEBdOGy4VnH/3n18gfEDWWDsmBU/y&#10;sF4NPpaYaxf5h7pTKEUKYZ+jgiqEJpfSFxVZ9GPXECfu5lqLIcG2lLrFmMJtLadZNpcWDaeGChva&#10;VVTcTw+rwMRv0zWHXdweL1evI5nnzBmlRsN+swARqA9v8ct90Gn+fAb/z6QL5Oo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wYj778AAADcAAAADwAAAAAAAAAAAAAAAACh&#10;AgAAZHJzL2Rvd25yZXYueG1sUEsFBgAAAAAEAAQA+QAAAI0DAAAAAA==&#10;">
                  <v:stroke endarrow="block"/>
                </v:shape>
                <v:rect id="Прямоугольник 166" o:spid="_x0000_s1207" style="position:absolute;left:6263;top:69368;width:9692;height:3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1wtMAA&#10;AADcAAAADwAAAGRycy9kb3ducmV2LnhtbERPzYrCMBC+L/gOYQRva2oPZalGEUFZ2YurPsDQjE2x&#10;mdQkW7s+/WZB8DYf3+8sVoNtRU8+NI4VzKYZCOLK6YZrBefT9v0DRIjIGlvHpOCXAqyWo7cFltrd&#10;+Zv6Y6xFCuFQogITY1dKGSpDFsPUdcSJuzhvMSboa6k93lO4bWWeZYW02HBqMNjRxlB1Pf5YBdnt&#10;1JuzOTz2Xe7rw/5rhzrkSk3Gw3oOItIQX+Kn+1On+UUB/8+kC+T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n1wtMAAAADcAAAADwAAAAAAAAAAAAAAAACYAgAAZHJzL2Rvd25y&#10;ZXYueG1sUEsFBgAAAAAEAAQA9QAAAIUDAAAAAA==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rPr>
                            <w:lang w:val="en-US"/>
                          </w:rPr>
                          <w:t>21</w:t>
                        </w:r>
                        <w:r w:rsidRPr="001574F5">
                          <w:t xml:space="preserve">: </w:t>
                        </w:r>
                        <w:proofErr w:type="gramStart"/>
                        <w:r w:rsidRPr="001574F5">
                          <w:t>Передача  данных</w:t>
                        </w:r>
                        <w:proofErr w:type="gramEnd"/>
                      </w:p>
                    </w:txbxContent>
                  </v:textbox>
                </v:rect>
                <v:rect id="Прямоугольник 167" o:spid="_x0000_s1208" style="position:absolute;left:15730;top:12231;width:1378;height:621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c60cQA&#10;AADcAAAADwAAAGRycy9kb3ducmV2LnhtbESPQYvCMBCF78L+hzALXkRTPajbNcoiLIh4sfayt6EZ&#10;02IzKU22rf/eCIK3Gd773rzZ7AZbi45aXzlWMJ8lIIgLpys2CvLL73QNwgdkjbVjUnAnD7vtx2iD&#10;qXY9n6nLghExhH2KCsoQmlRKX5Rk0c9cQxy1q2sthri2RuoW+xhua7lIkqW0WHG8UGJD+5KKW/Zv&#10;Y42JzA/3LpNHc8Ov5tT1x8mfUWr8Ofx8gwg0hLf5RR905JYreD4TJ5Db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nOtHEAAAA3AAAAA8AAAAAAAAAAAAAAAAAmAIAAGRycy9k&#10;b3ducmV2LnhtbFBLBQYAAAAABAAEAPUAAACJAwAAAAA=&#10;" fillcolor="window" strokecolor="windowText" strokeweight="2pt"/>
                <v:shape id="Прямая со стрелкой 168" o:spid="_x0000_s1209" type="#_x0000_t32" style="position:absolute;left:17113;top:48032;width:8971;height: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eMccMAAADcAAAADwAAAGRycy9kb3ducmV2LnhtbESPQWvDMAyF74X+B6PBbo2zQUvJ6pat&#10;UCi9jLWF7ihiLTGL5RB7cfrvp8NgN4n39N6nzW7ynRppiC6wgaeiBEVcB+u4MXC9HBZrUDEhW+wC&#10;k4E7Rdht57MNVjZk/qDxnBolIRwrNNCm1Fdax7olj7EIPbFoX2HwmGQdGm0HzBLuO/1clivt0bE0&#10;tNjTvqX6+/zjDbj87sb+uM9vp9tntJncfRmcMY8P0+sLqERT+jf/XR+t4K+EVp6RCf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UHjHHDAAAA3AAAAA8AAAAAAAAAAAAA&#10;AAAAoQIAAGRycy9kb3ducmV2LnhtbFBLBQYAAAAABAAEAPkAAACRAwAAAAA=&#10;">
                  <v:stroke endarrow="block"/>
                </v:shape>
                <v:rect id="Прямоугольник 169" o:spid="_x0000_s1210" style="position:absolute;left:26047;top:17477;width:1260;height:210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LOMQA&#10;AADcAAAADwAAAGRycy9kb3ducmV2LnhtbESPQWvDMAyF74X9B6NBL2F12kNosrplDAal7NI0l91E&#10;rDmhsRxiL0n/fT0o9Cbx3vf0tDvMthMjDb51rGC9SkEQ1063bBRUl6+3LQgfkDV2jknBjTwc9i+L&#10;HRbaTXymsQxGxBD2BSpoQugLKX3dkEW/cj1x1H7dYDHEdTBSDzjFcNvJTZpm0mLL8UKDPX02VF/L&#10;PxtrJLI63sZSnswV8/57nE7Jj1Fq+Tp/vIMINIen+UEfdeSyHP6fiRPI/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0CzjEAAAA3AAAAA8AAAAAAAAAAAAAAAAAmAIAAGRycy9k&#10;b3ducmV2LnhtbFBLBQYAAAAABAAEAPUAAACJAwAAAAA=&#10;" fillcolor="window" strokecolor="windowText" strokeweight="2pt"/>
                <v:shape id="Прямая со стрелкой 170" o:spid="_x0000_s1211" type="#_x0000_t32" style="position:absolute;left:27370;top:21074;width:19156;height: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gWqsQAAADcAAAADwAAAGRycy9kb3ducmV2LnhtbESPT2sCMRDF74V+hzCF3mpWoX9YjaKC&#10;IL2U2kI9DptxN7iZLJu4Wb995yB4m+G9ee83i9XoWzVQH11gA9NJAYq4CtZxbeD3Z/fyASomZItt&#10;YDJwpQir5ePDAksbMn/TcEi1khCOJRpoUupKrWPVkMc4CR2xaKfQe0yy9rW2PWYJ962eFcWb9uhY&#10;GhrsaNtQdT5cvAGXv9zQ7bd58/l3jDaTu74GZ8zz07ieg0o0prv5dr23gv8u+PKMTKC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qBaqxAAAANwAAAAPAAAAAAAAAAAA&#10;AAAAAKECAABkcnMvZG93bnJldi54bWxQSwUGAAAAAAQABAD5AAAAkgMAAAAA&#10;">
                  <v:stroke endarrow="block"/>
                </v:shape>
                <v:rect id="Прямоугольник 171" o:spid="_x0000_s1212" style="position:absolute;left:48401;top:19413;width:6254;height:2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1+HcIA&#10;AADcAAAADwAAAGRycy9kb3ducmV2LnhtbERPzWrCQBC+C32HZQq96SY51BJdQykolV6s8QGG7JgN&#10;zc6mu9sYffquUOhtPr7fWVeT7cVIPnSOFeSLDARx43THrYJTvZ2/gAgRWWPvmBRcKUC1eZitsdTu&#10;wp80HmMrUgiHEhWYGIdSytAYshgWbiBO3Nl5izFB30rt8ZLCbS+LLHuWFjtODQYHejPUfB1/rILs&#10;ux7NyRxu+6Hw7WH/sUMdCqWeHqfXFYhIU/wX/7nfdZq/zOH+TL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TX4dwgAAANwAAAAPAAAAAAAAAAAAAAAAAJgCAABkcnMvZG93&#10;bnJldi54bWxQSwUGAAAAAAQABAD1AAAAhwMAAAAA&#10;" fillcolor="window" stroked="f" strokeweight="1pt">
                  <v:textbox inset="0,0,0,0">
                    <w:txbxContent>
                      <w:p w:rsidR="00CD5211" w:rsidRPr="001574F5" w:rsidRDefault="00CD5211" w:rsidP="00AC3793">
                        <w:pPr>
                          <w:pStyle w:val="aff5"/>
                        </w:pPr>
                        <w:r w:rsidRPr="001574F5">
                          <w:t>5: Поиск данных</w:t>
                        </w:r>
                      </w:p>
                    </w:txbxContent>
                  </v:textbox>
                </v:rect>
                <v:group id="Группа 172" o:spid="_x0000_s1213" style="position:absolute;left:47920;top:22788;width:2682;height:842" coordorigin="35105,20396" coordsize="2682,8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<v:line id="Прямая соединительная линия 173" o:spid="_x0000_s1214" style="position:absolute;visibility:visible;mso-wrap-style:square" from="35105,20397" to="37782,20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3t1MQAAADcAAAADwAAAGRycy9kb3ducmV2LnhtbERPS2vCQBC+C/6HZYTedGOFVF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Le3UxAAAANwAAAAPAAAAAAAAAAAA&#10;AAAAAKECAABkcnMvZG93bnJldi54bWxQSwUGAAAAAAQABAD5AAAAkgMAAAAA&#10;"/>
                  <v:line id="Прямая соединительная линия 174" o:spid="_x0000_s1215" style="position:absolute;visibility:visible;mso-wrap-style:square" from="37782,20396" to="37788,21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R1oM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fpn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R1oMUAAADcAAAADwAAAAAAAAAA&#10;AAAAAAChAgAAZHJzL2Rvd25yZXYueG1sUEsFBgAAAAAEAAQA+QAAAJMDAAAAAA==&#10;"/>
                  <v:shape id="Прямая со стрелкой 175" o:spid="_x0000_s1216" type="#_x0000_t32" style="position:absolute;left:35105;top:21238;width:267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+1MsEAAADcAAAADwAAAGRycy9kb3ducmV2LnhtbERPS2sCMRC+F/ofwhS8dbMtaGU1SisI&#10;4qX4AD0Om3E3uJksm7hZ/30jCL3Nx/ec+XKwjeip88axgo8sB0FcOm24UnA8rN+nIHxA1tg4JgV3&#10;8rBcvL7MsdAu8o76fahECmFfoII6hLaQ0pc1WfSZa4kTd3GdxZBgV0ndYUzhtpGfeT6RFg2nhhpb&#10;WtVUXvc3q8DEX9O3m1X82Z7OXkcy97EzSo3ehu8ZiEBD+Bc/3Rud5n+N4fFMukA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37UywQAAANwAAAAPAAAAAAAAAAAAAAAA&#10;AKECAABkcnMvZG93bnJldi54bWxQSwUGAAAAAAQABAD5AAAAjwMAAAAA&#10;">
                    <v:stroke endarrow="block"/>
                  </v:shape>
                </v:group>
                <v:shape id="Прямая со стрелкой 176" o:spid="_x0000_s1217" type="#_x0000_t32" style="position:absolute;left:27572;top:70792;width:18931;height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4Yx9cIAAADcAAAADwAAAGRycy9kb3ducmV2LnhtbERPS2vCQBC+C/0PyxR6001DSG3qKqWl&#10;UMSLj4PHITtugtnZkJ1q+u+7gtDbfHzPWaxG36kLDbENbOB5loEiroNt2Rk47L+mc1BRkC12gcnA&#10;L0VYLR8mC6xsuPKWLjtxKoVwrNBAI9JXWse6IY9xFnrixJ3C4FESHJy2A15TuO90nmWl9thyamiw&#10;p4+G6vPuxxs4HvzmNS8+vSvcXrZC6zYvSmOeHsf3N1BCo/yL7+5vm+a/lHB7Jl2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4Yx9cIAAADcAAAADwAAAAAAAAAAAAAA&#10;AAChAgAAZHJzL2Rvd25yZXYueG1sUEsFBgAAAAAEAAQA+QAAAJADAAAAAA==&#10;">
                  <v:stroke endarrow="block"/>
                </v:shape>
                <w10:anchorlock/>
              </v:group>
            </w:pict>
          </mc:Fallback>
        </mc:AlternateContent>
      </w:r>
    </w:p>
    <w:p w:rsidR="00242014" w:rsidRPr="00144248" w:rsidRDefault="00242014" w:rsidP="00AC3793"/>
    <w:p w:rsidR="00183B80" w:rsidRPr="00144248" w:rsidRDefault="00183B80" w:rsidP="00AC3793">
      <w:pPr>
        <w:pStyle w:val="a0"/>
      </w:pPr>
      <w:r w:rsidRPr="00144248">
        <w:t>Диаграмма взаимодействия</w:t>
      </w:r>
    </w:p>
    <w:p w:rsidR="00183B80" w:rsidRPr="00144248" w:rsidRDefault="00183B80" w:rsidP="009A08D6">
      <w:pPr>
        <w:pStyle w:val="3"/>
      </w:pPr>
      <w:bookmarkStart w:id="114" w:name="_Toc338806081"/>
      <w:bookmarkStart w:id="115" w:name="_Toc357590947"/>
      <w:bookmarkStart w:id="116" w:name="_Toc359280791"/>
      <w:r w:rsidRPr="00144248">
        <w:lastRenderedPageBreak/>
        <w:t>Диаграмма потоков данных</w:t>
      </w:r>
      <w:bookmarkEnd w:id="114"/>
      <w:bookmarkEnd w:id="115"/>
      <w:bookmarkEnd w:id="116"/>
    </w:p>
    <w:p w:rsidR="00210D0D" w:rsidRDefault="00183B80" w:rsidP="00AC3793">
      <w:r w:rsidRPr="00144248">
        <w:rPr>
          <w:noProof/>
        </w:rPr>
        <w:drawing>
          <wp:inline distT="0" distB="0" distL="0" distR="0" wp14:anchorId="1644B2A3" wp14:editId="6485D63A">
            <wp:extent cx="5542956" cy="7837715"/>
            <wp:effectExtent l="0" t="0" r="0" b="0"/>
            <wp:docPr id="180" name="Рисунок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255" cy="783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B80" w:rsidRPr="00144248" w:rsidRDefault="00183B80" w:rsidP="00AC3793">
      <w:pPr>
        <w:pStyle w:val="a0"/>
      </w:pPr>
      <w:r w:rsidRPr="00144248">
        <w:t>Диаграмма потоков данных</w:t>
      </w:r>
    </w:p>
    <w:p w:rsidR="00210D0D" w:rsidRDefault="00210D0D" w:rsidP="00AC3793">
      <w:bookmarkStart w:id="117" w:name="_Toc357590948"/>
      <w:r>
        <w:br w:type="page"/>
      </w:r>
    </w:p>
    <w:p w:rsidR="009E4B4A" w:rsidRDefault="009E4B4A" w:rsidP="009A08D6">
      <w:pPr>
        <w:pStyle w:val="3"/>
      </w:pPr>
      <w:bookmarkStart w:id="118" w:name="_Toc359280792"/>
      <w:r>
        <w:lastRenderedPageBreak/>
        <w:t>Схема базы данных</w:t>
      </w:r>
      <w:bookmarkEnd w:id="118"/>
    </w:p>
    <w:p w:rsidR="006E1B72" w:rsidRPr="00F13F7B" w:rsidRDefault="006E1B72" w:rsidP="00AC3793">
      <w:r w:rsidRPr="00F13F7B">
        <w:t xml:space="preserve">Для работы с БД решено использовать </w:t>
      </w:r>
      <w:r w:rsidRPr="00F13F7B">
        <w:rPr>
          <w:lang w:val="en-US"/>
        </w:rPr>
        <w:t>MySQL</w:t>
      </w:r>
      <w:r w:rsidRPr="00F13F7B">
        <w:t>-сервер.</w:t>
      </w:r>
    </w:p>
    <w:p w:rsidR="006E1B72" w:rsidRPr="00F13F7B" w:rsidRDefault="006E1B72" w:rsidP="00AC3793">
      <w:r w:rsidRPr="00F13F7B">
        <w:t>Он будет использоваться для хранения фотографий и результатов их анал</w:t>
      </w:r>
      <w:r w:rsidRPr="00F13F7B">
        <w:t>и</w:t>
      </w:r>
      <w:r w:rsidRPr="00F13F7B">
        <w:t>за.</w:t>
      </w:r>
    </w:p>
    <w:p w:rsidR="006E1B72" w:rsidRPr="00F13F7B" w:rsidRDefault="006E1B72" w:rsidP="00AC3793">
      <w:r w:rsidRPr="00F13F7B">
        <w:t>База данных представляется следующей схемой:</w:t>
      </w:r>
    </w:p>
    <w:p w:rsidR="006E1B72" w:rsidRDefault="005C27E6" w:rsidP="00AC3793">
      <w:pPr>
        <w:rPr>
          <w:lang w:val="en-US"/>
        </w:rPr>
      </w:pPr>
      <w:r>
        <w:rPr>
          <w:noProof/>
        </w:rPr>
        <w:drawing>
          <wp:inline distT="0" distB="0" distL="0" distR="0" wp14:anchorId="23AD8ADE" wp14:editId="53B52F67">
            <wp:extent cx="6152515" cy="20002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</w:pPr>
      <w:r>
        <w:t>База данных</w:t>
      </w:r>
    </w:p>
    <w:p w:rsidR="006E1B72" w:rsidRPr="00F13F7B" w:rsidRDefault="006E1B72" w:rsidP="00AC3793">
      <w:pPr>
        <w:rPr>
          <w:lang w:val="en-US"/>
        </w:rPr>
      </w:pPr>
      <w:r w:rsidRPr="00F13F7B">
        <w:t xml:space="preserve">Таблица </w:t>
      </w:r>
      <w:r w:rsidRPr="00F13F7B">
        <w:rPr>
          <w:lang w:val="en-US"/>
        </w:rPr>
        <w:t>_photo:</w:t>
      </w:r>
    </w:p>
    <w:p w:rsidR="006E1B72" w:rsidRDefault="005C27E6" w:rsidP="00AC3793">
      <w:pPr>
        <w:rPr>
          <w:noProof/>
        </w:rPr>
      </w:pPr>
      <w:r>
        <w:rPr>
          <w:noProof/>
        </w:rPr>
        <w:drawing>
          <wp:inline distT="0" distB="0" distL="0" distR="0" wp14:anchorId="68E86A91" wp14:editId="374D28F3">
            <wp:extent cx="971550" cy="8096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  <w:rPr>
          <w:noProof/>
        </w:rPr>
      </w:pPr>
      <w:r>
        <w:rPr>
          <w:noProof/>
        </w:rPr>
        <w:t>Таблица фотографий</w:t>
      </w:r>
    </w:p>
    <w:p w:rsidR="006E1B72" w:rsidRPr="00F13F7B" w:rsidRDefault="006E1B72" w:rsidP="00AC3793">
      <w:r w:rsidRPr="00F13F7B">
        <w:t>Представляет собой способ хранения фотографии:</w:t>
      </w:r>
    </w:p>
    <w:p w:rsidR="006E1B72" w:rsidRPr="00F13F7B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photo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>) – первичный ключ</w:t>
      </w:r>
    </w:p>
    <w:p w:rsidR="006E1B72" w:rsidRPr="00F13F7B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photo</w:t>
      </w:r>
      <w:r w:rsidRPr="00F13F7B">
        <w:t>(</w:t>
      </w:r>
      <w:r w:rsidRPr="00AC3793">
        <w:rPr>
          <w:lang w:val="en-US"/>
        </w:rPr>
        <w:t>TEXT</w:t>
      </w:r>
      <w:r w:rsidRPr="00F13F7B">
        <w:t>) – путь к фотографии в файловой системе</w:t>
      </w:r>
    </w:p>
    <w:p w:rsidR="006E1B72" w:rsidRDefault="006E1B72" w:rsidP="00D13324">
      <w:pPr>
        <w:pStyle w:val="a"/>
        <w:numPr>
          <w:ilvl w:val="0"/>
          <w:numId w:val="19"/>
        </w:numPr>
        <w:ind w:left="0" w:firstLine="709"/>
      </w:pPr>
      <w:r w:rsidRPr="00AC3793">
        <w:rPr>
          <w:lang w:val="en-US"/>
        </w:rPr>
        <w:t>date</w:t>
      </w:r>
      <w:r w:rsidRPr="00F13F7B">
        <w:t>_</w:t>
      </w:r>
      <w:r w:rsidRPr="00AC3793">
        <w:rPr>
          <w:lang w:val="en-US"/>
        </w:rPr>
        <w:t>time</w:t>
      </w:r>
      <w:r w:rsidRPr="00F13F7B">
        <w:t xml:space="preserve"> (</w:t>
      </w:r>
      <w:r w:rsidRPr="00AC3793">
        <w:rPr>
          <w:lang w:val="en-US"/>
        </w:rPr>
        <w:t>TIMESTAMP</w:t>
      </w:r>
      <w:r w:rsidRPr="00F13F7B">
        <w:t>) – время создания фотографии</w:t>
      </w:r>
    </w:p>
    <w:p w:rsidR="006E1B72" w:rsidRPr="00F13F7B" w:rsidRDefault="006E1B72" w:rsidP="00AC3793">
      <w:r w:rsidRPr="00F13F7B">
        <w:t xml:space="preserve">Таблица </w:t>
      </w:r>
      <w:r w:rsidRPr="00F13F7B">
        <w:rPr>
          <w:lang w:val="en-US"/>
        </w:rPr>
        <w:t>_object</w:t>
      </w:r>
    </w:p>
    <w:p w:rsidR="006E1B72" w:rsidRDefault="006F366F" w:rsidP="00AC3793">
      <w:pPr>
        <w:rPr>
          <w:noProof/>
        </w:rPr>
      </w:pPr>
      <w:r>
        <w:rPr>
          <w:noProof/>
        </w:rPr>
        <w:drawing>
          <wp:inline distT="0" distB="0" distL="0" distR="0" wp14:anchorId="2628B7D0" wp14:editId="03206F9F">
            <wp:extent cx="1247775" cy="16954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F13F7B" w:rsidRDefault="007A718D" w:rsidP="00AC3793">
      <w:pPr>
        <w:pStyle w:val="a0"/>
        <w:rPr>
          <w:noProof/>
        </w:rPr>
      </w:pPr>
      <w:r>
        <w:rPr>
          <w:noProof/>
        </w:rPr>
        <w:t>Таблица объектов</w:t>
      </w:r>
    </w:p>
    <w:p w:rsidR="00300C82" w:rsidRDefault="00300C82" w:rsidP="00AC3793">
      <w:pPr>
        <w:rPr>
          <w:noProof/>
        </w:rPr>
      </w:pPr>
      <w:r>
        <w:rPr>
          <w:noProof/>
        </w:rPr>
        <w:lastRenderedPageBreak/>
        <w:t>Предназначена для хранения характеристик объектов.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object</w:t>
      </w:r>
      <w:r w:rsidRPr="00F13F7B">
        <w:rPr>
          <w:noProof/>
        </w:rPr>
        <w:t xml:space="preserve"> 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для объекта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description (TEXT) – </w:t>
      </w:r>
      <w:r w:rsidRPr="00F13F7B">
        <w:rPr>
          <w:noProof/>
        </w:rPr>
        <w:t>пользовательское описание объекта</w:t>
      </w:r>
    </w:p>
    <w:p w:rsidR="006E1B72" w:rsidRPr="00F13F7B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average</w:t>
      </w:r>
      <w:r w:rsidRPr="00F13F7B">
        <w:rPr>
          <w:noProof/>
        </w:rPr>
        <w:t>_</w:t>
      </w:r>
      <w:r w:rsidRPr="00AC3793">
        <w:rPr>
          <w:noProof/>
          <w:lang w:val="en-US"/>
        </w:rPr>
        <w:t>speed</w:t>
      </w:r>
      <w:r w:rsidRPr="00F13F7B">
        <w:rPr>
          <w:noProof/>
        </w:rPr>
        <w:t xml:space="preserve"> (FLOAT) – средняя скорость объекта для всей траектории</w:t>
      </w:r>
    </w:p>
    <w:p w:rsidR="006E1B72" w:rsidRDefault="006E1B72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Skelet</w:t>
      </w:r>
      <w:r w:rsidRPr="00F13F7B">
        <w:rPr>
          <w:noProof/>
        </w:rPr>
        <w:t xml:space="preserve"> (</w:t>
      </w:r>
      <w:r w:rsidRPr="00AC3793">
        <w:rPr>
          <w:noProof/>
          <w:lang w:val="en-US"/>
        </w:rPr>
        <w:t>BINARY</w:t>
      </w:r>
      <w:r w:rsidRPr="00F13F7B">
        <w:rPr>
          <w:noProof/>
        </w:rPr>
        <w:t>) – скелет объекта, полученный в программе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 xml:space="preserve">length (INT) – </w:t>
      </w:r>
      <w:r>
        <w:rPr>
          <w:noProof/>
        </w:rPr>
        <w:t>длина объекта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height (INT) –</w:t>
      </w:r>
      <w:r w:rsidRPr="006F366F">
        <w:rPr>
          <w:noProof/>
        </w:rPr>
        <w:t xml:space="preserve"> </w:t>
      </w:r>
      <w:r>
        <w:rPr>
          <w:noProof/>
        </w:rPr>
        <w:t>высота объекта</w:t>
      </w:r>
    </w:p>
    <w:p w:rsidR="006F366F" w:rsidRPr="00F13F7B" w:rsidRDefault="006F366F" w:rsidP="00D13324">
      <w:pPr>
        <w:pStyle w:val="a"/>
        <w:numPr>
          <w:ilvl w:val="0"/>
          <w:numId w:val="21"/>
        </w:numPr>
        <w:ind w:left="0" w:firstLine="709"/>
        <w:rPr>
          <w:noProof/>
        </w:rPr>
      </w:pPr>
      <w:r w:rsidRPr="00AC3793">
        <w:rPr>
          <w:noProof/>
          <w:lang w:val="en-US"/>
        </w:rPr>
        <w:t>width (INT) –</w:t>
      </w:r>
      <w:r w:rsidRPr="006F366F">
        <w:rPr>
          <w:noProof/>
        </w:rPr>
        <w:t xml:space="preserve"> </w:t>
      </w:r>
      <w:r>
        <w:rPr>
          <w:noProof/>
        </w:rPr>
        <w:t>ширина объекта</w:t>
      </w:r>
    </w:p>
    <w:p w:rsidR="006E1B72" w:rsidRPr="00F13F7B" w:rsidRDefault="006E1B72" w:rsidP="00AC3793">
      <w:pPr>
        <w:rPr>
          <w:lang w:val="en-US"/>
        </w:rPr>
      </w:pPr>
      <w:r w:rsidRPr="00F13F7B">
        <w:t>Таблица _</w:t>
      </w:r>
      <w:proofErr w:type="spellStart"/>
      <w:r w:rsidRPr="00F13F7B">
        <w:rPr>
          <w:lang w:val="en-US"/>
        </w:rPr>
        <w:t>object_photo</w:t>
      </w:r>
      <w:proofErr w:type="spellEnd"/>
    </w:p>
    <w:p w:rsidR="006E1B72" w:rsidRDefault="006F366F" w:rsidP="00AC3793">
      <w:pPr>
        <w:rPr>
          <w:noProof/>
        </w:rPr>
      </w:pPr>
      <w:r>
        <w:rPr>
          <w:noProof/>
        </w:rPr>
        <w:drawing>
          <wp:inline distT="0" distB="0" distL="0" distR="0" wp14:anchorId="0E66DE10" wp14:editId="1B61C13E">
            <wp:extent cx="1323975" cy="190500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18D" w:rsidRPr="007A718D" w:rsidRDefault="007A718D" w:rsidP="00AC3793">
      <w:pPr>
        <w:pStyle w:val="a0"/>
        <w:rPr>
          <w:noProof/>
        </w:rPr>
      </w:pPr>
      <w:r>
        <w:rPr>
          <w:noProof/>
        </w:rPr>
        <w:t>Таблица связи фотографий с объектами</w:t>
      </w:r>
    </w:p>
    <w:p w:rsidR="006E1B72" w:rsidRPr="00F13F7B" w:rsidRDefault="006E1B72" w:rsidP="00AC3793">
      <w:pPr>
        <w:rPr>
          <w:noProof/>
        </w:rPr>
      </w:pPr>
      <w:r w:rsidRPr="00F13F7B">
        <w:rPr>
          <w:noProof/>
        </w:rPr>
        <w:t>Связывает фотографию и найденные на ней объекты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  <w:rPr>
          <w:noProof/>
        </w:rPr>
      </w:pPr>
      <w:r w:rsidRPr="00AC3793">
        <w:rPr>
          <w:noProof/>
          <w:lang w:val="en-US"/>
        </w:rPr>
        <w:t>id</w:t>
      </w:r>
      <w:r w:rsidRPr="00F13F7B">
        <w:rPr>
          <w:noProof/>
        </w:rPr>
        <w:t>_</w:t>
      </w:r>
      <w:r w:rsidRPr="00AC3793">
        <w:rPr>
          <w:noProof/>
          <w:lang w:val="en-US"/>
        </w:rPr>
        <w:t>photo</w:t>
      </w:r>
      <w:r w:rsidRPr="00F13F7B">
        <w:t>(</w:t>
      </w:r>
      <w:r w:rsidRPr="00AC3793">
        <w:rPr>
          <w:lang w:val="en-US"/>
        </w:rPr>
        <w:t>INT</w:t>
      </w:r>
      <w:r w:rsidRPr="00F13F7B">
        <w:t xml:space="preserve">) </w:t>
      </w:r>
      <w:r w:rsidRPr="00F13F7B">
        <w:rPr>
          <w:noProof/>
        </w:rPr>
        <w:t xml:space="preserve"> – первичный ключ из таблицы _</w:t>
      </w:r>
      <w:r w:rsidRPr="00F13F7B">
        <w:t xml:space="preserve"> </w:t>
      </w:r>
      <w:r w:rsidRPr="00AC3793">
        <w:rPr>
          <w:lang w:val="en-US"/>
        </w:rPr>
        <w:t>photo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id</w:t>
      </w:r>
      <w:r w:rsidRPr="00F13F7B">
        <w:t>_</w:t>
      </w:r>
      <w:r w:rsidRPr="00AC3793">
        <w:rPr>
          <w:lang w:val="en-US"/>
        </w:rPr>
        <w:t>object</w:t>
      </w:r>
      <w:r w:rsidRPr="00F13F7B">
        <w:t xml:space="preserve"> (</w:t>
      </w:r>
      <w:r w:rsidRPr="00AC3793">
        <w:rPr>
          <w:lang w:val="en-US"/>
        </w:rPr>
        <w:t>INT</w:t>
      </w:r>
      <w:r w:rsidRPr="00F13F7B">
        <w:t xml:space="preserve">) – </w:t>
      </w:r>
      <w:r w:rsidRPr="00F13F7B">
        <w:rPr>
          <w:noProof/>
        </w:rPr>
        <w:t>первичный ключ из таблицы _</w:t>
      </w:r>
      <w:r w:rsidRPr="00AC3793">
        <w:rPr>
          <w:lang w:val="en-US"/>
        </w:rPr>
        <w:t>object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speed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скорость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proofErr w:type="spellStart"/>
      <w:r w:rsidRPr="00AC3793">
        <w:rPr>
          <w:lang w:val="en-US"/>
        </w:rPr>
        <w:t>lat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широта положения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gps</w:t>
      </w:r>
      <w:proofErr w:type="spellEnd"/>
      <w:r w:rsidRPr="00F13F7B">
        <w:t>_</w:t>
      </w:r>
      <w:r w:rsidRPr="00AC3793">
        <w:rPr>
          <w:lang w:val="en-US"/>
        </w:rPr>
        <w:t>lot</w:t>
      </w:r>
      <w:r w:rsidRPr="00F13F7B">
        <w:t xml:space="preserve"> (</w:t>
      </w:r>
      <w:r w:rsidRPr="00AC3793">
        <w:rPr>
          <w:lang w:val="en-US"/>
        </w:rPr>
        <w:t>DECIMAL</w:t>
      </w:r>
      <w:r w:rsidRPr="00F13F7B">
        <w:t>) – долгота положения объекта на текущем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r w:rsidRPr="00AC3793">
        <w:rPr>
          <w:lang w:val="en-US"/>
        </w:rPr>
        <w:t>distance</w:t>
      </w:r>
      <w:r w:rsidRPr="00F13F7B">
        <w:t xml:space="preserve"> (</w:t>
      </w:r>
      <w:r w:rsidRPr="00AC3793">
        <w:rPr>
          <w:lang w:val="en-US"/>
        </w:rPr>
        <w:t>FLOAT</w:t>
      </w:r>
      <w:r w:rsidRPr="00F13F7B">
        <w:t>) – расстояние до объекта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positionOnImageX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x</w:t>
      </w:r>
      <w:r w:rsidRPr="00F13F7B">
        <w:t>-координата пикселя центра объекта на тек</w:t>
      </w:r>
      <w:r w:rsidRPr="00F13F7B">
        <w:t>у</w:t>
      </w:r>
      <w:r w:rsidRPr="00F13F7B">
        <w:t>щем снимке</w:t>
      </w:r>
    </w:p>
    <w:p w:rsidR="006E1B72" w:rsidRPr="00F13F7B" w:rsidRDefault="006E1B72" w:rsidP="00D13324">
      <w:pPr>
        <w:pStyle w:val="a"/>
        <w:numPr>
          <w:ilvl w:val="0"/>
          <w:numId w:val="20"/>
        </w:numPr>
        <w:ind w:left="0" w:firstLine="709"/>
      </w:pPr>
      <w:proofErr w:type="spellStart"/>
      <w:r w:rsidRPr="00AC3793">
        <w:rPr>
          <w:lang w:val="en-US"/>
        </w:rPr>
        <w:t>positionOnImageY</w:t>
      </w:r>
      <w:proofErr w:type="spellEnd"/>
      <w:r w:rsidRPr="00F13F7B">
        <w:t xml:space="preserve"> (</w:t>
      </w:r>
      <w:r w:rsidRPr="00AC3793">
        <w:rPr>
          <w:lang w:val="en-US"/>
        </w:rPr>
        <w:t>DECIMAL</w:t>
      </w:r>
      <w:r w:rsidRPr="00F13F7B">
        <w:t xml:space="preserve">) – </w:t>
      </w:r>
      <w:r w:rsidRPr="00AC3793">
        <w:rPr>
          <w:lang w:val="en-US"/>
        </w:rPr>
        <w:t>y</w:t>
      </w:r>
      <w:r w:rsidRPr="00F13F7B">
        <w:t>-координата пикселя центра объекта на тек</w:t>
      </w:r>
      <w:r w:rsidRPr="00F13F7B">
        <w:t>у</w:t>
      </w:r>
      <w:r w:rsidRPr="00F13F7B">
        <w:t>щем снимке</w:t>
      </w:r>
    </w:p>
    <w:p w:rsidR="006E1B72" w:rsidRDefault="00F65071" w:rsidP="009A08D6">
      <w:pPr>
        <w:pStyle w:val="3"/>
      </w:pPr>
      <w:bookmarkStart w:id="119" w:name="_Toc359280793"/>
      <w:r>
        <w:lastRenderedPageBreak/>
        <w:t>Проект данных</w:t>
      </w:r>
      <w:bookmarkEnd w:id="119"/>
    </w:p>
    <w:p w:rsidR="008804EC" w:rsidRPr="008804EC" w:rsidRDefault="008804EC" w:rsidP="00AC3793">
      <w:pPr>
        <w:rPr>
          <w:lang w:eastAsia="en-US"/>
        </w:rPr>
      </w:pPr>
    </w:p>
    <w:p w:rsidR="00F65071" w:rsidRPr="006F29E5" w:rsidRDefault="00F65071" w:rsidP="002A0A02">
      <w:pPr>
        <w:pStyle w:val="a"/>
      </w:pPr>
      <w:r w:rsidRPr="006F29E5">
        <w:t>Пользовательский интерфейс</w:t>
      </w:r>
    </w:p>
    <w:p w:rsidR="00F65071" w:rsidRPr="006F29E5" w:rsidRDefault="00F65071" w:rsidP="00AC3793"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ObjectPhoto</w:t>
      </w:r>
      <w:proofErr w:type="spellEnd"/>
      <w:r w:rsidRPr="006F29E5">
        <w:t xml:space="preserve"> – повторяет строку из базы данных в таблице _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unsigned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int</w:t>
      </w:r>
      <w:proofErr w:type="spell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id_photo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id_object</w:t>
      </w:r>
      <w:proofErr w:type="spellEnd"/>
      <w:r w:rsidRPr="006F29E5">
        <w:rPr>
          <w:lang w:val="en-US"/>
        </w:rPr>
        <w:t>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speed, distance;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double</w:t>
      </w:r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gps_lat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gps_lon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path_x</w:t>
      </w:r>
      <w:proofErr w:type="spellEnd"/>
      <w:r w:rsidRPr="006F29E5">
        <w:rPr>
          <w:lang w:val="en-US"/>
        </w:rPr>
        <w:t xml:space="preserve">, </w:t>
      </w:r>
      <w:proofErr w:type="spellStart"/>
      <w:r w:rsidRPr="006F29E5">
        <w:rPr>
          <w:lang w:val="en-US"/>
        </w:rPr>
        <w:t>path_y</w:t>
      </w:r>
      <w:proofErr w:type="spellEnd"/>
      <w:r w:rsidRPr="006F29E5">
        <w:rPr>
          <w:lang w:val="en-US"/>
        </w:rPr>
        <w:t>;</w:t>
      </w:r>
    </w:p>
    <w:p w:rsidR="00F65071" w:rsidRDefault="00F65071" w:rsidP="00AC3793">
      <w:r w:rsidRPr="006F29E5">
        <w:t>};</w:t>
      </w:r>
    </w:p>
    <w:p w:rsidR="008804EC" w:rsidRPr="006F29E5" w:rsidRDefault="008804EC" w:rsidP="00AC3793"/>
    <w:p w:rsidR="00F65071" w:rsidRPr="006F29E5" w:rsidRDefault="00F65071" w:rsidP="002A0A02">
      <w:pPr>
        <w:pStyle w:val="a"/>
      </w:pPr>
      <w:r w:rsidRPr="006F29E5">
        <w:t>Модуль анализа снимков</w:t>
      </w:r>
    </w:p>
    <w:p w:rsidR="00F65071" w:rsidRPr="006F29E5" w:rsidRDefault="00F65071" w:rsidP="00AC3793">
      <w:r w:rsidRPr="006F29E5">
        <w:t xml:space="preserve">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описан тип данных, предназначенный для представления изо</w:t>
      </w:r>
      <w:r w:rsidRPr="006F29E5">
        <w:t>б</w:t>
      </w:r>
      <w:r w:rsidRPr="006F29E5">
        <w:t>ражения: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typedef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struct</w:t>
      </w:r>
      <w:proofErr w:type="spell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</w:t>
      </w:r>
      <w:proofErr w:type="spellStart"/>
      <w:r w:rsidRPr="006F29E5">
        <w:rPr>
          <w:lang w:val="en-US"/>
        </w:rPr>
        <w:t>nSize</w:t>
      </w:r>
      <w:proofErr w:type="spellEnd"/>
      <w:r w:rsidRPr="006F29E5">
        <w:rPr>
          <w:lang w:val="en-US"/>
        </w:rPr>
        <w:t xml:space="preserve">; // </w:t>
      </w:r>
      <w:proofErr w:type="spellStart"/>
      <w:r w:rsidRPr="006F29E5">
        <w:rPr>
          <w:lang w:val="en-US"/>
        </w:rPr>
        <w:t>sizeof</w:t>
      </w:r>
      <w:proofErr w:type="spellEnd"/>
      <w:r w:rsidRPr="006F29E5">
        <w:rPr>
          <w:lang w:val="en-US"/>
        </w:rPr>
        <w:t>(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)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r w:rsidRPr="006F29E5">
        <w:rPr>
          <w:lang w:val="en-US"/>
        </w:rPr>
        <w:t>ID</w:t>
      </w:r>
      <w:r w:rsidRPr="006F29E5">
        <w:t>; // Версия (=0)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nChannels</w:t>
      </w:r>
      <w:proofErr w:type="spellEnd"/>
      <w:r w:rsidRPr="006F29E5">
        <w:t>; // Число каналов</w:t>
      </w:r>
    </w:p>
    <w:p w:rsidR="00F65071" w:rsidRPr="006F29E5" w:rsidRDefault="00F65071" w:rsidP="00AC3793"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alphaChannel</w:t>
      </w:r>
      <w:proofErr w:type="spellEnd"/>
      <w:r w:rsidRPr="006F29E5">
        <w:t>; // Альфа-канал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depth</w:t>
      </w:r>
      <w:proofErr w:type="spellEnd"/>
      <w:r w:rsidRPr="006F29E5">
        <w:t>; // Глубина в битах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colorModel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                 </w:t>
      </w:r>
      <w:proofErr w:type="spellStart"/>
      <w:r w:rsidRPr="006F29E5">
        <w:t>channelSeq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dataOrder</w:t>
      </w:r>
      <w:proofErr w:type="spellEnd"/>
      <w:r w:rsidRPr="006F29E5">
        <w:t>; // Расположение каналов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origin</w:t>
      </w:r>
      <w:proofErr w:type="spellEnd"/>
      <w:r w:rsidRPr="006F29E5">
        <w:t>; // Начало координат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align</w:t>
      </w:r>
      <w:proofErr w:type="spellEnd"/>
      <w:r w:rsidRPr="006F29E5">
        <w:t>; // Выравнивание строк изображения (</w:t>
      </w:r>
      <w:proofErr w:type="spellStart"/>
      <w:r w:rsidRPr="006F29E5">
        <w:t>OpenCV</w:t>
      </w:r>
      <w:proofErr w:type="spellEnd"/>
      <w:r w:rsidRPr="006F29E5">
        <w:t xml:space="preserve"> использ</w:t>
      </w:r>
      <w:r w:rsidRPr="006F29E5">
        <w:t>у</w:t>
      </w:r>
      <w:r w:rsidRPr="006F29E5">
        <w:t xml:space="preserve">ет </w:t>
      </w:r>
      <w:proofErr w:type="spellStart"/>
      <w:r w:rsidRPr="006F29E5">
        <w:t>widthStep</w:t>
      </w:r>
      <w:proofErr w:type="spellEnd"/>
      <w:r w:rsidRPr="006F29E5">
        <w:t>)</w:t>
      </w:r>
    </w:p>
    <w:p w:rsidR="00F65071" w:rsidRPr="006F29E5" w:rsidRDefault="00F65071" w:rsidP="00AC3793">
      <w:pPr>
        <w:rPr>
          <w:lang w:val="en-US"/>
        </w:rPr>
      </w:pPr>
      <w:r w:rsidRPr="006F29E5"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width; // </w:t>
      </w:r>
      <w:r w:rsidRPr="006F29E5">
        <w:t>Ширина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rPr>
          <w:lang w:val="en-US"/>
        </w:rPr>
        <w:t xml:space="preserve">                  height; // </w:t>
      </w:r>
      <w:r w:rsidRPr="006F29E5">
        <w:t>Высота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IplROI</w:t>
      </w:r>
      <w:proofErr w:type="spellEnd"/>
      <w:r w:rsidRPr="006F29E5">
        <w:rPr>
          <w:lang w:val="en-US"/>
        </w:rPr>
        <w:t xml:space="preserve">*      </w:t>
      </w:r>
      <w:proofErr w:type="spellStart"/>
      <w:r w:rsidRPr="006F29E5">
        <w:rPr>
          <w:lang w:val="en-US"/>
        </w:rPr>
        <w:t>roi</w:t>
      </w:r>
      <w:proofErr w:type="spellEnd"/>
      <w:r w:rsidRPr="006F29E5">
        <w:rPr>
          <w:lang w:val="en-US"/>
        </w:rPr>
        <w:t>; // ROI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 xml:space="preserve">*    </w:t>
      </w:r>
      <w:proofErr w:type="spellStart"/>
      <w:r w:rsidRPr="006F29E5">
        <w:rPr>
          <w:lang w:val="en-US"/>
        </w:rPr>
        <w:t>maskROI</w:t>
      </w:r>
      <w:proofErr w:type="spellEnd"/>
      <w:r w:rsidRPr="006F29E5">
        <w:rPr>
          <w:lang w:val="en-US"/>
        </w:rPr>
        <w:t>; // =0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lastRenderedPageBreak/>
        <w:t xml:space="preserve">  </w:t>
      </w:r>
      <w:proofErr w:type="gramStart"/>
      <w:r w:rsidRPr="006F29E5">
        <w:rPr>
          <w:lang w:val="en-US"/>
        </w:rPr>
        <w:t>void</w:t>
      </w:r>
      <w:proofErr w:type="gramEnd"/>
      <w:r w:rsidRPr="006F29E5">
        <w:rPr>
          <w:lang w:val="en-US"/>
        </w:rPr>
        <w:t xml:space="preserve">*                </w:t>
      </w:r>
      <w:proofErr w:type="spellStart"/>
      <w:r w:rsidRPr="006F29E5">
        <w:rPr>
          <w:lang w:val="en-US"/>
        </w:rPr>
        <w:t>imageId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_</w:t>
      </w:r>
      <w:proofErr w:type="spellStart"/>
      <w:r w:rsidRPr="006F29E5">
        <w:rPr>
          <w:lang w:val="en-US"/>
        </w:rPr>
        <w:t>IplTileInfo</w:t>
      </w:r>
      <w:proofErr w:type="spellEnd"/>
      <w:r w:rsidRPr="006F29E5">
        <w:rPr>
          <w:lang w:val="en-US"/>
        </w:rPr>
        <w:t xml:space="preserve">* </w:t>
      </w:r>
      <w:proofErr w:type="spellStart"/>
      <w:r w:rsidRPr="006F29E5">
        <w:rPr>
          <w:lang w:val="en-US"/>
        </w:rPr>
        <w:t>tileInfo</w:t>
      </w:r>
      <w:proofErr w:type="spellEnd"/>
      <w:r w:rsidRPr="006F29E5">
        <w:rPr>
          <w:lang w:val="en-US"/>
        </w:rPr>
        <w:t xml:space="preserve">; // </w:t>
      </w:r>
    </w:p>
    <w:p w:rsidR="00F65071" w:rsidRPr="006F29E5" w:rsidRDefault="00F65071" w:rsidP="00AC3793">
      <w:r w:rsidRPr="006F29E5">
        <w:rPr>
          <w:lang w:val="en-US"/>
        </w:rPr>
        <w:t xml:space="preserve">  </w:t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                 </w:t>
      </w:r>
      <w:proofErr w:type="spellStart"/>
      <w:r w:rsidRPr="006F29E5">
        <w:rPr>
          <w:lang w:val="en-US"/>
        </w:rPr>
        <w:t>imageSize</w:t>
      </w:r>
      <w:proofErr w:type="spellEnd"/>
      <w:r w:rsidRPr="006F29E5">
        <w:t>; // Память выделенная под изображение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</w:t>
      </w:r>
      <w:proofErr w:type="spellEnd"/>
      <w:r w:rsidRPr="006F29E5">
        <w:t>; // Данные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widthStep</w:t>
      </w:r>
      <w:proofErr w:type="spellEnd"/>
      <w:r w:rsidRPr="006F29E5">
        <w:t>; // Число байт в одной строке изображения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BorderMode</w:t>
      </w:r>
      <w:proofErr w:type="spellEnd"/>
      <w:r w:rsidRPr="006F29E5">
        <w:t xml:space="preserve">[4]; // Не используется в </w:t>
      </w:r>
      <w:proofErr w:type="spellStart"/>
      <w:r w:rsidRPr="006F29E5">
        <w:t>OpenCV</w:t>
      </w:r>
      <w:proofErr w:type="spellEnd"/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int</w:t>
      </w:r>
      <w:proofErr w:type="spellEnd"/>
      <w:r w:rsidRPr="006F29E5">
        <w:t xml:space="preserve">                  </w:t>
      </w:r>
      <w:proofErr w:type="spellStart"/>
      <w:r w:rsidRPr="006F29E5">
        <w:t>BorderConst</w:t>
      </w:r>
      <w:proofErr w:type="spellEnd"/>
      <w:r w:rsidRPr="006F29E5">
        <w:t>[4]; // Аналогично</w:t>
      </w:r>
    </w:p>
    <w:p w:rsidR="00F65071" w:rsidRPr="006F29E5" w:rsidRDefault="00F65071" w:rsidP="00AC3793">
      <w:r w:rsidRPr="006F29E5">
        <w:t xml:space="preserve">  </w:t>
      </w:r>
      <w:proofErr w:type="spellStart"/>
      <w:r w:rsidRPr="006F29E5">
        <w:t>char</w:t>
      </w:r>
      <w:proofErr w:type="spellEnd"/>
      <w:r w:rsidRPr="006F29E5">
        <w:t xml:space="preserve">*                </w:t>
      </w:r>
      <w:proofErr w:type="spellStart"/>
      <w:r w:rsidRPr="006F29E5">
        <w:t>imageDataOrigin</w:t>
      </w:r>
      <w:proofErr w:type="spellEnd"/>
      <w:r w:rsidRPr="006F29E5">
        <w:t xml:space="preserve">; // Используется для </w:t>
      </w:r>
      <w:proofErr w:type="spellStart"/>
      <w:r w:rsidRPr="006F29E5">
        <w:t>правльного</w:t>
      </w:r>
      <w:proofErr w:type="spellEnd"/>
      <w:r w:rsidRPr="006F29E5">
        <w:t xml:space="preserve"> освобо</w:t>
      </w:r>
      <w:r w:rsidRPr="006F29E5">
        <w:t>ж</w:t>
      </w:r>
      <w:r w:rsidRPr="006F29E5">
        <w:t>дения памяти</w:t>
      </w:r>
    </w:p>
    <w:p w:rsidR="00F65071" w:rsidRDefault="00F65071" w:rsidP="00AC3793">
      <w:r w:rsidRPr="006F29E5">
        <w:rPr>
          <w:lang w:val="en-US"/>
        </w:rPr>
        <w:t xml:space="preserve">} </w:t>
      </w:r>
      <w:proofErr w:type="spellStart"/>
      <w:r w:rsidRPr="006F29E5">
        <w:rPr>
          <w:lang w:val="en-US"/>
        </w:rPr>
        <w:t>IplImage</w:t>
      </w:r>
      <w:proofErr w:type="spellEnd"/>
      <w:r w:rsidRPr="006F29E5">
        <w:rPr>
          <w:lang w:val="en-US"/>
        </w:rPr>
        <w:t>;</w:t>
      </w:r>
    </w:p>
    <w:p w:rsidR="008804EC" w:rsidRPr="008804EC" w:rsidRDefault="008804EC" w:rsidP="00AC3793"/>
    <w:p w:rsidR="00F65071" w:rsidRPr="00F65071" w:rsidRDefault="00F65071" w:rsidP="002A0A02">
      <w:pPr>
        <w:pStyle w:val="a"/>
        <w:rPr>
          <w:lang w:val="en-US"/>
        </w:rPr>
      </w:pPr>
      <w:r w:rsidRPr="006F29E5">
        <w:t>Построение</w:t>
      </w:r>
      <w:r w:rsidRPr="00F65071">
        <w:rPr>
          <w:lang w:val="en-US"/>
        </w:rPr>
        <w:t xml:space="preserve"> </w:t>
      </w:r>
      <w:r w:rsidRPr="006F29E5">
        <w:t>скелета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CvPoint</w:t>
      </w:r>
      <w:proofErr w:type="spellEnd"/>
      <w:r w:rsidRPr="006F29E5">
        <w:rPr>
          <w:lang w:val="en-US"/>
        </w:rPr>
        <w:t xml:space="preserve">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x</w:t>
      </w:r>
      <w:r w:rsidRPr="0000672A">
        <w:rPr>
          <w:lang w:val="en-US"/>
        </w:rPr>
        <w:t xml:space="preserve">, </w:t>
      </w:r>
      <w:r w:rsidRPr="006F29E5">
        <w:rPr>
          <w:lang w:val="en-US"/>
        </w:rPr>
        <w:t>y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 xml:space="preserve">}; - встроенная в </w:t>
      </w:r>
      <w:proofErr w:type="spellStart"/>
      <w:r w:rsidRPr="006F29E5">
        <w:rPr>
          <w:lang w:val="en-US"/>
        </w:rPr>
        <w:t>OpenCV</w:t>
      </w:r>
      <w:proofErr w:type="spellEnd"/>
      <w:r w:rsidRPr="006F29E5">
        <w:t xml:space="preserve"> структура.</w:t>
      </w:r>
      <w:proofErr w:type="gramEnd"/>
      <w:r w:rsidRPr="006F29E5">
        <w:t xml:space="preserve"> Представляет точку на изображении.</w:t>
      </w:r>
    </w:p>
    <w:p w:rsidR="00F65071" w:rsidRPr="0000672A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00672A">
        <w:rPr>
          <w:lang w:val="en-US"/>
        </w:rPr>
        <w:t xml:space="preserve"> </w:t>
      </w:r>
      <w:r w:rsidRPr="006F29E5">
        <w:rPr>
          <w:lang w:val="en-US"/>
        </w:rPr>
        <w:t>coordinates</w:t>
      </w:r>
      <w:r w:rsidRPr="0000672A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00672A">
        <w:rPr>
          <w:lang w:val="en-US"/>
        </w:rPr>
        <w:tab/>
      </w:r>
      <w:proofErr w:type="gramStart"/>
      <w:r w:rsidRPr="006F29E5">
        <w:rPr>
          <w:lang w:val="en-US"/>
        </w:rPr>
        <w:t>float</w:t>
      </w:r>
      <w:proofErr w:type="gramEnd"/>
      <w:r w:rsidRPr="006F29E5">
        <w:rPr>
          <w:lang w:val="en-US"/>
        </w:rPr>
        <w:t xml:space="preserve"> latitude, longitude;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>};</w:t>
      </w:r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Arch {</w:t>
      </w:r>
    </w:p>
    <w:p w:rsidR="00F65071" w:rsidRPr="0000672A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F65071">
        <w:rPr>
          <w:lang w:val="en-US"/>
        </w:rPr>
        <w:t>vector</w:t>
      </w:r>
      <w:proofErr w:type="gramEnd"/>
      <w:r w:rsidRPr="0000672A">
        <w:rPr>
          <w:lang w:val="en-US"/>
        </w:rPr>
        <w:t xml:space="preserve"> &lt;</w:t>
      </w:r>
      <w:proofErr w:type="spellStart"/>
      <w:r w:rsidRPr="00F65071">
        <w:rPr>
          <w:lang w:val="en-US"/>
        </w:rPr>
        <w:t>CvPoint</w:t>
      </w:r>
      <w:proofErr w:type="spellEnd"/>
      <w:r w:rsidRPr="0000672A">
        <w:rPr>
          <w:lang w:val="en-US"/>
        </w:rPr>
        <w:t xml:space="preserve">&gt; </w:t>
      </w:r>
      <w:r w:rsidRPr="00F65071">
        <w:rPr>
          <w:lang w:val="en-US"/>
        </w:rPr>
        <w:t>points</w:t>
      </w:r>
      <w:r w:rsidRPr="0000672A">
        <w:rPr>
          <w:lang w:val="en-US"/>
        </w:rPr>
        <w:t>;</w:t>
      </w:r>
    </w:p>
    <w:p w:rsidR="00F65071" w:rsidRPr="006F29E5" w:rsidRDefault="00F65071" w:rsidP="00AC3793">
      <w:proofErr w:type="gramStart"/>
      <w:r w:rsidRPr="006F29E5">
        <w:t>}; - массив точек, из которых состоит дуга</w:t>
      </w:r>
      <w:proofErr w:type="gramEnd"/>
    </w:p>
    <w:p w:rsidR="00F65071" w:rsidRPr="006F29E5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6F29E5">
        <w:rPr>
          <w:lang w:val="en-US"/>
        </w:rPr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rPr>
          <w:lang w:val="en-US"/>
        </w:rPr>
        <w:t xml:space="preserve"> {</w:t>
      </w:r>
    </w:p>
    <w:p w:rsidR="00F65071" w:rsidRPr="006F29E5" w:rsidRDefault="00F65071" w:rsidP="00AC3793">
      <w:pPr>
        <w:rPr>
          <w:lang w:val="en-US"/>
        </w:rPr>
      </w:pPr>
      <w:r w:rsidRPr="006F29E5">
        <w:rPr>
          <w:lang w:val="en-US"/>
        </w:rPr>
        <w:tab/>
      </w:r>
      <w:proofErr w:type="gramStart"/>
      <w:r w:rsidRPr="006F29E5">
        <w:rPr>
          <w:lang w:val="en-US"/>
        </w:rPr>
        <w:t>vector</w:t>
      </w:r>
      <w:proofErr w:type="gramEnd"/>
      <w:r w:rsidRPr="006F29E5">
        <w:rPr>
          <w:lang w:val="en-US"/>
        </w:rPr>
        <w:t xml:space="preserve"> &lt;Arch&gt; arch;</w:t>
      </w:r>
    </w:p>
    <w:p w:rsidR="00F65071" w:rsidRPr="006F29E5" w:rsidRDefault="00F65071" w:rsidP="00AC3793">
      <w:proofErr w:type="gramStart"/>
      <w:r w:rsidRPr="006F29E5">
        <w:t>}; - массив дуг, составляющих скелет</w:t>
      </w:r>
      <w:proofErr w:type="gramEnd"/>
    </w:p>
    <w:p w:rsidR="00F65071" w:rsidRPr="006F29E5" w:rsidRDefault="00F65071" w:rsidP="00AC3793"/>
    <w:p w:rsidR="00F65071" w:rsidRPr="006F29E5" w:rsidRDefault="00F65071" w:rsidP="00AC3793">
      <w:proofErr w:type="spellStart"/>
      <w:proofErr w:type="gramStart"/>
      <w:r w:rsidRPr="006F29E5">
        <w:t>struct</w:t>
      </w:r>
      <w:proofErr w:type="spellEnd"/>
      <w:r w:rsidRPr="006F29E5">
        <w:t xml:space="preserve"> </w:t>
      </w:r>
      <w:proofErr w:type="spellStart"/>
      <w:r w:rsidRPr="006F29E5">
        <w:t>TwoPoints</w:t>
      </w:r>
      <w:proofErr w:type="spellEnd"/>
      <w:r w:rsidRPr="006F29E5">
        <w:t xml:space="preserve"> {</w:t>
      </w:r>
      <w:proofErr w:type="gramEnd"/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vertex</w:t>
      </w:r>
      <w:proofErr w:type="spellEnd"/>
      <w:r w:rsidRPr="006F29E5">
        <w:t>; - координаты вершины</w:t>
      </w:r>
    </w:p>
    <w:p w:rsidR="00F65071" w:rsidRPr="006F29E5" w:rsidRDefault="00F65071" w:rsidP="00AC3793">
      <w:r w:rsidRPr="006F29E5">
        <w:tab/>
      </w:r>
      <w:proofErr w:type="spellStart"/>
      <w:r w:rsidRPr="006F29E5">
        <w:t>CvPoint</w:t>
      </w:r>
      <w:proofErr w:type="spellEnd"/>
      <w:r w:rsidRPr="006F29E5">
        <w:t xml:space="preserve"> </w:t>
      </w:r>
      <w:proofErr w:type="spellStart"/>
      <w:r w:rsidRPr="006F29E5">
        <w:t>neighbor</w:t>
      </w:r>
      <w:proofErr w:type="spellEnd"/>
      <w:r w:rsidRPr="006F29E5">
        <w:t xml:space="preserve">; - координаты соседней точки для вершины </w:t>
      </w:r>
      <w:r w:rsidRPr="006F29E5">
        <w:rPr>
          <w:lang w:val="en-US"/>
        </w:rPr>
        <w:t>vertex</w:t>
      </w:r>
    </w:p>
    <w:p w:rsidR="00F65071" w:rsidRPr="006F29E5" w:rsidRDefault="00F65071" w:rsidP="00AC3793">
      <w:proofErr w:type="gramStart"/>
      <w:r w:rsidRPr="006F29E5">
        <w:t>}; - структура представляет пару точек – вершина и её сосед.</w:t>
      </w:r>
      <w:proofErr w:type="gramEnd"/>
      <w:r w:rsidRPr="006F29E5">
        <w:t xml:space="preserve"> Используется при построении скелета объекта.</w:t>
      </w:r>
    </w:p>
    <w:p w:rsidR="00F65071" w:rsidRPr="006F29E5" w:rsidRDefault="00F65071" w:rsidP="00AC3793"/>
    <w:p w:rsidR="00F65071" w:rsidRPr="006F29E5" w:rsidRDefault="00F65071" w:rsidP="002A0A02">
      <w:pPr>
        <w:pStyle w:val="a"/>
      </w:pPr>
      <w:r w:rsidRPr="006F29E5">
        <w:t>Нахождение объектов на снимке</w:t>
      </w:r>
    </w:p>
    <w:p w:rsidR="00F65071" w:rsidRPr="006F29E5" w:rsidRDefault="00F65071" w:rsidP="00AC3793">
      <w:r w:rsidRPr="006F29E5">
        <w:t>Решено представлять связку объект-фотография с помощью класса:</w:t>
      </w:r>
    </w:p>
    <w:p w:rsidR="00F65071" w:rsidRPr="006F29E5" w:rsidRDefault="00F65071" w:rsidP="00AC3793">
      <w:proofErr w:type="gramStart"/>
      <w:r w:rsidRPr="006F29E5">
        <w:rPr>
          <w:lang w:val="en-US"/>
        </w:rPr>
        <w:t>class</w:t>
      </w:r>
      <w:proofErr w:type="gramEnd"/>
      <w:r w:rsidRPr="006F29E5">
        <w:t xml:space="preserve"> </w:t>
      </w:r>
      <w:r w:rsidRPr="006F29E5">
        <w:rPr>
          <w:lang w:val="en-US"/>
        </w:rPr>
        <w:t>object</w:t>
      </w:r>
      <w:r w:rsidRPr="006F29E5">
        <w:t>_</w:t>
      </w:r>
      <w:r w:rsidRPr="006F29E5">
        <w:rPr>
          <w:lang w:val="en-US"/>
        </w:rPr>
        <w:t>photo</w:t>
      </w:r>
      <w:r w:rsidRPr="006F29E5">
        <w:t xml:space="preserve"> {</w:t>
      </w:r>
    </w:p>
    <w:p w:rsidR="00F65071" w:rsidRPr="006F29E5" w:rsidRDefault="00F65071" w:rsidP="00AC3793">
      <w:proofErr w:type="spellStart"/>
      <w:r w:rsidRPr="006F29E5">
        <w:t>private</w:t>
      </w:r>
      <w:proofErr w:type="spellEnd"/>
      <w:r w:rsidRPr="006F29E5">
        <w:t>:</w:t>
      </w:r>
    </w:p>
    <w:p w:rsidR="00F65071" w:rsidRPr="006F29E5" w:rsidRDefault="00F65071" w:rsidP="00AC3793">
      <w:r w:rsidRPr="006F29E5">
        <w:tab/>
      </w:r>
      <w:proofErr w:type="spellStart"/>
      <w:proofErr w:type="gramStart"/>
      <w:r w:rsidRPr="006F29E5">
        <w:rPr>
          <w:lang w:val="en-US"/>
        </w:rPr>
        <w:t>int</w:t>
      </w:r>
      <w:proofErr w:type="spellEnd"/>
      <w:proofErr w:type="gramEnd"/>
      <w:r w:rsidRPr="006F29E5">
        <w:t xml:space="preserve"> </w:t>
      </w:r>
      <w:proofErr w:type="spellStart"/>
      <w:r w:rsidRPr="006F29E5">
        <w:rPr>
          <w:lang w:val="en-US"/>
        </w:rPr>
        <w:t>photoId</w:t>
      </w:r>
      <w:proofErr w:type="spellEnd"/>
      <w:r w:rsidRPr="006F29E5">
        <w:t xml:space="preserve">, </w:t>
      </w:r>
      <w:proofErr w:type="spellStart"/>
      <w:r w:rsidRPr="006F29E5">
        <w:rPr>
          <w:lang w:val="en-US"/>
        </w:rPr>
        <w:t>objectId</w:t>
      </w:r>
      <w:proofErr w:type="spellEnd"/>
      <w:r w:rsidRPr="006F29E5">
        <w:t>; - идентификаторы записей в базе данных</w:t>
      </w:r>
    </w:p>
    <w:p w:rsidR="00F65071" w:rsidRPr="006F29E5" w:rsidRDefault="00F65071" w:rsidP="00AC3793">
      <w:r w:rsidRPr="006F29E5">
        <w:tab/>
      </w:r>
      <w:proofErr w:type="spellStart"/>
      <w:r w:rsidRPr="006F29E5">
        <w:rPr>
          <w:lang w:val="en-US"/>
        </w:rPr>
        <w:t>CvPoint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positionOnImage</w:t>
      </w:r>
      <w:proofErr w:type="spellEnd"/>
      <w:r w:rsidRPr="006F29E5">
        <w:t>; - координата центра пикселя объекта на изображении</w:t>
      </w:r>
    </w:p>
    <w:p w:rsidR="00F65071" w:rsidRPr="006F29E5" w:rsidRDefault="00F65071" w:rsidP="00AC3793">
      <w:proofErr w:type="gramStart"/>
      <w:r w:rsidRPr="006F29E5">
        <w:rPr>
          <w:lang w:val="en-US"/>
        </w:rPr>
        <w:t>public</w:t>
      </w:r>
      <w:proofErr w:type="gramEnd"/>
      <w:r w:rsidRPr="006F29E5">
        <w:t>:</w:t>
      </w:r>
    </w:p>
    <w:p w:rsidR="00F65071" w:rsidRPr="006F29E5" w:rsidRDefault="00F65071" w:rsidP="00AC3793">
      <w:proofErr w:type="gramStart"/>
      <w:r w:rsidRPr="006F29E5">
        <w:rPr>
          <w:lang w:val="en-US"/>
        </w:rPr>
        <w:t>float</w:t>
      </w:r>
      <w:proofErr w:type="gramEnd"/>
      <w:r w:rsidRPr="006F29E5">
        <w:t xml:space="preserve"> </w:t>
      </w:r>
      <w:r w:rsidRPr="006F29E5">
        <w:rPr>
          <w:lang w:val="en-US"/>
        </w:rPr>
        <w:t>distance</w:t>
      </w:r>
      <w:r w:rsidRPr="006F29E5">
        <w:t>; - расстояние от камеры до объекта</w:t>
      </w:r>
    </w:p>
    <w:p w:rsidR="00F65071" w:rsidRPr="006F29E5" w:rsidRDefault="00F65071" w:rsidP="00AC3793">
      <w:r w:rsidRPr="006F29E5">
        <w:tab/>
      </w:r>
      <w:proofErr w:type="spellStart"/>
      <w:r w:rsidRPr="006F29E5">
        <w:t>coordinates</w:t>
      </w:r>
      <w:proofErr w:type="spellEnd"/>
      <w:r w:rsidRPr="006F29E5">
        <w:t xml:space="preserve"> </w:t>
      </w:r>
      <w:proofErr w:type="spellStart"/>
      <w:r w:rsidRPr="006F29E5">
        <w:t>gps</w:t>
      </w:r>
      <w:proofErr w:type="spellEnd"/>
      <w:r w:rsidRPr="006F29E5">
        <w:t>; – координаты объекта для текущего снимка</w:t>
      </w:r>
    </w:p>
    <w:p w:rsidR="00F65071" w:rsidRPr="006F29E5" w:rsidRDefault="00F65071" w:rsidP="00AC3793">
      <w:r w:rsidRPr="006F29E5">
        <w:tab/>
      </w:r>
      <w:proofErr w:type="spellStart"/>
      <w:r w:rsidRPr="006F29E5">
        <w:t>Skelet</w:t>
      </w:r>
      <w:proofErr w:type="spellEnd"/>
      <w:r w:rsidRPr="006F29E5">
        <w:t xml:space="preserve"> </w:t>
      </w:r>
      <w:proofErr w:type="spellStart"/>
      <w:r w:rsidRPr="006F29E5">
        <w:rPr>
          <w:lang w:val="en-US"/>
        </w:rPr>
        <w:t>skelet</w:t>
      </w:r>
      <w:proofErr w:type="spellEnd"/>
      <w:r w:rsidRPr="006F29E5">
        <w:t>; - скелет объекта для текущего снимка</w:t>
      </w:r>
    </w:p>
    <w:p w:rsidR="00F65071" w:rsidRDefault="00F65071" w:rsidP="00AC3793">
      <w:r w:rsidRPr="006F29E5">
        <w:rPr>
          <w:lang w:val="en-US"/>
        </w:rPr>
        <w:t>};</w:t>
      </w:r>
    </w:p>
    <w:p w:rsidR="008804EC" w:rsidRPr="008804EC" w:rsidRDefault="008804EC" w:rsidP="00AC3793"/>
    <w:p w:rsidR="00F65071" w:rsidRPr="006F29E5" w:rsidRDefault="00F65071" w:rsidP="002A0A02">
      <w:pPr>
        <w:pStyle w:val="a"/>
      </w:pPr>
      <w:r w:rsidRPr="006F29E5">
        <w:t>Вычисление мировых координат</w:t>
      </w:r>
    </w:p>
    <w:p w:rsidR="00F65071" w:rsidRPr="00AC20EE" w:rsidRDefault="00F65071" w:rsidP="00AC3793">
      <w:pPr>
        <w:rPr>
          <w:lang w:val="en-US"/>
        </w:rPr>
      </w:pPr>
      <w:proofErr w:type="spellStart"/>
      <w:proofErr w:type="gramStart"/>
      <w:r w:rsidRPr="006F29E5">
        <w:rPr>
          <w:lang w:val="en-US"/>
        </w:rPr>
        <w:t>struct</w:t>
      </w:r>
      <w:proofErr w:type="spellEnd"/>
      <w:proofErr w:type="gramEnd"/>
      <w:r w:rsidRPr="00AC20EE">
        <w:rPr>
          <w:lang w:val="en-US"/>
        </w:rPr>
        <w:t xml:space="preserve"> </w:t>
      </w:r>
      <w:proofErr w:type="spellStart"/>
      <w:r w:rsidRPr="006F29E5">
        <w:rPr>
          <w:lang w:val="en-US"/>
        </w:rPr>
        <w:t>worldCoordinates</w:t>
      </w:r>
      <w:proofErr w:type="spellEnd"/>
      <w:r w:rsidRPr="00AC20EE">
        <w:rPr>
          <w:lang w:val="en-US"/>
        </w:rPr>
        <w:t xml:space="preserve"> {</w:t>
      </w:r>
    </w:p>
    <w:p w:rsidR="00F65071" w:rsidRPr="000C7013" w:rsidRDefault="00F65071" w:rsidP="00AC3793">
      <w:r w:rsidRPr="000C7013">
        <w:tab/>
      </w:r>
      <w:proofErr w:type="gramStart"/>
      <w:r w:rsidRPr="006F29E5">
        <w:rPr>
          <w:lang w:val="en-US"/>
        </w:rPr>
        <w:t>float</w:t>
      </w:r>
      <w:proofErr w:type="gramEnd"/>
      <w:r w:rsidRPr="000C7013">
        <w:t xml:space="preserve"> </w:t>
      </w:r>
      <w:r w:rsidRPr="006F29E5">
        <w:rPr>
          <w:lang w:val="en-US"/>
        </w:rPr>
        <w:t>x</w:t>
      </w:r>
      <w:r w:rsidRPr="000C7013">
        <w:t>,</w:t>
      </w:r>
      <w:r w:rsidRPr="006F29E5">
        <w:rPr>
          <w:lang w:val="en-US"/>
        </w:rPr>
        <w:t>y</w:t>
      </w:r>
      <w:r w:rsidRPr="000C7013">
        <w:t>,</w:t>
      </w:r>
      <w:r w:rsidRPr="006F29E5">
        <w:rPr>
          <w:lang w:val="en-US"/>
        </w:rPr>
        <w:t>z</w:t>
      </w:r>
      <w:r w:rsidRPr="000C7013">
        <w:t xml:space="preserve">; – </w:t>
      </w:r>
      <w:r w:rsidRPr="006F29E5">
        <w:t>мировые</w:t>
      </w:r>
      <w:r w:rsidRPr="000C7013">
        <w:t xml:space="preserve"> </w:t>
      </w:r>
      <w:r w:rsidRPr="006F29E5">
        <w:t>координаты</w:t>
      </w:r>
    </w:p>
    <w:p w:rsidR="00F65071" w:rsidRPr="006D1776" w:rsidRDefault="00F65071" w:rsidP="00AC3793">
      <w:r w:rsidRPr="006D1776">
        <w:t>}</w:t>
      </w:r>
    </w:p>
    <w:p w:rsidR="00F65071" w:rsidRPr="00F65071" w:rsidRDefault="00F65071" w:rsidP="00AC3793">
      <w:pPr>
        <w:rPr>
          <w:lang w:eastAsia="en-US"/>
        </w:rPr>
      </w:pPr>
    </w:p>
    <w:p w:rsidR="00A92562" w:rsidRDefault="00A92562" w:rsidP="00AC3793">
      <w:pPr>
        <w:rPr>
          <w:kern w:val="32"/>
          <w:sz w:val="32"/>
          <w:szCs w:val="32"/>
        </w:rPr>
      </w:pPr>
      <w:r>
        <w:br w:type="page"/>
      </w:r>
    </w:p>
    <w:p w:rsidR="00027201" w:rsidRDefault="0004645B" w:rsidP="00AC3793">
      <w:pPr>
        <w:pStyle w:val="10"/>
      </w:pPr>
      <w:bookmarkStart w:id="120" w:name="_Toc359280794"/>
      <w:r>
        <w:lastRenderedPageBreak/>
        <w:t>Реализация</w:t>
      </w:r>
      <w:bookmarkEnd w:id="120"/>
    </w:p>
    <w:p w:rsidR="0004645B" w:rsidRPr="0004645B" w:rsidRDefault="0004645B" w:rsidP="00AC3793"/>
    <w:p w:rsidR="00EA2D92" w:rsidRDefault="00EA2D92" w:rsidP="00AC3793">
      <w:r>
        <w:t>При реализации были использованы спецификации, полученные на этапе проектирования.</w:t>
      </w:r>
    </w:p>
    <w:p w:rsidR="0004645B" w:rsidRPr="0004645B" w:rsidRDefault="0004645B" w:rsidP="00AC3793"/>
    <w:p w:rsidR="00022364" w:rsidRDefault="00022364" w:rsidP="00AC3793">
      <w:pPr>
        <w:pStyle w:val="2"/>
      </w:pPr>
      <w:bookmarkStart w:id="121" w:name="_Toc359280795"/>
      <w:r>
        <w:t>Средства реализации</w:t>
      </w:r>
      <w:bookmarkEnd w:id="121"/>
    </w:p>
    <w:p w:rsidR="00690B67" w:rsidRPr="00690B67" w:rsidRDefault="00690B67" w:rsidP="00AC3793">
      <w:r>
        <w:t xml:space="preserve">В качестве языка реализации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C</w:t>
      </w:r>
      <w:r w:rsidRPr="00690B67">
        <w:t>++</w:t>
      </w:r>
      <w:r w:rsidR="00C0043C">
        <w:t>, как с++ программы отличаются высокой производительностью.</w:t>
      </w:r>
    </w:p>
    <w:p w:rsidR="00022364" w:rsidRDefault="00022364" w:rsidP="00AC3793">
      <w:r>
        <w:t>Для разработки модуля анализа изображений используется библиотека ко</w:t>
      </w:r>
      <w:r>
        <w:t>м</w:t>
      </w:r>
      <w:r>
        <w:t xml:space="preserve">пьютерного зрения </w:t>
      </w:r>
      <w:proofErr w:type="spellStart"/>
      <w:r>
        <w:rPr>
          <w:lang w:val="en-US"/>
        </w:rPr>
        <w:t>OpenCV</w:t>
      </w:r>
      <w:proofErr w:type="spellEnd"/>
      <w:r w:rsidRPr="00022364">
        <w:t xml:space="preserve"> 4.4.</w:t>
      </w:r>
      <w:r>
        <w:t xml:space="preserve"> Она содержит средства для доступа к данным изображений, преобразования их в различные форматы. Включая в себя </w:t>
      </w:r>
      <w:r w:rsidR="0053432B">
        <w:t xml:space="preserve">большое </w:t>
      </w:r>
      <w:r>
        <w:t xml:space="preserve">множество различных </w:t>
      </w:r>
      <w:r w:rsidR="0053432B">
        <w:t>операций преобразования цифровых снимков библиотека исключает необходимость реализации многих функций, ускоряя разработку</w:t>
      </w:r>
      <w:proofErr w:type="gramStart"/>
      <w:r w:rsidR="0053432B">
        <w:t>.</w:t>
      </w:r>
      <w:proofErr w:type="gramEnd"/>
      <w:r w:rsidR="0053432B">
        <w:t xml:space="preserve"> </w:t>
      </w:r>
      <w:proofErr w:type="gramStart"/>
      <w:r w:rsidR="0053432B">
        <w:t>т</w:t>
      </w:r>
      <w:proofErr w:type="gramEnd"/>
      <w:r w:rsidR="0053432B">
        <w:t xml:space="preserve">ак же преимуществом </w:t>
      </w:r>
      <w:proofErr w:type="spellStart"/>
      <w:r w:rsidR="0053432B">
        <w:rPr>
          <w:lang w:val="en-US"/>
        </w:rPr>
        <w:t>OpenCV</w:t>
      </w:r>
      <w:proofErr w:type="spellEnd"/>
      <w:r w:rsidR="0053432B">
        <w:t xml:space="preserve"> является использование оттестированных и оптим</w:t>
      </w:r>
      <w:r w:rsidR="0053432B">
        <w:t>и</w:t>
      </w:r>
      <w:r w:rsidR="0053432B">
        <w:t>зированных функции обработки цифровых снимков.</w:t>
      </w:r>
    </w:p>
    <w:p w:rsidR="0044506C" w:rsidRDefault="0044506C" w:rsidP="00AC3793">
      <w:r>
        <w:t xml:space="preserve">В качестве СУБД </w:t>
      </w:r>
      <w:proofErr w:type="gramStart"/>
      <w:r>
        <w:t>выбран</w:t>
      </w:r>
      <w:proofErr w:type="gramEnd"/>
      <w:r>
        <w:t xml:space="preserve"> </w:t>
      </w:r>
      <w:r>
        <w:rPr>
          <w:lang w:val="en-US"/>
        </w:rPr>
        <w:t>MySQL</w:t>
      </w:r>
      <w:r>
        <w:t xml:space="preserve"> </w:t>
      </w:r>
      <w:r w:rsidRPr="0044506C">
        <w:t>5.6</w:t>
      </w:r>
      <w:r>
        <w:t xml:space="preserve">. Причиной выбора стала поддержка </w:t>
      </w:r>
      <w:r>
        <w:rPr>
          <w:lang w:val="en-US"/>
        </w:rPr>
        <w:t>MySQL</w:t>
      </w:r>
      <w:r>
        <w:t xml:space="preserve"> реляционной модели данных. </w:t>
      </w:r>
      <w:r w:rsidR="00690B67">
        <w:t>Так как в</w:t>
      </w:r>
      <w:r>
        <w:t xml:space="preserve"> базе данных не предполагается хранить больших объёмов информации, </w:t>
      </w:r>
      <w:r w:rsidR="00690B67">
        <w:t xml:space="preserve">то </w:t>
      </w:r>
      <w:r>
        <w:rPr>
          <w:lang w:val="en-US"/>
        </w:rPr>
        <w:t>MySQL</w:t>
      </w:r>
      <w:r>
        <w:t xml:space="preserve"> полностью подходит для ре</w:t>
      </w:r>
      <w:r>
        <w:t>а</w:t>
      </w:r>
      <w:r>
        <w:t>лизации данного программного средства.</w:t>
      </w:r>
    </w:p>
    <w:p w:rsidR="0004645B" w:rsidRDefault="0004645B" w:rsidP="00AC3793"/>
    <w:p w:rsidR="00690B67" w:rsidRDefault="00690B67" w:rsidP="00AC3793">
      <w:pPr>
        <w:pStyle w:val="2"/>
      </w:pPr>
      <w:bookmarkStart w:id="122" w:name="_Toc359280796"/>
      <w:r>
        <w:t>Выводы</w:t>
      </w:r>
      <w:bookmarkEnd w:id="122"/>
    </w:p>
    <w:p w:rsidR="00973942" w:rsidRPr="00973942" w:rsidRDefault="00973942" w:rsidP="00AC3793">
      <w:r>
        <w:t xml:space="preserve">По причине того, что для реализации использовались </w:t>
      </w:r>
      <w:proofErr w:type="spellStart"/>
      <w:r>
        <w:rPr>
          <w:lang w:val="en-US"/>
        </w:rPr>
        <w:t>OpenCV</w:t>
      </w:r>
      <w:proofErr w:type="spellEnd"/>
      <w:r>
        <w:t xml:space="preserve"> и </w:t>
      </w:r>
      <w:r>
        <w:rPr>
          <w:lang w:val="en-US"/>
        </w:rPr>
        <w:t>MySQL</w:t>
      </w:r>
      <w:r>
        <w:t xml:space="preserve">, исходный код может быть перенесён на </w:t>
      </w:r>
      <w:r w:rsidR="00FB260D">
        <w:rPr>
          <w:lang w:val="en-US"/>
        </w:rPr>
        <w:t>Unix</w:t>
      </w:r>
      <w:r>
        <w:t xml:space="preserve"> платформу без больших изменений.</w:t>
      </w:r>
    </w:p>
    <w:p w:rsidR="00690B67" w:rsidRPr="00690B67" w:rsidRDefault="00690B67" w:rsidP="00AC3793">
      <w:r>
        <w:t>Результатом выполненной работы является программное средство «Анализ панорамных снимков»</w:t>
      </w:r>
      <w:r w:rsidR="00973942">
        <w:t>.</w:t>
      </w:r>
    </w:p>
    <w:p w:rsidR="00027201" w:rsidRDefault="00027201" w:rsidP="00AC3793">
      <w:pPr>
        <w:rPr>
          <w:kern w:val="32"/>
          <w:sz w:val="32"/>
          <w:szCs w:val="32"/>
        </w:rPr>
      </w:pPr>
      <w:r>
        <w:br w:type="page"/>
      </w:r>
    </w:p>
    <w:p w:rsidR="006D1776" w:rsidRPr="003715EA" w:rsidRDefault="006D1776" w:rsidP="00AC3793">
      <w:pPr>
        <w:pStyle w:val="10"/>
      </w:pPr>
      <w:bookmarkStart w:id="123" w:name="_Toc359280797"/>
      <w:r>
        <w:lastRenderedPageBreak/>
        <w:t>Испытания системы «Анализ панорамных снимков»</w:t>
      </w:r>
      <w:bookmarkEnd w:id="123"/>
    </w:p>
    <w:p w:rsidR="00922728" w:rsidRPr="003715EA" w:rsidRDefault="00922728" w:rsidP="00AC3793"/>
    <w:p w:rsidR="006D1776" w:rsidRDefault="006D1776" w:rsidP="00AC3793">
      <w:pPr>
        <w:pStyle w:val="2"/>
      </w:pPr>
      <w:bookmarkStart w:id="124" w:name="_Toc263691949"/>
      <w:bookmarkStart w:id="125" w:name="_Toc359280798"/>
      <w:proofErr w:type="spellStart"/>
      <w:r>
        <w:rPr>
          <w:lang w:val="en-US"/>
        </w:rPr>
        <w:t>Описание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предметной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области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испытаний</w:t>
      </w:r>
      <w:bookmarkEnd w:id="124"/>
      <w:bookmarkEnd w:id="125"/>
      <w:proofErr w:type="spellEnd"/>
    </w:p>
    <w:p w:rsidR="00E30E9F" w:rsidRDefault="00E30E9F" w:rsidP="00AC3793">
      <w:r>
        <w:t>Рассмотрим предметную область «Анализ снимков пролива, полученных с помощью стационарных поворотных камер».</w:t>
      </w:r>
    </w:p>
    <w:p w:rsidR="00A06A38" w:rsidRDefault="00A06A38" w:rsidP="00AC3793">
      <w:r>
        <w:t>В качестве исходных данных профессионал предметной области располаг</w:t>
      </w:r>
      <w:r>
        <w:t>а</w:t>
      </w:r>
      <w:r>
        <w:t>ет группами снимков, полученных со стационарной поворотной камеры. Для к</w:t>
      </w:r>
      <w:r>
        <w:t>а</w:t>
      </w:r>
      <w:r>
        <w:t>меры известны её пространственные и оптические характеристики.</w:t>
      </w:r>
    </w:p>
    <w:p w:rsidR="004B4377" w:rsidRDefault="00E8431B" w:rsidP="00AC3793">
      <w:r>
        <w:t>Результаты вычислений заносятся в таблицы на бумажных или электро</w:t>
      </w:r>
      <w:r>
        <w:t>н</w:t>
      </w:r>
      <w:r>
        <w:t xml:space="preserve">ных бланках. План местности рисуется на бумажных </w:t>
      </w:r>
      <w:r w:rsidR="007F1D61">
        <w:t xml:space="preserve">носителях </w:t>
      </w:r>
      <w:r>
        <w:t>или в электронных д</w:t>
      </w:r>
      <w:r>
        <w:t>о</w:t>
      </w:r>
      <w:r>
        <w:t>кументах.</w:t>
      </w:r>
    </w:p>
    <w:p w:rsidR="008737FD" w:rsidRPr="00E30E9F" w:rsidRDefault="008737FD" w:rsidP="00AC3793"/>
    <w:p w:rsidR="006D1776" w:rsidRDefault="006D1776" w:rsidP="00AC3793">
      <w:pPr>
        <w:pStyle w:val="2"/>
      </w:pPr>
      <w:bookmarkStart w:id="126" w:name="_Toc263691950"/>
      <w:bookmarkStart w:id="127" w:name="_Toc359280799"/>
      <w:r>
        <w:t>Автоматизация предметной области</w:t>
      </w:r>
      <w:bookmarkEnd w:id="126"/>
      <w:bookmarkEnd w:id="127"/>
    </w:p>
    <w:p w:rsidR="00BB44CB" w:rsidRDefault="006075C5" w:rsidP="00AC3793">
      <w:r>
        <w:t xml:space="preserve">Для проверки работоспособности программного средства было проведено его </w:t>
      </w:r>
      <w:r w:rsidR="00ED5104">
        <w:t>испытание</w:t>
      </w:r>
      <w:r>
        <w:t xml:space="preserve"> в реальных условиях.</w:t>
      </w:r>
    </w:p>
    <w:p w:rsidR="00BB44CB" w:rsidRDefault="006075C5" w:rsidP="002A0A02">
      <w:pPr>
        <w:pStyle w:val="a"/>
      </w:pPr>
      <w:r>
        <w:t>Попытка вычисления параметров объектов на не последов</w:t>
      </w:r>
      <w:r>
        <w:t>а</w:t>
      </w:r>
      <w:r>
        <w:t>тельных</w:t>
      </w:r>
      <w:r w:rsidR="00BB44CB">
        <w:t xml:space="preserve"> сним</w:t>
      </w:r>
      <w:r>
        <w:t>ках</w:t>
      </w:r>
    </w:p>
    <w:p w:rsidR="006075C5" w:rsidRDefault="00ED5104" w:rsidP="00AC3793">
      <w:r>
        <w:t xml:space="preserve">Описание: снимок </w:t>
      </w:r>
      <w:r>
        <w:rPr>
          <w:lang w:val="en-US"/>
        </w:rPr>
        <w:t>DC</w:t>
      </w:r>
      <w:r w:rsidRPr="00ED5104">
        <w:t>_00005</w:t>
      </w:r>
      <w:r>
        <w:t xml:space="preserve"> имеет дату создания на 10 минут позже с</w:t>
      </w:r>
      <w:r>
        <w:t>а</w:t>
      </w:r>
      <w:r>
        <w:t>мой последней даты создания остальных снимков.</w:t>
      </w:r>
    </w:p>
    <w:p w:rsidR="006075C5" w:rsidRDefault="006075C5" w:rsidP="00AC3793">
      <w:r>
        <w:t>Результат:</w:t>
      </w:r>
      <w:r w:rsidR="00ED5104">
        <w:t xml:space="preserve"> система вывела сообщение о том, что снимок </w:t>
      </w:r>
      <w:r w:rsidR="00ED5104">
        <w:rPr>
          <w:lang w:val="en-US"/>
        </w:rPr>
        <w:t>DC</w:t>
      </w:r>
      <w:r w:rsidR="00ED5104" w:rsidRPr="00ED5104">
        <w:t>_00005</w:t>
      </w:r>
      <w:r w:rsidR="00ED5104">
        <w:t xml:space="preserve"> не по</w:t>
      </w:r>
      <w:r w:rsidR="00ED5104">
        <w:t>д</w:t>
      </w:r>
      <w:r w:rsidR="00ED5104">
        <w:t xml:space="preserve">ходит для последовательности из-за слишком большой даты создания. </w:t>
      </w:r>
    </w:p>
    <w:p w:rsidR="006075C5" w:rsidRDefault="006075C5" w:rsidP="00AC3793">
      <w:r>
        <w:t xml:space="preserve">Итог: </w:t>
      </w:r>
      <w:r w:rsidR="00ED5104">
        <w:t>испытание</w:t>
      </w:r>
      <w:r>
        <w:t xml:space="preserve"> пройден</w:t>
      </w:r>
      <w:r w:rsidR="00ED5104">
        <w:t>о</w:t>
      </w:r>
      <w:r>
        <w:t>.</w:t>
      </w:r>
    </w:p>
    <w:p w:rsidR="00BB44CB" w:rsidRDefault="00C26C6C" w:rsidP="002A0A02">
      <w:pPr>
        <w:pStyle w:val="a"/>
      </w:pPr>
      <w:r>
        <w:t>Получение характеристик</w:t>
      </w:r>
      <w:r w:rsidR="00BB44CB">
        <w:t xml:space="preserve"> объектов</w:t>
      </w:r>
    </w:p>
    <w:p w:rsidR="006075C5" w:rsidRDefault="00ED5104" w:rsidP="00AC3793">
      <w:r>
        <w:t>Описание:</w:t>
      </w:r>
      <w:r w:rsidR="00714561">
        <w:t xml:space="preserve"> введённые снимки являются последовательными. Пользователь запустил процесс получения характеристик объектов.</w:t>
      </w:r>
    </w:p>
    <w:p w:rsidR="006075C5" w:rsidRDefault="006075C5" w:rsidP="00AC3793">
      <w:r>
        <w:t>Результат:</w:t>
      </w:r>
      <w:r w:rsidR="00714561">
        <w:t xml:space="preserve"> система проанализировала снимки, выделали на них </w:t>
      </w:r>
      <w:proofErr w:type="gramStart"/>
      <w:r w:rsidR="00714561">
        <w:t>объекты</w:t>
      </w:r>
      <w:proofErr w:type="gramEnd"/>
      <w:r w:rsidR="00714561">
        <w:t xml:space="preserve"> и составила список найденных объектов и их характеристик.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0929A5" w:rsidRPr="00BB44CB" w:rsidRDefault="000929A5" w:rsidP="002A0A02">
      <w:pPr>
        <w:pStyle w:val="a"/>
      </w:pPr>
      <w:r>
        <w:t>Сохранение полученных результатов в базу данных</w:t>
      </w:r>
    </w:p>
    <w:p w:rsidR="000929A5" w:rsidRDefault="000929A5" w:rsidP="002A0A02">
      <w:pPr>
        <w:pStyle w:val="a"/>
      </w:pPr>
      <w:r>
        <w:lastRenderedPageBreak/>
        <w:t>Описание:</w:t>
      </w:r>
      <w:r w:rsidRPr="000929A5">
        <w:t xml:space="preserve"> </w:t>
      </w:r>
      <w:r>
        <w:t xml:space="preserve">пользователь ввёл снимки и запустил процесс </w:t>
      </w:r>
      <w:r w:rsidR="00AC731D">
        <w:t>пол</w:t>
      </w:r>
      <w:r w:rsidR="00AC731D">
        <w:t>у</w:t>
      </w:r>
      <w:r w:rsidR="00AC731D">
        <w:t>чения характеристик объектов</w:t>
      </w:r>
      <w:r>
        <w:t>.</w:t>
      </w:r>
      <w:r w:rsidRPr="000929A5">
        <w:t xml:space="preserve"> </w:t>
      </w:r>
      <w:r>
        <w:t>Система проанализи</w:t>
      </w:r>
      <w:r w:rsidR="00AC731D">
        <w:t>ровала снимки</w:t>
      </w:r>
      <w:r>
        <w:t xml:space="preserve"> и вывела </w:t>
      </w:r>
      <w:r w:rsidR="00AC731D">
        <w:t>в</w:t>
      </w:r>
      <w:r w:rsidR="00AC731D">
        <w:t>ы</w:t>
      </w:r>
      <w:r w:rsidR="00AC731D">
        <w:t>численные характеристики объектов для этих снимков</w:t>
      </w:r>
      <w:r>
        <w:t>.  Пользователь выбрал с</w:t>
      </w:r>
      <w:r>
        <w:t>о</w:t>
      </w:r>
      <w:r>
        <w:t>хранение результата.</w:t>
      </w:r>
    </w:p>
    <w:p w:rsidR="000929A5" w:rsidRDefault="000929A5" w:rsidP="00AC3793">
      <w:r>
        <w:t>Результат: для выбранного снимка система создала запись в таблице фот</w:t>
      </w:r>
      <w:r>
        <w:t>о</w:t>
      </w:r>
      <w:r>
        <w:t>графий базы данных снимков и записала в неё полученный результат.</w:t>
      </w:r>
    </w:p>
    <w:p w:rsidR="000929A5" w:rsidRDefault="000929A5" w:rsidP="00AC3793">
      <w:r>
        <w:t>Итог: испытание пройдено.</w:t>
      </w:r>
    </w:p>
    <w:p w:rsidR="00BB44CB" w:rsidRDefault="00C26C6C" w:rsidP="002A0A02">
      <w:pPr>
        <w:pStyle w:val="a"/>
      </w:pPr>
      <w:r>
        <w:t>П</w:t>
      </w:r>
      <w:r w:rsidR="00BB44CB">
        <w:t>остроение ортогональной проекции</w:t>
      </w:r>
    </w:p>
    <w:p w:rsidR="006075C5" w:rsidRDefault="00ED5104" w:rsidP="00AC3793">
      <w:r>
        <w:t xml:space="preserve">Описание: </w:t>
      </w:r>
      <w:r w:rsidR="000929A5">
        <w:t>пользователь ввёл снимки и запустил процесс получения ортог</w:t>
      </w:r>
      <w:r w:rsidR="000929A5">
        <w:t>о</w:t>
      </w:r>
      <w:r w:rsidR="000929A5">
        <w:t>нальной проекции одного из снимков.</w:t>
      </w:r>
    </w:p>
    <w:p w:rsidR="006075C5" w:rsidRDefault="006075C5" w:rsidP="00AC3793">
      <w:r>
        <w:t>Результат:</w:t>
      </w:r>
      <w:r w:rsidR="000929A5">
        <w:t xml:space="preserve"> система построила и вывела ортогональную проекцию выбра</w:t>
      </w:r>
      <w:r w:rsidR="000929A5">
        <w:t>н</w:t>
      </w:r>
      <w:r w:rsidR="000929A5">
        <w:t>ного снимка.</w:t>
      </w:r>
    </w:p>
    <w:p w:rsidR="006075C5" w:rsidRDefault="006075C5" w:rsidP="00AC3793">
      <w:r>
        <w:t xml:space="preserve">Итог: </w:t>
      </w:r>
      <w:r w:rsidR="00ED5104">
        <w:t>испытание пройдено</w:t>
      </w:r>
      <w:r>
        <w:t>.</w:t>
      </w:r>
    </w:p>
    <w:p w:rsidR="008737FD" w:rsidRPr="008737FD" w:rsidRDefault="008737FD" w:rsidP="00AC3793"/>
    <w:p w:rsidR="006D1776" w:rsidRDefault="006D1776" w:rsidP="00AC3793">
      <w:pPr>
        <w:pStyle w:val="2"/>
      </w:pPr>
      <w:bookmarkStart w:id="128" w:name="_Toc263691951"/>
      <w:bookmarkStart w:id="129" w:name="_Toc359280800"/>
      <w:r>
        <w:t>Преимущества автоматизации</w:t>
      </w:r>
      <w:bookmarkEnd w:id="128"/>
      <w:bookmarkEnd w:id="129"/>
    </w:p>
    <w:p w:rsidR="00513C12" w:rsidRPr="00513C12" w:rsidRDefault="00513C12" w:rsidP="00AC3793">
      <w:r>
        <w:t>С помощью системы «Анализ панорамных снимков» становится возмо</w:t>
      </w:r>
      <w:r>
        <w:t>ж</w:t>
      </w:r>
      <w:r>
        <w:t>ным автоматизировать выполнение задач</w:t>
      </w:r>
      <w:r w:rsidR="00376C1E">
        <w:t xml:space="preserve"> анализа снимков</w:t>
      </w:r>
      <w:r>
        <w:t>.</w:t>
      </w:r>
      <w:r w:rsidR="00376C1E">
        <w:t xml:space="preserve"> Система упрощает хранение и просмотр полученных результатов анализа, полностью перенимает на себя вычислительные задачи, тем самым значительно сокращая время достижения цели – получения данных </w:t>
      </w:r>
      <w:r w:rsidR="00A06A38">
        <w:t>о панорамных снимках и их</w:t>
      </w:r>
      <w:r w:rsidR="00376C1E">
        <w:t xml:space="preserve"> объектах.</w:t>
      </w:r>
    </w:p>
    <w:p w:rsidR="006D1776" w:rsidRDefault="006D1776" w:rsidP="00AC3793">
      <w:pPr>
        <w:pStyle w:val="2"/>
      </w:pPr>
      <w:r>
        <w:br w:type="page"/>
      </w:r>
    </w:p>
    <w:p w:rsidR="00314337" w:rsidRDefault="00314337" w:rsidP="002F584C">
      <w:pPr>
        <w:pStyle w:val="10"/>
        <w:numPr>
          <w:ilvl w:val="0"/>
          <w:numId w:val="0"/>
        </w:numPr>
        <w:ind w:left="709"/>
      </w:pPr>
      <w:bookmarkStart w:id="130" w:name="_Toc359280801"/>
      <w:r>
        <w:lastRenderedPageBreak/>
        <w:t>Заключение</w:t>
      </w:r>
      <w:bookmarkEnd w:id="130"/>
    </w:p>
    <w:p w:rsidR="00B9046E" w:rsidRPr="00B9046E" w:rsidRDefault="00B9046E" w:rsidP="00AC3793"/>
    <w:p w:rsidR="00314337" w:rsidRDefault="00314337" w:rsidP="00AC3793">
      <w:r>
        <w:t>В результате работы над дипломной работой был произведён обзор литер</w:t>
      </w:r>
      <w:r>
        <w:t>а</w:t>
      </w:r>
      <w:r>
        <w:t>туры на тему «</w:t>
      </w:r>
      <w:r w:rsidRPr="00133B48">
        <w:t>Существующие системы распознавания объектов на пано</w:t>
      </w:r>
      <w:r w:rsidRPr="0006635E">
        <w:t>рамных электронных снимках</w:t>
      </w:r>
      <w:r>
        <w:t>» на основе информации из 34 источников, включая статьи о распараллеливании компьютерных процессов, повышении качества изображений и способах поиска похожих объектов на цифровых снимках.</w:t>
      </w:r>
      <w:r w:rsidR="001276E0">
        <w:t xml:space="preserve"> Обзор показал, что существует ряд алгоритмов, подходящих для реализации программной системы, решающей поставленные задачи, но аналогов разработанной системы нет.</w:t>
      </w:r>
    </w:p>
    <w:p w:rsidR="00314337" w:rsidRDefault="00314337" w:rsidP="00AC3793">
      <w:r>
        <w:t>Был произведён анализ</w:t>
      </w:r>
      <w:r w:rsidR="00DF41C5">
        <w:t xml:space="preserve"> предметных областей</w:t>
      </w:r>
      <w:r w:rsidR="006D1776">
        <w:t xml:space="preserve"> </w:t>
      </w:r>
      <w:r w:rsidR="00C86DEC">
        <w:t>«</w:t>
      </w:r>
      <w:r w:rsidR="00DF41C5" w:rsidRPr="00713D86">
        <w:t>Определение параметров объектов на снимках</w:t>
      </w:r>
      <w:r w:rsidR="00DF41C5">
        <w:t>»</w:t>
      </w:r>
      <w:r w:rsidR="000839D9">
        <w:t xml:space="preserve"> и</w:t>
      </w:r>
      <w:r w:rsidR="00DF41C5">
        <w:t xml:space="preserve"> </w:t>
      </w:r>
      <w:r w:rsidR="00DF41C5" w:rsidRPr="002D0BDB">
        <w:t xml:space="preserve">«построение ортогональной проекции изображений» </w:t>
      </w:r>
      <w:r w:rsidR="00AF51A4">
        <w:t>и их моделирование с помощью языка онтологий.</w:t>
      </w:r>
    </w:p>
    <w:p w:rsidR="00044EFA" w:rsidRPr="00006B09" w:rsidRDefault="00314337" w:rsidP="00AC3793">
      <w:r>
        <w:t>Реализация программной систем</w:t>
      </w:r>
      <w:r w:rsidR="00AF51A4">
        <w:t>ы</w:t>
      </w:r>
      <w:r>
        <w:t xml:space="preserve"> была осуществлена с помощью системы компьютерного зрения </w:t>
      </w:r>
      <w:proofErr w:type="spellStart"/>
      <w:r w:rsidR="00DF41C5">
        <w:rPr>
          <w:lang w:val="en-US"/>
        </w:rPr>
        <w:t>Open</w:t>
      </w:r>
      <w:r>
        <w:rPr>
          <w:lang w:val="en-US"/>
        </w:rPr>
        <w:t>CV</w:t>
      </w:r>
      <w:proofErr w:type="spellEnd"/>
      <w:r w:rsidR="00AF51A4">
        <w:t xml:space="preserve"> 2.4.</w:t>
      </w:r>
      <w:r w:rsidR="00C3369B">
        <w:t>4.</w:t>
      </w:r>
      <w:r w:rsidR="00006B09">
        <w:t xml:space="preserve"> В</w:t>
      </w:r>
      <w:r w:rsidR="00006B09" w:rsidRPr="00B414D1">
        <w:t>заимодействие</w:t>
      </w:r>
      <w:r w:rsidR="00006B09">
        <w:t xml:space="preserve"> с базой данных было уст</w:t>
      </w:r>
      <w:r w:rsidR="00006B09">
        <w:t>а</w:t>
      </w:r>
      <w:r w:rsidR="00006B09">
        <w:t xml:space="preserve">новлено с помощью </w:t>
      </w:r>
      <w:r w:rsidR="00006B09">
        <w:rPr>
          <w:lang w:val="en"/>
        </w:rPr>
        <w:t>MySQL</w:t>
      </w:r>
      <w:r w:rsidR="00006B09" w:rsidRPr="00006B09">
        <w:t xml:space="preserve"> </w:t>
      </w:r>
      <w:r w:rsidR="00006B09">
        <w:rPr>
          <w:lang w:val="en"/>
        </w:rPr>
        <w:t>Connector</w:t>
      </w:r>
      <w:r w:rsidR="00006B09" w:rsidRPr="00006B09">
        <w:t>/</w:t>
      </w:r>
      <w:r w:rsidR="00006B09">
        <w:rPr>
          <w:lang w:val="en"/>
        </w:rPr>
        <w:t>C</w:t>
      </w:r>
      <w:r w:rsidR="00006B09" w:rsidRPr="00006B09">
        <w:t>++</w:t>
      </w:r>
      <w:r w:rsidR="00006B09">
        <w:t xml:space="preserve">. Способы работы со средствами </w:t>
      </w:r>
      <w:proofErr w:type="spellStart"/>
      <w:r w:rsidR="00006B09">
        <w:rPr>
          <w:lang w:val="en-US"/>
        </w:rPr>
        <w:t>OpenCV</w:t>
      </w:r>
      <w:proofErr w:type="spellEnd"/>
      <w:r w:rsidR="00006B09" w:rsidRPr="00006B09">
        <w:t xml:space="preserve"> </w:t>
      </w:r>
      <w:r w:rsidR="00006B09">
        <w:t xml:space="preserve">и </w:t>
      </w:r>
      <w:r w:rsidR="00006B09">
        <w:rPr>
          <w:lang w:val="en-US"/>
        </w:rPr>
        <w:t>MySQL</w:t>
      </w:r>
      <w:r w:rsidR="00006B09" w:rsidRPr="00006B09">
        <w:t xml:space="preserve"> </w:t>
      </w:r>
      <w:r w:rsidR="00006B09" w:rsidRPr="00006B09">
        <w:rPr>
          <w:lang w:val="en"/>
        </w:rPr>
        <w:t>Connector</w:t>
      </w:r>
      <w:r w:rsidR="00006B09" w:rsidRPr="00006B09">
        <w:t>/</w:t>
      </w:r>
      <w:r w:rsidR="00006B09" w:rsidRPr="00006B09">
        <w:rPr>
          <w:lang w:val="en"/>
        </w:rPr>
        <w:t>C</w:t>
      </w:r>
      <w:r w:rsidR="00006B09" w:rsidRPr="00006B09">
        <w:t>++</w:t>
      </w:r>
      <w:r w:rsidR="00006B09">
        <w:t xml:space="preserve"> были изучены по русск</w:t>
      </w:r>
      <w:proofErr w:type="gramStart"/>
      <w:r w:rsidR="00006B09">
        <w:t>о-</w:t>
      </w:r>
      <w:proofErr w:type="gramEnd"/>
      <w:r w:rsidR="00006B09">
        <w:t xml:space="preserve"> и англоязычным ст</w:t>
      </w:r>
      <w:r w:rsidR="00006B09">
        <w:t>а</w:t>
      </w:r>
      <w:r w:rsidR="00006B09">
        <w:t>тьям, а так же с помощью их документации.</w:t>
      </w:r>
    </w:p>
    <w:p w:rsidR="00044EFA" w:rsidRPr="00EE2D76" w:rsidRDefault="00044EFA" w:rsidP="00AC3793">
      <w:r>
        <w:t xml:space="preserve">База данных была реализована в СУБД </w:t>
      </w:r>
      <w:r>
        <w:rPr>
          <w:lang w:val="en-US"/>
        </w:rPr>
        <w:t>MySQL</w:t>
      </w:r>
      <w:r w:rsidR="00EE2D76">
        <w:t xml:space="preserve"> 5. В процессе проектиров</w:t>
      </w:r>
      <w:r w:rsidR="00EE2D76">
        <w:t>а</w:t>
      </w:r>
      <w:r w:rsidR="00EE2D76">
        <w:t xml:space="preserve">ния БД использовалась программная система </w:t>
      </w:r>
      <w:r w:rsidR="00EE2D76">
        <w:rPr>
          <w:lang w:val="en-US"/>
        </w:rPr>
        <w:t>MySQL</w:t>
      </w:r>
      <w:r w:rsidR="00EE2D76" w:rsidRPr="00EE2D76">
        <w:t xml:space="preserve"> </w:t>
      </w:r>
      <w:r w:rsidR="00EE2D76">
        <w:rPr>
          <w:lang w:val="en-US"/>
        </w:rPr>
        <w:t>Workbench</w:t>
      </w:r>
      <w:r w:rsidR="00EE2D76" w:rsidRPr="00EE2D76">
        <w:t xml:space="preserve"> 5.2.</w:t>
      </w:r>
    </w:p>
    <w:p w:rsidR="00AC20EE" w:rsidRPr="009202DA" w:rsidRDefault="00044EFA" w:rsidP="00AC3793">
      <w:r>
        <w:t>В ходе проектирования был изучен способ обработки изображений</w:t>
      </w:r>
      <w:r w:rsidR="00C3369B">
        <w:t>, пре</w:t>
      </w:r>
      <w:r w:rsidR="00C3369B">
        <w:t>д</w:t>
      </w:r>
      <w:r w:rsidR="00C3369B">
        <w:t xml:space="preserve">ставленных в стандартном формате библиотеки </w:t>
      </w:r>
      <w:proofErr w:type="spellStart"/>
      <w:r w:rsidR="00C3369B">
        <w:rPr>
          <w:lang w:val="en-US"/>
        </w:rPr>
        <w:t>OpenCV</w:t>
      </w:r>
      <w:proofErr w:type="spellEnd"/>
      <w:r w:rsidR="00006B09">
        <w:t>, улучшено владение яз</w:t>
      </w:r>
      <w:r w:rsidR="00006B09">
        <w:t>ы</w:t>
      </w:r>
      <w:r w:rsidR="00006B09">
        <w:t xml:space="preserve">ком </w:t>
      </w:r>
      <w:r w:rsidR="00006B09">
        <w:rPr>
          <w:lang w:val="en-US"/>
        </w:rPr>
        <w:t>SQL</w:t>
      </w:r>
      <w:r w:rsidR="009202DA">
        <w:t>, изучен способ взаимодействия с базой данных СУБД</w:t>
      </w:r>
      <w:r w:rsidR="009202DA" w:rsidRPr="009202DA">
        <w:t xml:space="preserve"> </w:t>
      </w:r>
      <w:r w:rsidR="009202DA">
        <w:rPr>
          <w:lang w:val="en-US"/>
        </w:rPr>
        <w:t>MySQL</w:t>
      </w:r>
      <w:r w:rsidR="009202DA">
        <w:t xml:space="preserve"> с пом</w:t>
      </w:r>
      <w:r w:rsidR="009202DA">
        <w:t>о</w:t>
      </w:r>
      <w:r w:rsidR="009202DA">
        <w:t xml:space="preserve">щью кода </w:t>
      </w:r>
      <w:r w:rsidR="009202DA">
        <w:rPr>
          <w:lang w:val="en-US"/>
        </w:rPr>
        <w:t>C</w:t>
      </w:r>
      <w:r w:rsidR="009202DA" w:rsidRPr="009202DA">
        <w:t>++</w:t>
      </w:r>
      <w:r w:rsidR="009202DA">
        <w:t>.</w:t>
      </w:r>
    </w:p>
    <w:p w:rsidR="00AC20EE" w:rsidRDefault="00AC20EE" w:rsidP="00AC3793">
      <w:r>
        <w:t>Перечень результатов дипломной работы:</w:t>
      </w:r>
    </w:p>
    <w:p w:rsidR="003C09D1" w:rsidRDefault="003C09D1" w:rsidP="002A0A02">
      <w:pPr>
        <w:pStyle w:val="a"/>
        <w:numPr>
          <w:ilvl w:val="0"/>
          <w:numId w:val="24"/>
        </w:numPr>
      </w:pPr>
      <w:r>
        <w:t>с</w:t>
      </w:r>
      <w:r w:rsidRPr="00E961C8">
        <w:t>оставлен обзор литературы на тему</w:t>
      </w:r>
      <w:r>
        <w:t xml:space="preserve"> «</w:t>
      </w:r>
      <w:r w:rsidRPr="00713D86">
        <w:t>Определение параметров дв</w:t>
      </w:r>
      <w:r w:rsidRPr="00713D86">
        <w:t>и</w:t>
      </w:r>
      <w:r w:rsidRPr="00713D86">
        <w:t>жения объектов на панорамных снимках</w:t>
      </w:r>
      <w:r>
        <w:t>»</w:t>
      </w:r>
      <w:r w:rsidR="000E59FF">
        <w:t xml:space="preserve"> и</w:t>
      </w:r>
      <w:r>
        <w:t xml:space="preserve"> обоснована </w:t>
      </w:r>
      <w:r w:rsidRPr="0068464B">
        <w:t>необход</w:t>
      </w:r>
      <w:r w:rsidRPr="0068464B">
        <w:t>и</w:t>
      </w:r>
      <w:r w:rsidRPr="0068464B">
        <w:t>мость разраб</w:t>
      </w:r>
      <w:r>
        <w:t>о</w:t>
      </w:r>
      <w:r>
        <w:t>т</w:t>
      </w:r>
      <w:r>
        <w:t>ки системы «</w:t>
      </w:r>
      <w:r w:rsidR="001A5274" w:rsidRPr="001A5274">
        <w:t>Анализ панорамных снимков</w:t>
      </w:r>
      <w:r>
        <w:t>»;</w:t>
      </w:r>
    </w:p>
    <w:p w:rsidR="003C09D1" w:rsidRPr="00E961C8" w:rsidRDefault="003C09D1" w:rsidP="002A0A02">
      <w:pPr>
        <w:pStyle w:val="a"/>
        <w:numPr>
          <w:ilvl w:val="0"/>
          <w:numId w:val="24"/>
        </w:numPr>
      </w:pPr>
      <w:r>
        <w:t>о</w:t>
      </w:r>
      <w:r w:rsidRPr="00E961C8">
        <w:t xml:space="preserve">существлён </w:t>
      </w:r>
      <w:r w:rsidR="000E59FF">
        <w:t>анализ предметных областей</w:t>
      </w:r>
      <w:r>
        <w:t xml:space="preserve"> «</w:t>
      </w:r>
      <w:r w:rsidR="000E59FF" w:rsidRPr="00713D86">
        <w:t>Определение параметров объектов на снимках</w:t>
      </w:r>
      <w:r>
        <w:t>»</w:t>
      </w:r>
      <w:r w:rsidR="000839D9">
        <w:t xml:space="preserve"> и</w:t>
      </w:r>
      <w:r w:rsidR="000E59FF">
        <w:t xml:space="preserve"> «</w:t>
      </w:r>
      <w:r w:rsidR="000E59FF" w:rsidRPr="002D0BDB">
        <w:t>построение ортогональной проекции изо</w:t>
      </w:r>
      <w:r w:rsidR="000E59FF" w:rsidRPr="002D0BDB">
        <w:t>б</w:t>
      </w:r>
      <w:r w:rsidR="000E59FF" w:rsidRPr="002D0BDB">
        <w:t>ражений</w:t>
      </w:r>
      <w:r w:rsidR="000E59FF">
        <w:t>» и разработаны</w:t>
      </w:r>
      <w:r>
        <w:t xml:space="preserve"> </w:t>
      </w:r>
      <w:r w:rsidR="000E59FF">
        <w:t>их</w:t>
      </w:r>
      <w:r>
        <w:t xml:space="preserve"> фор</w:t>
      </w:r>
      <w:r w:rsidR="000E59FF">
        <w:t>мальные модели</w:t>
      </w:r>
      <w:r w:rsidRPr="00E961C8">
        <w:t>;</w:t>
      </w:r>
    </w:p>
    <w:p w:rsidR="003C09D1" w:rsidRDefault="00EB0EF4" w:rsidP="002A0A02">
      <w:pPr>
        <w:pStyle w:val="a"/>
        <w:numPr>
          <w:ilvl w:val="0"/>
          <w:numId w:val="24"/>
        </w:numPr>
      </w:pPr>
      <w:r>
        <w:lastRenderedPageBreak/>
        <w:t>с</w:t>
      </w:r>
      <w:r w:rsidR="003C09D1">
        <w:t>проектирован</w:t>
      </w:r>
      <w:r>
        <w:t>а</w:t>
      </w:r>
      <w:r w:rsidR="003C09D1">
        <w:t xml:space="preserve"> и реализ</w:t>
      </w:r>
      <w:r>
        <w:t>ована система</w:t>
      </w:r>
      <w:r w:rsidR="003C09D1">
        <w:t xml:space="preserve"> </w:t>
      </w:r>
      <w:r>
        <w:t>«</w:t>
      </w:r>
      <w:r w:rsidRPr="001A5274">
        <w:t>Анализ панорамных сни</w:t>
      </w:r>
      <w:r w:rsidRPr="001A5274">
        <w:t>м</w:t>
      </w:r>
      <w:r w:rsidRPr="001A5274">
        <w:t>ков</w:t>
      </w:r>
      <w:r>
        <w:t>»</w:t>
      </w:r>
      <w:r w:rsidR="003C09D1">
        <w:t>;</w:t>
      </w:r>
    </w:p>
    <w:p w:rsidR="00AC20EE" w:rsidRDefault="00EB0EF4" w:rsidP="002A0A02">
      <w:pPr>
        <w:pStyle w:val="a"/>
        <w:numPr>
          <w:ilvl w:val="0"/>
          <w:numId w:val="24"/>
        </w:numPr>
      </w:pPr>
      <w:r>
        <w:t>осуществлено</w:t>
      </w:r>
      <w:r w:rsidR="003C09D1" w:rsidRPr="0068464B">
        <w:t xml:space="preserve"> </w:t>
      </w:r>
      <w:r>
        <w:t xml:space="preserve">тестирование системы </w:t>
      </w:r>
      <w:r w:rsidR="003C09D1" w:rsidRPr="0068464B">
        <w:t xml:space="preserve"> </w:t>
      </w:r>
      <w:r>
        <w:t>«</w:t>
      </w:r>
      <w:r w:rsidRPr="001A5274">
        <w:t>Анализ панорамных снимков</w:t>
      </w:r>
      <w:r>
        <w:t>»</w:t>
      </w:r>
      <w:r w:rsidR="003C09D1" w:rsidRPr="0068464B">
        <w:t>;</w:t>
      </w:r>
    </w:p>
    <w:p w:rsidR="00F30A15" w:rsidRDefault="00F30A15" w:rsidP="002A0A02">
      <w:pPr>
        <w:pStyle w:val="a"/>
        <w:numPr>
          <w:ilvl w:val="0"/>
          <w:numId w:val="24"/>
        </w:numPr>
      </w:pPr>
      <w:r w:rsidRPr="00FF119C">
        <w:t>описан эксперимент и указаны преимущества от автоматизации оп</w:t>
      </w:r>
      <w:r w:rsidRPr="00FF119C">
        <w:t>и</w:t>
      </w:r>
      <w:r w:rsidRPr="00FF119C">
        <w:t>санной предметной области</w:t>
      </w:r>
      <w:r w:rsidR="00FB6A4A">
        <w:t xml:space="preserve"> с помощью системы «</w:t>
      </w:r>
      <w:r w:rsidR="00FB6A4A" w:rsidRPr="001A5274">
        <w:t>Анализ панора</w:t>
      </w:r>
      <w:r w:rsidR="00FB6A4A" w:rsidRPr="001A5274">
        <w:t>м</w:t>
      </w:r>
      <w:r w:rsidR="00FB6A4A" w:rsidRPr="001A5274">
        <w:t>ных снимков</w:t>
      </w:r>
      <w:r w:rsidR="00FB6A4A">
        <w:t>»</w:t>
      </w:r>
      <w:r w:rsidR="00FB6A4A" w:rsidRPr="0068464B">
        <w:t>;</w:t>
      </w:r>
    </w:p>
    <w:p w:rsidR="00AC20EE" w:rsidRPr="004A3B5F" w:rsidRDefault="00B33508" w:rsidP="00AC3793">
      <w:r>
        <w:t>Перечисленные</w:t>
      </w:r>
      <w:r w:rsidR="00AC20EE">
        <w:t xml:space="preserve"> </w:t>
      </w:r>
      <w:r>
        <w:t>результаты полностью покрываю</w:t>
      </w:r>
      <w:r w:rsidR="00AC20EE">
        <w:t>т поставленные цели д</w:t>
      </w:r>
      <w:r w:rsidR="00AC20EE">
        <w:t>и</w:t>
      </w:r>
      <w:r w:rsidR="00AC20EE">
        <w:t>пломной работы. Все задачи,  необходимые для достижения поставленных целей, были решены.</w:t>
      </w:r>
    </w:p>
    <w:p w:rsidR="00F30A15" w:rsidRDefault="00F30A15" w:rsidP="00AC3793">
      <w:pPr>
        <w:rPr>
          <w:kern w:val="32"/>
          <w:sz w:val="32"/>
          <w:szCs w:val="32"/>
        </w:rPr>
      </w:pPr>
      <w:r>
        <w:br w:type="page"/>
      </w:r>
    </w:p>
    <w:p w:rsidR="00183B80" w:rsidRDefault="00183B80" w:rsidP="00B66E31">
      <w:pPr>
        <w:pStyle w:val="10"/>
        <w:numPr>
          <w:ilvl w:val="0"/>
          <w:numId w:val="0"/>
        </w:numPr>
        <w:ind w:firstLine="709"/>
      </w:pPr>
      <w:bookmarkStart w:id="131" w:name="_Toc359280802"/>
      <w:r w:rsidRPr="006329B6">
        <w:lastRenderedPageBreak/>
        <w:t>Литера</w:t>
      </w:r>
      <w:bookmarkStart w:id="132" w:name="_GoBack"/>
      <w:bookmarkEnd w:id="132"/>
      <w:r w:rsidRPr="006329B6">
        <w:t>тура</w:t>
      </w:r>
      <w:bookmarkEnd w:id="117"/>
      <w:bookmarkEnd w:id="131"/>
    </w:p>
    <w:p w:rsidR="00E419F2" w:rsidRPr="00E419F2" w:rsidRDefault="00E419F2" w:rsidP="00AC3793"/>
    <w:p w:rsidR="00183B80" w:rsidRPr="00144248" w:rsidRDefault="00183B80" w:rsidP="00AC3793">
      <w:pPr>
        <w:rPr>
          <w:lang w:val="en-US"/>
        </w:rPr>
      </w:pPr>
      <w:r w:rsidRPr="00B0769B">
        <w:t xml:space="preserve">1. </w:t>
      </w:r>
      <w:r w:rsidRPr="00144248">
        <w:rPr>
          <w:lang w:val="en-US"/>
        </w:rPr>
        <w:t>Holland</w:t>
      </w:r>
      <w:r w:rsidRPr="00B0769B">
        <w:t xml:space="preserve"> </w:t>
      </w:r>
      <w:r w:rsidRPr="00144248">
        <w:rPr>
          <w:lang w:val="en-US"/>
        </w:rPr>
        <w:t>K</w:t>
      </w:r>
      <w:r w:rsidRPr="00B0769B">
        <w:t>.</w:t>
      </w:r>
      <w:r w:rsidRPr="00144248">
        <w:rPr>
          <w:lang w:val="en-US"/>
        </w:rPr>
        <w:t>T</w:t>
      </w:r>
      <w:r w:rsidRPr="00B0769B">
        <w:t xml:space="preserve">., </w:t>
      </w:r>
      <w:r w:rsidRPr="00144248">
        <w:rPr>
          <w:lang w:val="en-US"/>
        </w:rPr>
        <w:t>Holman</w:t>
      </w:r>
      <w:r w:rsidRPr="00B0769B">
        <w:t xml:space="preserve"> </w:t>
      </w:r>
      <w:r w:rsidRPr="00144248">
        <w:rPr>
          <w:lang w:val="en-US"/>
        </w:rPr>
        <w:t>R</w:t>
      </w:r>
      <w:r w:rsidRPr="00B0769B">
        <w:t>.</w:t>
      </w:r>
      <w:r w:rsidRPr="00144248">
        <w:rPr>
          <w:lang w:val="en-US"/>
        </w:rPr>
        <w:t>A</w:t>
      </w:r>
      <w:r w:rsidRPr="00B0769B">
        <w:t xml:space="preserve">., </w:t>
      </w:r>
      <w:r w:rsidRPr="00144248">
        <w:rPr>
          <w:lang w:val="en-US"/>
        </w:rPr>
        <w:t>Lippmann</w:t>
      </w:r>
      <w:r w:rsidRPr="00B0769B">
        <w:t xml:space="preserve"> </w:t>
      </w:r>
      <w:r w:rsidRPr="00144248">
        <w:rPr>
          <w:lang w:val="en-US"/>
        </w:rPr>
        <w:t>T</w:t>
      </w:r>
      <w:r w:rsidRPr="00B0769B">
        <w:t>.</w:t>
      </w:r>
      <w:r w:rsidRPr="00144248">
        <w:rPr>
          <w:lang w:val="en-US"/>
        </w:rPr>
        <w:t>C</w:t>
      </w:r>
      <w:r w:rsidRPr="00B0769B">
        <w:t xml:space="preserve">., </w:t>
      </w:r>
      <w:r w:rsidRPr="00144248">
        <w:rPr>
          <w:lang w:val="en-US"/>
        </w:rPr>
        <w:t>Stanley</w:t>
      </w:r>
      <w:r w:rsidRPr="00B0769B">
        <w:t xml:space="preserve"> </w:t>
      </w:r>
      <w:r w:rsidRPr="00144248">
        <w:rPr>
          <w:lang w:val="en-US"/>
        </w:rPr>
        <w:t>J</w:t>
      </w:r>
      <w:r w:rsidRPr="00B0769B">
        <w:t>. «</w:t>
      </w:r>
      <w:r w:rsidRPr="00144248">
        <w:rPr>
          <w:lang w:val="en-US"/>
        </w:rPr>
        <w:t>Practical</w:t>
      </w:r>
      <w:r w:rsidRPr="00B0769B">
        <w:t xml:space="preserve"> </w:t>
      </w:r>
      <w:r w:rsidRPr="00144248">
        <w:rPr>
          <w:lang w:val="en-US"/>
        </w:rPr>
        <w:t>use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vi</w:t>
      </w:r>
      <w:r w:rsidRPr="00144248">
        <w:rPr>
          <w:lang w:val="en-US"/>
        </w:rPr>
        <w:t>d</w:t>
      </w:r>
      <w:r w:rsidRPr="00144248">
        <w:rPr>
          <w:lang w:val="en-US"/>
        </w:rPr>
        <w:t>eo</w:t>
      </w:r>
      <w:r w:rsidRPr="00B0769B">
        <w:t xml:space="preserve"> </w:t>
      </w:r>
      <w:r w:rsidRPr="00144248">
        <w:rPr>
          <w:lang w:val="en-US"/>
        </w:rPr>
        <w:t>imagery</w:t>
      </w:r>
      <w:r w:rsidRPr="00B0769B">
        <w:t xml:space="preserve"> </w:t>
      </w:r>
      <w:r w:rsidRPr="00144248">
        <w:rPr>
          <w:lang w:val="en-US"/>
        </w:rPr>
        <w:t>in</w:t>
      </w:r>
      <w:r w:rsidRPr="00B0769B">
        <w:t xml:space="preserve"> </w:t>
      </w:r>
      <w:proofErr w:type="spellStart"/>
      <w:r w:rsidRPr="00144248">
        <w:rPr>
          <w:lang w:val="en-US"/>
        </w:rPr>
        <w:t>nearshore</w:t>
      </w:r>
      <w:proofErr w:type="spellEnd"/>
      <w:r w:rsidRPr="00B0769B">
        <w:t xml:space="preserve"> </w:t>
      </w:r>
      <w:r w:rsidRPr="00144248">
        <w:rPr>
          <w:lang w:val="en-US"/>
        </w:rPr>
        <w:t>oceanographic</w:t>
      </w:r>
      <w:r w:rsidRPr="00B0769B">
        <w:t xml:space="preserve"> </w:t>
      </w:r>
      <w:r w:rsidRPr="00144248">
        <w:rPr>
          <w:lang w:val="en-US"/>
        </w:rPr>
        <w:t>field</w:t>
      </w:r>
      <w:r w:rsidRPr="00B0769B">
        <w:t xml:space="preserve"> </w:t>
      </w:r>
      <w:r w:rsidRPr="00144248">
        <w:rPr>
          <w:lang w:val="en-US"/>
        </w:rPr>
        <w:t>studies</w:t>
      </w:r>
      <w:r w:rsidRPr="00B0769B">
        <w:t xml:space="preserve">» </w:t>
      </w:r>
      <w:r w:rsidRPr="00144248">
        <w:rPr>
          <w:lang w:val="en-US"/>
        </w:rPr>
        <w:t>IEEE</w:t>
      </w:r>
      <w:r w:rsidRPr="00B0769B">
        <w:t xml:space="preserve"> </w:t>
      </w:r>
      <w:r w:rsidRPr="00144248">
        <w:rPr>
          <w:lang w:val="en-US"/>
        </w:rPr>
        <w:t>Journal</w:t>
      </w:r>
      <w:r w:rsidRPr="00B0769B">
        <w:t xml:space="preserve"> </w:t>
      </w:r>
      <w:r w:rsidRPr="00144248">
        <w:rPr>
          <w:lang w:val="en-US"/>
        </w:rPr>
        <w:t>Of</w:t>
      </w:r>
      <w:r w:rsidRPr="00B0769B">
        <w:t xml:space="preserve"> </w:t>
      </w:r>
      <w:r w:rsidRPr="00144248">
        <w:rPr>
          <w:lang w:val="en-US"/>
        </w:rPr>
        <w:t>Oceanic</w:t>
      </w:r>
      <w:r w:rsidRPr="00B0769B">
        <w:t xml:space="preserve"> </w:t>
      </w:r>
      <w:r w:rsidRPr="00144248">
        <w:rPr>
          <w:lang w:val="en-US"/>
        </w:rPr>
        <w:t>Enginee</w:t>
      </w:r>
      <w:r w:rsidRPr="00144248">
        <w:rPr>
          <w:lang w:val="en-US"/>
        </w:rPr>
        <w:t>r</w:t>
      </w:r>
      <w:r w:rsidRPr="00144248">
        <w:rPr>
          <w:lang w:val="en-US"/>
        </w:rPr>
        <w:t>ing</w:t>
      </w:r>
      <w:r w:rsidRPr="00B0769B">
        <w:t xml:space="preserve">. </w:t>
      </w:r>
      <w:r w:rsidRPr="00144248">
        <w:rPr>
          <w:lang w:val="en-US"/>
        </w:rPr>
        <w:t>1997. VOL. 22, № 1, P.81–82.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2. J. R. </w:t>
      </w:r>
      <w:proofErr w:type="spellStart"/>
      <w:r w:rsidRPr="00144248">
        <w:rPr>
          <w:lang w:val="en-US"/>
        </w:rPr>
        <w:t>Apel</w:t>
      </w:r>
      <w:proofErr w:type="spellEnd"/>
      <w:r w:rsidRPr="00144248">
        <w:rPr>
          <w:lang w:val="en-US"/>
        </w:rPr>
        <w:t xml:space="preserve">, “Ocean science from space,” EOS Trans. Amer. </w:t>
      </w:r>
      <w:proofErr w:type="spellStart"/>
      <w:r w:rsidRPr="00144248">
        <w:rPr>
          <w:lang w:val="en-US"/>
        </w:rPr>
        <w:t>Geophys</w:t>
      </w:r>
      <w:proofErr w:type="spellEnd"/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Union, vol. 57, pp. 612–624, 1976.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3. P. G. McCurdy, Manual of Photogrammetry. New York: Pitman, 1944, pp. 1–841.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4. R. Y. Tsai, “A versatile camera calibration technique for high-accuracy 3D machine vision metrology using off-the-shelf TV cameras and lenses,” IEEE J. Robot. </w:t>
      </w:r>
      <w:proofErr w:type="gramStart"/>
      <w:r w:rsidRPr="00144248">
        <w:rPr>
          <w:lang w:val="en-US"/>
        </w:rPr>
        <w:t>Automat.,</w:t>
      </w:r>
      <w:proofErr w:type="gramEnd"/>
      <w:r w:rsidRPr="00144248">
        <w:rPr>
          <w:lang w:val="en-US"/>
        </w:rPr>
        <w:t xml:space="preserve"> vol. RA-3, pp. 323–344, 1987.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5. Y. D. Park and B. H. </w:t>
      </w:r>
      <w:proofErr w:type="spellStart"/>
      <w:r w:rsidRPr="00144248">
        <w:rPr>
          <w:lang w:val="en-US"/>
        </w:rPr>
        <w:t>Roh</w:t>
      </w:r>
      <w:proofErr w:type="spellEnd"/>
      <w:r w:rsidRPr="00144248">
        <w:rPr>
          <w:lang w:val="en-US"/>
        </w:rPr>
        <w:t xml:space="preserve"> “</w:t>
      </w:r>
      <w:proofErr w:type="spellStart"/>
      <w:r w:rsidRPr="00144248">
        <w:rPr>
          <w:lang w:val="en-US"/>
        </w:rPr>
        <w:t>Directshow</w:t>
      </w:r>
      <w:proofErr w:type="spellEnd"/>
      <w:r w:rsidRPr="00144248">
        <w:rPr>
          <w:lang w:val="en-US"/>
        </w:rPr>
        <w:t>-based multi-channel surveillance sy</w:t>
      </w:r>
      <w:r w:rsidRPr="00144248">
        <w:rPr>
          <w:lang w:val="en-US"/>
        </w:rPr>
        <w:t>s</w:t>
      </w:r>
      <w:r w:rsidRPr="00144248">
        <w:rPr>
          <w:lang w:val="en-US"/>
        </w:rPr>
        <w:t>tem architecture for simultaneous real-time remote monitoring on the internet,” Colle</w:t>
      </w:r>
      <w:r w:rsidRPr="00144248">
        <w:rPr>
          <w:lang w:val="en-US"/>
        </w:rPr>
        <w:t>c</w:t>
      </w:r>
      <w:r w:rsidRPr="00144248">
        <w:rPr>
          <w:lang w:val="en-US"/>
        </w:rPr>
        <w:t>tion of Learned Papers of Fall Conferences of the Korea information Science Society, Vol. 30, 2003, pp. 424-426.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6. Remote Detection and Monitoring of a Water Level Using Narrow Band Channel JAEHYOUNG YU AND HERNSOO HAHN //JOURNAL OF INFO</w:t>
      </w:r>
      <w:r w:rsidRPr="00144248">
        <w:rPr>
          <w:lang w:val="en-US"/>
        </w:rPr>
        <w:t>R</w:t>
      </w:r>
      <w:r w:rsidRPr="00144248">
        <w:rPr>
          <w:lang w:val="en-US"/>
        </w:rPr>
        <w:t>MATION SCIENCE AND ENGINEERING 26, 71-82 (2010)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7. Huang </w:t>
      </w:r>
      <w:r w:rsidRPr="00144248">
        <w:t>Т</w:t>
      </w:r>
      <w:r w:rsidRPr="00144248">
        <w:rPr>
          <w:lang w:val="en-US"/>
        </w:rPr>
        <w:t xml:space="preserve">. </w:t>
      </w:r>
      <w:proofErr w:type="gramStart"/>
      <w:r w:rsidRPr="00144248">
        <w:rPr>
          <w:lang w:val="en-US"/>
        </w:rPr>
        <w:t>S ,</w:t>
      </w:r>
      <w:proofErr w:type="gramEnd"/>
      <w:r w:rsidRPr="00144248">
        <w:rPr>
          <w:lang w:val="en-US"/>
        </w:rPr>
        <w:t xml:space="preserve"> </w:t>
      </w:r>
      <w:proofErr w:type="spellStart"/>
      <w:r w:rsidRPr="00144248">
        <w:rPr>
          <w:lang w:val="en-US"/>
        </w:rPr>
        <w:t>Chikhaoui</w:t>
      </w:r>
      <w:proofErr w:type="spellEnd"/>
      <w:r w:rsidRPr="00144248">
        <w:rPr>
          <w:lang w:val="en-US"/>
        </w:rPr>
        <w:t xml:space="preserve"> M. </w:t>
      </w:r>
      <w:r w:rsidRPr="00144248">
        <w:t>Т</w:t>
      </w:r>
      <w:r w:rsidRPr="00144248">
        <w:rPr>
          <w:lang w:val="en-US"/>
        </w:rPr>
        <w:t xml:space="preserve">., The Effect of BSC on PCM Picture Quality, IEEE Trans. Inf. Theory, IT-13, 2, 270—273 (April 1967).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8. Young I. T. Mott-Smith J. C, On Weighted PCM, IEEE Trans. Inf. Theory (Correspondence), 1T-11, 4, 596—597 (October 1965).</w:t>
      </w:r>
    </w:p>
    <w:p w:rsidR="00183B80" w:rsidRPr="006D1776" w:rsidRDefault="00183B80" w:rsidP="00AC3793">
      <w:pPr>
        <w:rPr>
          <w:lang w:val="en-US"/>
        </w:rPr>
      </w:pPr>
      <w:r w:rsidRPr="00144248">
        <w:rPr>
          <w:lang w:val="en-US"/>
        </w:rPr>
        <w:t xml:space="preserve">9. Huang T. S., </w:t>
      </w:r>
      <w:proofErr w:type="spellStart"/>
      <w:r w:rsidRPr="00144248">
        <w:rPr>
          <w:lang w:val="en-US"/>
        </w:rPr>
        <w:t>Tretiak</w:t>
      </w:r>
      <w:proofErr w:type="spellEnd"/>
      <w:r w:rsidRPr="00144248">
        <w:rPr>
          <w:lang w:val="en-US"/>
        </w:rPr>
        <w:t xml:space="preserve"> O. J., </w:t>
      </w:r>
      <w:proofErr w:type="spellStart"/>
      <w:r w:rsidRPr="00144248">
        <w:rPr>
          <w:lang w:val="en-US"/>
        </w:rPr>
        <w:t>Prasada</w:t>
      </w:r>
      <w:proofErr w:type="spellEnd"/>
      <w:r w:rsidRPr="00144248">
        <w:rPr>
          <w:lang w:val="en-US"/>
        </w:rPr>
        <w:t xml:space="preserve"> </w:t>
      </w:r>
      <w:r w:rsidRPr="00144248">
        <w:t>В</w:t>
      </w:r>
      <w:r w:rsidRPr="00144248">
        <w:rPr>
          <w:lang w:val="en-US"/>
        </w:rPr>
        <w:t xml:space="preserve">., </w:t>
      </w:r>
      <w:proofErr w:type="spellStart"/>
      <w:r w:rsidRPr="00144248">
        <w:rPr>
          <w:lang w:val="en-US"/>
        </w:rPr>
        <w:t>Yaraaguchi</w:t>
      </w:r>
      <w:proofErr w:type="spellEnd"/>
      <w:r w:rsidRPr="00144248">
        <w:rPr>
          <w:lang w:val="en-US"/>
        </w:rPr>
        <w:t xml:space="preserve"> Y., Design Considerations in PCM Transmission of Low-Resolution Monochrome Still Pictures, Proc. </w:t>
      </w:r>
      <w:r w:rsidRPr="00144248">
        <w:t>IEEE, 55, 3, 331—335 (</w:t>
      </w:r>
      <w:proofErr w:type="spellStart"/>
      <w:r w:rsidRPr="00144248">
        <w:t>March</w:t>
      </w:r>
      <w:proofErr w:type="spellEnd"/>
      <w:r w:rsidRPr="00144248">
        <w:t xml:space="preserve"> 1967). </w:t>
      </w:r>
      <w:proofErr w:type="gramStart"/>
      <w:r w:rsidRPr="00144248">
        <w:t>[Имеется перевод:</w:t>
      </w:r>
      <w:proofErr w:type="gramEnd"/>
      <w:r w:rsidRPr="00144248">
        <w:t xml:space="preserve"> Хуан, Третьяк, </w:t>
      </w:r>
      <w:proofErr w:type="spellStart"/>
      <w:r w:rsidRPr="00144248">
        <w:t>Прасада</w:t>
      </w:r>
      <w:proofErr w:type="spellEnd"/>
      <w:r w:rsidRPr="00144248">
        <w:t xml:space="preserve">, </w:t>
      </w:r>
      <w:proofErr w:type="spellStart"/>
      <w:r w:rsidRPr="00144248">
        <w:t>Ямагуши</w:t>
      </w:r>
      <w:proofErr w:type="spellEnd"/>
      <w:r w:rsidRPr="00144248">
        <w:t>. С</w:t>
      </w:r>
      <w:r w:rsidRPr="00144248">
        <w:t>о</w:t>
      </w:r>
      <w:r w:rsidRPr="00144248">
        <w:t>ображения по конструированию КИМ-систем для передачи неподвижных одн</w:t>
      </w:r>
      <w:r w:rsidRPr="00144248">
        <w:t>о</w:t>
      </w:r>
      <w:r w:rsidRPr="00144248">
        <w:t xml:space="preserve">цветных изображений </w:t>
      </w:r>
      <w:r w:rsidR="00E87EFC" w:rsidRPr="00144248">
        <w:t>низкой</w:t>
      </w:r>
      <w:r w:rsidRPr="00144248">
        <w:t xml:space="preserve"> четкости. — 1ИПЭР </w:t>
      </w:r>
      <w:proofErr w:type="gramStart"/>
      <w:r w:rsidRPr="00144248">
        <w:t>тематический</w:t>
      </w:r>
      <w:proofErr w:type="gramEnd"/>
      <w:r w:rsidRPr="00144248">
        <w:t xml:space="preserve"> </w:t>
      </w:r>
      <w:proofErr w:type="spellStart"/>
      <w:r w:rsidRPr="00144248">
        <w:t>вып</w:t>
      </w:r>
      <w:proofErr w:type="spellEnd"/>
      <w:r w:rsidRPr="00144248">
        <w:t xml:space="preserve">. </w:t>
      </w:r>
      <w:proofErr w:type="gramStart"/>
      <w:r w:rsidRPr="006D1776">
        <w:rPr>
          <w:lang w:val="en-US"/>
        </w:rPr>
        <w:t>«</w:t>
      </w:r>
      <w:r w:rsidRPr="00144248">
        <w:t>Сокращ</w:t>
      </w:r>
      <w:r w:rsidRPr="00144248">
        <w:t>е</w:t>
      </w:r>
      <w:r w:rsidRPr="00144248">
        <w:t>ние</w:t>
      </w:r>
      <w:r w:rsidRPr="006D1776">
        <w:rPr>
          <w:lang w:val="en-US"/>
        </w:rPr>
        <w:t xml:space="preserve"> </w:t>
      </w:r>
      <w:r w:rsidRPr="00144248">
        <w:t>избыточности</w:t>
      </w:r>
      <w:r w:rsidRPr="006D1776">
        <w:rPr>
          <w:lang w:val="en-US"/>
        </w:rPr>
        <w:t xml:space="preserve">», 1967, </w:t>
      </w:r>
      <w:r w:rsidRPr="00144248">
        <w:t>т</w:t>
      </w:r>
      <w:r w:rsidRPr="006D1776">
        <w:rPr>
          <w:lang w:val="en-US"/>
        </w:rPr>
        <w:t xml:space="preserve">. 55, № 3, </w:t>
      </w:r>
      <w:r w:rsidRPr="00144248">
        <w:t>с</w:t>
      </w:r>
      <w:r w:rsidRPr="006D1776">
        <w:rPr>
          <w:lang w:val="en-US"/>
        </w:rPr>
        <w:t>. 97—102.]</w:t>
      </w:r>
      <w:proofErr w:type="gramEnd"/>
      <w:r w:rsidRPr="006D1776">
        <w:rPr>
          <w:lang w:val="en-US"/>
        </w:rPr>
        <w:t xml:space="preserve"> 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lastRenderedPageBreak/>
        <w:t xml:space="preserve">10. Pratt W. </w:t>
      </w:r>
      <w:proofErr w:type="gramStart"/>
      <w:r w:rsidRPr="00144248">
        <w:t>К</w:t>
      </w:r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Digital Color Image Coding and Transmission, University of Southern California, Electronic Sciences Laboratory, USCEE Report 403, June 1971.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11. Knight J. M., Maximum Acceptable Bit Error Rates for PCM Analog and Digital TV Systems, Proceedings National Telemetering Conference, 1962, pp. 1-9.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>12. Papoulis A., Probability, Random Variables, and Stochastic Processes, McGraw-Hill, New York, 1965.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13. </w:t>
      </w:r>
      <w:proofErr w:type="spellStart"/>
      <w:r w:rsidRPr="00144248">
        <w:rPr>
          <w:lang w:val="en-US"/>
        </w:rPr>
        <w:t>Arguello</w:t>
      </w:r>
      <w:proofErr w:type="spellEnd"/>
      <w:r w:rsidRPr="00144248">
        <w:rPr>
          <w:lang w:val="en-US"/>
        </w:rPr>
        <w:t xml:space="preserve"> R. J., </w:t>
      </w:r>
      <w:proofErr w:type="spellStart"/>
      <w:r w:rsidRPr="00144248">
        <w:rPr>
          <w:lang w:val="en-US"/>
        </w:rPr>
        <w:t>Sellner</w:t>
      </w:r>
      <w:proofErr w:type="spellEnd"/>
      <w:r w:rsidRPr="00144248">
        <w:rPr>
          <w:lang w:val="en-US"/>
        </w:rPr>
        <w:t xml:space="preserve"> H. R., Stuller J. A., The Effect of Channel Errors in the Differential Pulse-Code Modulation Transmission of Sampled Imagery, IEEE Trans. </w:t>
      </w:r>
      <w:proofErr w:type="spellStart"/>
      <w:r w:rsidRPr="00144248">
        <w:rPr>
          <w:lang w:val="en-US"/>
        </w:rPr>
        <w:t>Commun</w:t>
      </w:r>
      <w:proofErr w:type="spellEnd"/>
      <w:r w:rsidRPr="00144248">
        <w:rPr>
          <w:lang w:val="en-US"/>
        </w:rPr>
        <w:t>. Tech., COM-19, 6, 926—933 (December 1971).</w:t>
      </w:r>
    </w:p>
    <w:p w:rsidR="00183B80" w:rsidRPr="00144248" w:rsidRDefault="00183B80" w:rsidP="00AC3793">
      <w:r w:rsidRPr="00144248">
        <w:rPr>
          <w:lang w:val="en-US"/>
        </w:rPr>
        <w:t xml:space="preserve">14. </w:t>
      </w:r>
      <w:r w:rsidRPr="00144248">
        <w:t>Л</w:t>
      </w:r>
      <w:r w:rsidRPr="00144248">
        <w:rPr>
          <w:lang w:val="en-US"/>
        </w:rPr>
        <w:t xml:space="preserve">. </w:t>
      </w:r>
      <w:r w:rsidRPr="00144248">
        <w:t>Шапиро</w:t>
      </w:r>
      <w:r w:rsidRPr="00144248">
        <w:rPr>
          <w:lang w:val="en-US"/>
        </w:rPr>
        <w:t xml:space="preserve">, </w:t>
      </w:r>
      <w:r w:rsidRPr="00144248">
        <w:t>Дж</w:t>
      </w:r>
      <w:r w:rsidRPr="00144248">
        <w:rPr>
          <w:lang w:val="en-US"/>
        </w:rPr>
        <w:t xml:space="preserve">. </w:t>
      </w:r>
      <w:proofErr w:type="spellStart"/>
      <w:r w:rsidRPr="00144248">
        <w:t>Стокман</w:t>
      </w:r>
      <w:proofErr w:type="spellEnd"/>
      <w:r w:rsidRPr="00144248">
        <w:rPr>
          <w:lang w:val="en-US"/>
        </w:rPr>
        <w:t xml:space="preserve"> </w:t>
      </w:r>
      <w:r w:rsidRPr="00144248">
        <w:t>Компьютерное</w:t>
      </w:r>
      <w:r w:rsidRPr="00144248">
        <w:rPr>
          <w:lang w:val="en-US"/>
        </w:rPr>
        <w:t xml:space="preserve"> </w:t>
      </w:r>
      <w:r w:rsidRPr="00144248">
        <w:t>зрение</w:t>
      </w:r>
      <w:r w:rsidRPr="00144248">
        <w:rPr>
          <w:lang w:val="en-US"/>
        </w:rPr>
        <w:t xml:space="preserve">. </w:t>
      </w:r>
      <w:r w:rsidRPr="00144248">
        <w:t xml:space="preserve">Перевод с английского А. А. Богуславского под редакцией С. М. Соколова – М.: БИНОМ. Лаборатория знаний, 2006. - 752 </w:t>
      </w:r>
      <w:proofErr w:type="gramStart"/>
      <w:r w:rsidRPr="00144248">
        <w:t>с</w:t>
      </w:r>
      <w:proofErr w:type="gramEnd"/>
    </w:p>
    <w:p w:rsidR="00183B80" w:rsidRPr="00144248" w:rsidRDefault="00183B80" w:rsidP="00AC3793">
      <w:pPr>
        <w:rPr>
          <w:rStyle w:val="a5"/>
        </w:rPr>
      </w:pPr>
      <w:r w:rsidRPr="00144248">
        <w:t xml:space="preserve">15. Выделение и анализ скелетов объектов на цветных снимках </w:t>
      </w:r>
      <w:r w:rsidRPr="00144248">
        <w:rPr>
          <w:color w:val="1D1B11"/>
        </w:rPr>
        <w:t>[Электро</w:t>
      </w:r>
      <w:r w:rsidRPr="00144248">
        <w:rPr>
          <w:color w:val="1D1B11"/>
        </w:rPr>
        <w:t>н</w:t>
      </w:r>
      <w:r w:rsidRPr="00144248">
        <w:rPr>
          <w:color w:val="1D1B11"/>
        </w:rPr>
        <w:t xml:space="preserve">ный ресурс]. - </w:t>
      </w:r>
      <w:r w:rsidRPr="00144248">
        <w:t xml:space="preserve"> Режим доступа:  </w:t>
      </w:r>
      <w:hyperlink r:id="rId22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swsys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index</w:t>
        </w:r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php</w:t>
        </w:r>
        <w:proofErr w:type="spellEnd"/>
        <w:r w:rsidRPr="00144248">
          <w:rPr>
            <w:rStyle w:val="a5"/>
          </w:rPr>
          <w:t>?</w:t>
        </w:r>
        <w:r w:rsidRPr="00144248">
          <w:rPr>
            <w:rStyle w:val="a5"/>
            <w:lang w:val="en-US"/>
          </w:rPr>
          <w:t>page</w:t>
        </w:r>
        <w:r w:rsidRPr="00144248">
          <w:rPr>
            <w:rStyle w:val="a5"/>
          </w:rPr>
          <w:t>=</w:t>
        </w:r>
        <w:r w:rsidRPr="00144248">
          <w:rPr>
            <w:rStyle w:val="a5"/>
            <w:lang w:val="en-US"/>
          </w:rPr>
          <w:t>article</w:t>
        </w:r>
        <w:r w:rsidRPr="00144248">
          <w:rPr>
            <w:rStyle w:val="a5"/>
          </w:rPr>
          <w:t>&amp;</w:t>
        </w:r>
        <w:r w:rsidRPr="00144248">
          <w:rPr>
            <w:rStyle w:val="a5"/>
            <w:lang w:val="en-US"/>
          </w:rPr>
          <w:t>id</w:t>
        </w:r>
        <w:r w:rsidRPr="00144248">
          <w:rPr>
            <w:rStyle w:val="a5"/>
          </w:rPr>
          <w:t>=2198</w:t>
        </w:r>
      </w:hyperlink>
    </w:p>
    <w:p w:rsidR="00183B80" w:rsidRPr="00144248" w:rsidRDefault="00183B80" w:rsidP="00AC3793">
      <w:r w:rsidRPr="00144248">
        <w:t xml:space="preserve">16. </w:t>
      </w:r>
      <w:proofErr w:type="spellStart"/>
      <w:r w:rsidRPr="00144248">
        <w:t>Загоруйко</w:t>
      </w:r>
      <w:proofErr w:type="spellEnd"/>
      <w:r w:rsidRPr="00144248">
        <w:t xml:space="preserve"> Н.Г. Прикладные методы анализа данных и знаний. Новос</w:t>
      </w:r>
      <w:r w:rsidRPr="00144248">
        <w:t>и</w:t>
      </w:r>
      <w:r w:rsidRPr="00144248">
        <w:t xml:space="preserve">бирск: Изд-во </w:t>
      </w:r>
      <w:proofErr w:type="gramStart"/>
      <w:r w:rsidRPr="00144248">
        <w:t>Ин-та</w:t>
      </w:r>
      <w:proofErr w:type="gramEnd"/>
      <w:r w:rsidRPr="00144248">
        <w:t xml:space="preserve"> </w:t>
      </w:r>
      <w:proofErr w:type="spellStart"/>
      <w:r w:rsidRPr="00144248">
        <w:t>матем</w:t>
      </w:r>
      <w:proofErr w:type="spellEnd"/>
      <w:r w:rsidRPr="00144248">
        <w:t>., 1999. 270 с.</w:t>
      </w:r>
    </w:p>
    <w:p w:rsidR="00183B80" w:rsidRPr="00144248" w:rsidRDefault="00183B80" w:rsidP="00AC3793">
      <w:pPr>
        <w:rPr>
          <w:rStyle w:val="a5"/>
        </w:rPr>
      </w:pPr>
      <w:r w:rsidRPr="00144248">
        <w:t xml:space="preserve">17. 33. </w:t>
      </w:r>
      <w:proofErr w:type="spellStart"/>
      <w:r w:rsidRPr="00144248">
        <w:t>OpenCV</w:t>
      </w:r>
      <w:proofErr w:type="spellEnd"/>
      <w:r w:rsidRPr="00144248">
        <w:t xml:space="preserve"> шаг за шагом. Сравнение контуров через суммарные хара</w:t>
      </w:r>
      <w:r w:rsidRPr="00144248">
        <w:t>к</w:t>
      </w:r>
      <w:r w:rsidRPr="00144248">
        <w:t xml:space="preserve">теристики - моменты / Компьютерное зрение / </w:t>
      </w:r>
      <w:proofErr w:type="spellStart"/>
      <w:r w:rsidRPr="00144248">
        <w:t>RoboCraft</w:t>
      </w:r>
      <w:proofErr w:type="spellEnd"/>
      <w:r w:rsidRPr="00144248">
        <w:t xml:space="preserve"> –  Режим доступа: </w:t>
      </w:r>
      <w:hyperlink r:id="rId23" w:history="1">
        <w:r w:rsidRPr="00144248">
          <w:rPr>
            <w:rStyle w:val="a5"/>
          </w:rPr>
          <w:t>http://robocraft.ru/blog/computervision/867.html</w:t>
        </w:r>
      </w:hyperlink>
    </w:p>
    <w:p w:rsidR="00183B80" w:rsidRPr="00144248" w:rsidRDefault="00183B80" w:rsidP="00AC3793">
      <w:pPr>
        <w:rPr>
          <w:lang w:val="en-US"/>
        </w:rPr>
      </w:pPr>
      <w:proofErr w:type="gramStart"/>
      <w:r w:rsidRPr="00144248">
        <w:rPr>
          <w:lang w:val="en-US"/>
        </w:rPr>
        <w:t xml:space="preserve">18. T. </w:t>
      </w:r>
      <w:proofErr w:type="spellStart"/>
      <w:r w:rsidRPr="00144248">
        <w:rPr>
          <w:lang w:val="en-US"/>
        </w:rPr>
        <w:t>Vincenty</w:t>
      </w:r>
      <w:proofErr w:type="spellEnd"/>
      <w:r w:rsidRPr="00144248">
        <w:rPr>
          <w:lang w:val="en-US"/>
        </w:rPr>
        <w:t>, “Direct and Inverse Solutions of Geodesics on the Ellipsoid with application of nested equations”, Survey Review XXIII.1975.</w:t>
      </w:r>
      <w:proofErr w:type="gramEnd"/>
      <w:r w:rsidRPr="00144248">
        <w:rPr>
          <w:lang w:val="en-US"/>
        </w:rPr>
        <w:t xml:space="preserve"> Vol. 93, P. 88-89.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19. </w:t>
      </w:r>
      <w:proofErr w:type="spellStart"/>
      <w:r w:rsidRPr="00144248">
        <w:rPr>
          <w:lang w:val="en-US"/>
        </w:rPr>
        <w:t>Rainsfbrd</w:t>
      </w:r>
      <w:proofErr w:type="spellEnd"/>
      <w:r w:rsidRPr="00144248">
        <w:rPr>
          <w:lang w:val="en-US"/>
        </w:rPr>
        <w:t xml:space="preserve">, </w:t>
      </w:r>
      <w:r w:rsidRPr="00144248">
        <w:t>И</w:t>
      </w:r>
      <w:r w:rsidRPr="00144248">
        <w:rPr>
          <w:lang w:val="en-US"/>
        </w:rPr>
        <w:t xml:space="preserve">. F. Long geodesies on (he ellipsoid. Bull. </w:t>
      </w:r>
      <w:proofErr w:type="spellStart"/>
      <w:proofErr w:type="gramStart"/>
      <w:r w:rsidRPr="00144248">
        <w:rPr>
          <w:lang w:val="en-US"/>
        </w:rPr>
        <w:t>Geocl</w:t>
      </w:r>
      <w:proofErr w:type="spellEnd"/>
      <w:r w:rsidRPr="00144248">
        <w:rPr>
          <w:lang w:val="en-US"/>
        </w:rPr>
        <w:t>.,</w:t>
      </w:r>
      <w:proofErr w:type="gramEnd"/>
      <w:r w:rsidRPr="00144248">
        <w:rPr>
          <w:lang w:val="en-US"/>
        </w:rPr>
        <w:t xml:space="preserve"> No. 37, 1955.</w:t>
      </w:r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20. Rapp, R. H. Geometric geodesy notes. </w:t>
      </w:r>
      <w:proofErr w:type="gramStart"/>
      <w:r w:rsidRPr="00144248">
        <w:rPr>
          <w:lang w:val="en-US"/>
        </w:rPr>
        <w:t>The Ohio State Univ., 1969.</w:t>
      </w:r>
      <w:proofErr w:type="gramEnd"/>
    </w:p>
    <w:p w:rsidR="00183B80" w:rsidRPr="00144248" w:rsidRDefault="00183B80" w:rsidP="00AC3793">
      <w:pPr>
        <w:rPr>
          <w:lang w:val="en-US"/>
        </w:rPr>
      </w:pPr>
      <w:r w:rsidRPr="00144248">
        <w:rPr>
          <w:lang w:val="en-US"/>
        </w:rPr>
        <w:t xml:space="preserve">21. Charles F. F. </w:t>
      </w:r>
      <w:proofErr w:type="spellStart"/>
      <w:proofErr w:type="gramStart"/>
      <w:r w:rsidRPr="00144248">
        <w:rPr>
          <w:lang w:val="en-US"/>
        </w:rPr>
        <w:t>Karney</w:t>
      </w:r>
      <w:proofErr w:type="spellEnd"/>
      <w:r w:rsidRPr="00144248">
        <w:rPr>
          <w:lang w:val="en-US"/>
        </w:rPr>
        <w:t xml:space="preserve">  Algorithms</w:t>
      </w:r>
      <w:proofErr w:type="gramEnd"/>
      <w:r w:rsidRPr="00144248">
        <w:rPr>
          <w:lang w:val="en-US"/>
        </w:rPr>
        <w:t xml:space="preserve"> for geodesics SRI International, 201 Was</w:t>
      </w:r>
      <w:r w:rsidRPr="00144248">
        <w:rPr>
          <w:lang w:val="en-US"/>
        </w:rPr>
        <w:t>h</w:t>
      </w:r>
      <w:r w:rsidRPr="00144248">
        <w:rPr>
          <w:lang w:val="en-US"/>
        </w:rPr>
        <w:t>ington Rd, Princeton, NJ 08543-5300, USA</w:t>
      </w:r>
    </w:p>
    <w:p w:rsidR="00183B80" w:rsidRPr="00144248" w:rsidRDefault="00183B80" w:rsidP="00AC3793">
      <w:r w:rsidRPr="00144248">
        <w:rPr>
          <w:lang w:val="en-US"/>
        </w:rPr>
        <w:t xml:space="preserve">22. R. A. Holman, A. H. </w:t>
      </w:r>
      <w:proofErr w:type="spellStart"/>
      <w:r w:rsidRPr="00144248">
        <w:rPr>
          <w:lang w:val="en-US"/>
        </w:rPr>
        <w:t>Sallenger</w:t>
      </w:r>
      <w:proofErr w:type="spellEnd"/>
      <w:r w:rsidRPr="00144248">
        <w:rPr>
          <w:lang w:val="en-US"/>
        </w:rPr>
        <w:t xml:space="preserve">, Jr., T. C. Lippmann, and J. W. Haines, “The application of video image processing to the study of </w:t>
      </w:r>
      <w:proofErr w:type="spellStart"/>
      <w:r w:rsidRPr="00144248">
        <w:rPr>
          <w:lang w:val="en-US"/>
        </w:rPr>
        <w:t>nearshore</w:t>
      </w:r>
      <w:proofErr w:type="spellEnd"/>
      <w:r w:rsidRPr="00144248">
        <w:rPr>
          <w:lang w:val="en-US"/>
        </w:rPr>
        <w:t xml:space="preserve"> processes”, Oceanogr</w:t>
      </w:r>
      <w:r w:rsidRPr="00144248">
        <w:rPr>
          <w:lang w:val="en-US"/>
        </w:rPr>
        <w:t>a</w:t>
      </w:r>
      <w:r w:rsidRPr="00144248">
        <w:rPr>
          <w:lang w:val="en-US"/>
        </w:rPr>
        <w:t xml:space="preserve">phy. </w:t>
      </w:r>
      <w:r w:rsidRPr="00144248">
        <w:t xml:space="preserve">1993. </w:t>
      </w:r>
      <w:proofErr w:type="spellStart"/>
      <w:r w:rsidRPr="00144248">
        <w:rPr>
          <w:lang w:val="en-US"/>
        </w:rPr>
        <w:t>Vol</w:t>
      </w:r>
      <w:proofErr w:type="spellEnd"/>
      <w:r w:rsidRPr="00144248">
        <w:t xml:space="preserve">. 6, </w:t>
      </w:r>
      <w:r w:rsidRPr="00144248">
        <w:rPr>
          <w:lang w:val="en-US"/>
        </w:rPr>
        <w:t>P</w:t>
      </w:r>
      <w:r w:rsidRPr="00144248">
        <w:t xml:space="preserve">. 85, </w:t>
      </w:r>
      <w:r w:rsidRPr="00144248">
        <w:rPr>
          <w:lang w:val="en-US"/>
        </w:rPr>
        <w:t>P</w:t>
      </w:r>
      <w:r w:rsidRPr="00144248">
        <w:t>. 78–85.</w:t>
      </w:r>
    </w:p>
    <w:p w:rsidR="00183B80" w:rsidRPr="00144248" w:rsidRDefault="00183B80" w:rsidP="00AC3793">
      <w:r w:rsidRPr="00144248">
        <w:t xml:space="preserve">23. Вращение в одной системе координат— </w:t>
      </w:r>
      <w:proofErr w:type="spellStart"/>
      <w:proofErr w:type="gramStart"/>
      <w:r w:rsidRPr="00144248">
        <w:t>Ви</w:t>
      </w:r>
      <w:proofErr w:type="gramEnd"/>
      <w:r w:rsidRPr="00144248">
        <w:t>киверситет</w:t>
      </w:r>
      <w:proofErr w:type="spellEnd"/>
      <w:r w:rsidRPr="00144248">
        <w:t xml:space="preserve"> – Режим дост</w:t>
      </w:r>
      <w:r w:rsidRPr="00144248">
        <w:t>у</w:t>
      </w:r>
      <w:r w:rsidRPr="00144248">
        <w:t xml:space="preserve">па: </w:t>
      </w:r>
      <w:hyperlink r:id="rId24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wikiversity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Вращение_в_одной_системе_координат</w:t>
        </w:r>
        <w:proofErr w:type="spellEnd"/>
      </w:hyperlink>
    </w:p>
    <w:p w:rsidR="00183B80" w:rsidRPr="00144248" w:rsidRDefault="00183B80" w:rsidP="00AC3793">
      <w:r w:rsidRPr="00144248">
        <w:lastRenderedPageBreak/>
        <w:t xml:space="preserve">24. Матрица поворота — Википедия – Режим доступа: </w:t>
      </w:r>
      <w:hyperlink r:id="rId25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wikipedia</w:t>
        </w:r>
        <w:proofErr w:type="spellEnd"/>
        <w:r w:rsidRPr="00144248">
          <w:rPr>
            <w:rStyle w:val="a5"/>
          </w:rPr>
          <w:t>.</w:t>
        </w:r>
        <w:r w:rsidRPr="00144248">
          <w:rPr>
            <w:rStyle w:val="a5"/>
            <w:lang w:val="en-US"/>
          </w:rPr>
          <w:t>org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wiki</w:t>
        </w:r>
        <w:r w:rsidRPr="00144248">
          <w:rPr>
            <w:rStyle w:val="a5"/>
          </w:rPr>
          <w:t>/</w:t>
        </w:r>
        <w:proofErr w:type="spellStart"/>
        <w:r w:rsidRPr="00144248">
          <w:rPr>
            <w:rStyle w:val="a5"/>
          </w:rPr>
          <w:t>Матрица_поворота</w:t>
        </w:r>
        <w:proofErr w:type="spellEnd"/>
      </w:hyperlink>
    </w:p>
    <w:p w:rsidR="00183B80" w:rsidRPr="00144248" w:rsidRDefault="00183B80" w:rsidP="00AC3793">
      <w:r w:rsidRPr="00144248">
        <w:t>25. Лурье А. И. Аналитическая механика — М.:</w:t>
      </w:r>
      <w:proofErr w:type="spellStart"/>
      <w:r w:rsidRPr="00144248">
        <w:t>Физматлит</w:t>
      </w:r>
      <w:proofErr w:type="spellEnd"/>
      <w:r w:rsidRPr="00144248">
        <w:t xml:space="preserve"> — 1961 г. — 824 с.</w:t>
      </w:r>
    </w:p>
    <w:p w:rsidR="00183B80" w:rsidRPr="00144248" w:rsidRDefault="00183B80" w:rsidP="00AC3793">
      <w:r w:rsidRPr="00144248">
        <w:t>26. Использование GPU для решения задач компьютерного зрения в би</w:t>
      </w:r>
      <w:r w:rsidRPr="00144248">
        <w:t>б</w:t>
      </w:r>
      <w:r w:rsidRPr="00144248">
        <w:t xml:space="preserve">лиотеке </w:t>
      </w:r>
      <w:proofErr w:type="spellStart"/>
      <w:r w:rsidRPr="00144248">
        <w:t>OpenCV</w:t>
      </w:r>
      <w:proofErr w:type="spellEnd"/>
      <w:r w:rsidRPr="00144248">
        <w:t xml:space="preserve"> – Режим доступа:</w:t>
      </w:r>
    </w:p>
    <w:p w:rsidR="00183B80" w:rsidRPr="00144248" w:rsidRDefault="00B1176F" w:rsidP="00AC3793">
      <w:pPr>
        <w:rPr>
          <w:rStyle w:val="a5"/>
        </w:rPr>
      </w:pPr>
      <w:hyperlink r:id="rId26" w:history="1">
        <w:r w:rsidR="00183B80" w:rsidRPr="00144248">
          <w:rPr>
            <w:rStyle w:val="a5"/>
            <w:lang w:val="en-US"/>
          </w:rPr>
          <w:t>https</w:t>
        </w:r>
        <w:r w:rsidR="00183B80" w:rsidRPr="00144248">
          <w:rPr>
            <w:rStyle w:val="a5"/>
          </w:rPr>
          <w:t>://</w:t>
        </w:r>
        <w:r w:rsidR="00183B80" w:rsidRPr="00144248">
          <w:rPr>
            <w:rStyle w:val="a5"/>
            <w:lang w:val="en-US"/>
          </w:rPr>
          <w:t>docs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google</w:t>
        </w:r>
        <w:proofErr w:type="spellEnd"/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com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viewer</w:t>
        </w:r>
        <w:r w:rsidR="00183B80" w:rsidRPr="00144248">
          <w:rPr>
            <w:rStyle w:val="a5"/>
          </w:rPr>
          <w:t>?</w:t>
        </w:r>
        <w:r w:rsidR="00183B80" w:rsidRPr="00144248">
          <w:rPr>
            <w:rStyle w:val="a5"/>
            <w:lang w:val="en-US"/>
          </w:rPr>
          <w:t>a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v</w:t>
        </w:r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q</w:t>
        </w:r>
        <w:r w:rsidR="00183B80" w:rsidRPr="00144248">
          <w:rPr>
            <w:rStyle w:val="a5"/>
          </w:rPr>
          <w:t>=</w:t>
        </w:r>
        <w:r w:rsidR="00183B80" w:rsidRPr="00144248">
          <w:rPr>
            <w:rStyle w:val="a5"/>
            <w:lang w:val="en-US"/>
          </w:rPr>
          <w:t>cache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T</w:t>
        </w:r>
        <w:r w:rsidR="00183B80" w:rsidRPr="00144248">
          <w:rPr>
            <w:rStyle w:val="a5"/>
          </w:rPr>
          <w:t>09</w:t>
        </w:r>
        <w:proofErr w:type="spellStart"/>
        <w:r w:rsidR="00183B80" w:rsidRPr="00144248">
          <w:rPr>
            <w:rStyle w:val="a5"/>
            <w:lang w:val="en-US"/>
          </w:rPr>
          <w:t>dp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hWRy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J</w:t>
        </w:r>
        <w:r w:rsidR="00183B80" w:rsidRPr="00144248">
          <w:rPr>
            <w:rStyle w:val="a5"/>
          </w:rPr>
          <w:t>:</w:t>
        </w:r>
        <w:r w:rsidR="00183B80" w:rsidRPr="00144248">
          <w:rPr>
            <w:rStyle w:val="a5"/>
            <w:lang w:val="en-US"/>
          </w:rPr>
          <w:t>agora</w:t>
        </w:r>
        <w:r w:rsidR="00183B80" w:rsidRPr="00144248">
          <w:rPr>
            <w:rStyle w:val="a5"/>
          </w:rPr>
          <w:t>.</w:t>
        </w:r>
        <w:r w:rsidR="00183B80" w:rsidRPr="00144248">
          <w:rPr>
            <w:rStyle w:val="a5"/>
            <w:lang w:val="en-US"/>
          </w:rPr>
          <w:t>guru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/</w:t>
        </w:r>
        <w:proofErr w:type="spellStart"/>
        <w:r w:rsidR="00183B80" w:rsidRPr="00144248">
          <w:rPr>
            <w:rStyle w:val="a5"/>
            <w:lang w:val="en-US"/>
          </w:rPr>
          <w:t>hpc</w:t>
        </w:r>
        <w:proofErr w:type="spellEnd"/>
        <w:r w:rsidR="00183B80" w:rsidRPr="00144248">
          <w:rPr>
            <w:rStyle w:val="a5"/>
          </w:rPr>
          <w:t>-</w:t>
        </w:r>
        <w:r w:rsidR="00183B80" w:rsidRPr="00144248">
          <w:rPr>
            <w:rStyle w:val="a5"/>
            <w:lang w:val="en-US"/>
          </w:rPr>
          <w:t>h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files</w:t>
        </w:r>
        <w:r w:rsidR="00183B80" w:rsidRPr="00144248">
          <w:rPr>
            <w:rStyle w:val="a5"/>
          </w:rPr>
          <w:t>/</w:t>
        </w:r>
        <w:r w:rsidR="00183B80" w:rsidRPr="00144248">
          <w:rPr>
            <w:rStyle w:val="a5"/>
            <w:lang w:val="en-US"/>
          </w:rPr>
          <w:t>Using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GPU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for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computer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vision</w:t>
        </w:r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in</w:t>
        </w:r>
        <w:r w:rsidR="00183B80" w:rsidRPr="00144248">
          <w:rPr>
            <w:rStyle w:val="a5"/>
          </w:rPr>
          <w:t>_</w:t>
        </w:r>
        <w:proofErr w:type="spellStart"/>
        <w:r w:rsidR="00183B80" w:rsidRPr="00144248">
          <w:rPr>
            <w:rStyle w:val="a5"/>
            <w:lang w:val="en-US"/>
          </w:rPr>
          <w:t>OpenCV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library</w:t>
        </w:r>
        <w:r w:rsidR="00183B80" w:rsidRPr="00144248">
          <w:rPr>
            <w:rStyle w:val="a5"/>
          </w:rPr>
          <w:t>.</w:t>
        </w:r>
        <w:proofErr w:type="spellStart"/>
        <w:r w:rsidR="00183B80" w:rsidRPr="00144248">
          <w:rPr>
            <w:rStyle w:val="a5"/>
            <w:lang w:val="en-US"/>
          </w:rPr>
          <w:t>pdf</w:t>
        </w:r>
        <w:proofErr w:type="spellEnd"/>
        <w:r w:rsidR="00183B80" w:rsidRPr="00144248">
          <w:rPr>
            <w:rStyle w:val="a5"/>
          </w:rPr>
          <w:t>+&amp;</w:t>
        </w:r>
        <w:r w:rsidR="00183B80" w:rsidRPr="00144248">
          <w:rPr>
            <w:rStyle w:val="a5"/>
            <w:lang w:val="en-US"/>
          </w:rPr>
          <w:t>hl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gl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ru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pid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bl</w:t>
        </w:r>
        <w:proofErr w:type="spellEnd"/>
        <w:r w:rsidR="00183B80" w:rsidRPr="00144248">
          <w:rPr>
            <w:rStyle w:val="a5"/>
          </w:rPr>
          <w:t>&amp;</w:t>
        </w:r>
        <w:proofErr w:type="spellStart"/>
        <w:r w:rsidR="00183B80" w:rsidRPr="00144248">
          <w:rPr>
            <w:rStyle w:val="a5"/>
            <w:lang w:val="en-US"/>
          </w:rPr>
          <w:t>srcid</w:t>
        </w:r>
        <w:proofErr w:type="spellEnd"/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ADGEEShIycclmOxBOLkpqmLz</w:t>
        </w:r>
        <w:proofErr w:type="spellEnd"/>
        <w:r w:rsidR="00183B80" w:rsidRPr="00144248">
          <w:rPr>
            <w:rStyle w:val="a5"/>
          </w:rPr>
          <w:t>_6</w:t>
        </w:r>
        <w:proofErr w:type="spellStart"/>
        <w:r w:rsidR="00183B80" w:rsidRPr="00144248">
          <w:rPr>
            <w:rStyle w:val="a5"/>
            <w:lang w:val="en-US"/>
          </w:rPr>
          <w:t>WJEquDMzD</w:t>
        </w:r>
        <w:proofErr w:type="spellEnd"/>
        <w:r w:rsidR="00183B80" w:rsidRPr="00144248">
          <w:rPr>
            <w:rStyle w:val="a5"/>
          </w:rPr>
          <w:t>9</w:t>
        </w:r>
        <w:proofErr w:type="spellStart"/>
        <w:r w:rsidR="00183B80" w:rsidRPr="00144248">
          <w:rPr>
            <w:rStyle w:val="a5"/>
            <w:lang w:val="en-US"/>
          </w:rPr>
          <w:t>XoTZ</w:t>
        </w:r>
        <w:proofErr w:type="spellEnd"/>
        <w:r w:rsidR="00183B80" w:rsidRPr="00144248">
          <w:rPr>
            <w:rStyle w:val="a5"/>
          </w:rPr>
          <w:t>7</w:t>
        </w:r>
        <w:r w:rsidR="00183B80" w:rsidRPr="00144248">
          <w:rPr>
            <w:rStyle w:val="a5"/>
            <w:lang w:val="en-US"/>
          </w:rPr>
          <w:t>Ft</w:t>
        </w:r>
        <w:r w:rsidR="00183B80" w:rsidRPr="00144248">
          <w:rPr>
            <w:rStyle w:val="a5"/>
          </w:rPr>
          <w:t>8</w:t>
        </w:r>
        <w:proofErr w:type="spellStart"/>
        <w:r w:rsidR="00183B80" w:rsidRPr="00144248">
          <w:rPr>
            <w:rStyle w:val="a5"/>
            <w:lang w:val="en-US"/>
          </w:rPr>
          <w:t>auLGTltb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gvGvCFizlqTNuxJJGE</w:t>
        </w:r>
        <w:proofErr w:type="spellEnd"/>
        <w:r w:rsidR="00183B80" w:rsidRPr="00144248">
          <w:rPr>
            <w:rStyle w:val="a5"/>
          </w:rPr>
          <w:t>8</w:t>
        </w:r>
        <w:r w:rsidR="00183B80" w:rsidRPr="00144248">
          <w:rPr>
            <w:rStyle w:val="a5"/>
            <w:lang w:val="en-US"/>
          </w:rPr>
          <w:t>S</w:t>
        </w:r>
        <w:r w:rsidR="00183B80" w:rsidRPr="00144248">
          <w:rPr>
            <w:rStyle w:val="a5"/>
          </w:rPr>
          <w:t>28</w:t>
        </w:r>
        <w:r w:rsidR="00183B80" w:rsidRPr="00144248">
          <w:rPr>
            <w:rStyle w:val="a5"/>
            <w:lang w:val="en-US"/>
          </w:rPr>
          <w:t>R</w:t>
        </w:r>
        <w:r w:rsidR="00183B80" w:rsidRPr="00144248">
          <w:rPr>
            <w:rStyle w:val="a5"/>
          </w:rPr>
          <w:t>4</w:t>
        </w:r>
        <w:r w:rsidR="00183B80" w:rsidRPr="00144248">
          <w:rPr>
            <w:rStyle w:val="a5"/>
            <w:lang w:val="en-US"/>
          </w:rPr>
          <w:t>n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fV</w:t>
        </w:r>
        <w:proofErr w:type="spellEnd"/>
        <w:r w:rsidR="00183B80" w:rsidRPr="00144248">
          <w:rPr>
            <w:rStyle w:val="a5"/>
          </w:rPr>
          <w:t>1</w:t>
        </w:r>
        <w:proofErr w:type="spellStart"/>
        <w:r w:rsidR="00183B80" w:rsidRPr="00144248">
          <w:rPr>
            <w:rStyle w:val="a5"/>
            <w:lang w:val="en-US"/>
          </w:rPr>
          <w:t>Hnw</w:t>
        </w:r>
        <w:proofErr w:type="spellEnd"/>
        <w:r w:rsidR="00183B80" w:rsidRPr="00144248">
          <w:rPr>
            <w:rStyle w:val="a5"/>
          </w:rPr>
          <w:t>021</w:t>
        </w:r>
        <w:proofErr w:type="spellStart"/>
        <w:r w:rsidR="00183B80" w:rsidRPr="00144248">
          <w:rPr>
            <w:rStyle w:val="a5"/>
            <w:lang w:val="en-US"/>
          </w:rPr>
          <w:t>ffaLpw</w:t>
        </w:r>
        <w:proofErr w:type="spellEnd"/>
        <w:r w:rsidR="00183B80" w:rsidRPr="00144248">
          <w:rPr>
            <w:rStyle w:val="a5"/>
          </w:rPr>
          <w:t>6</w:t>
        </w:r>
        <w:r w:rsidR="00183B80" w:rsidRPr="00144248">
          <w:rPr>
            <w:rStyle w:val="a5"/>
            <w:lang w:val="en-US"/>
          </w:rPr>
          <w:t>D</w:t>
        </w:r>
        <w:r w:rsidR="00183B80" w:rsidRPr="00144248">
          <w:rPr>
            <w:rStyle w:val="a5"/>
          </w:rPr>
          <w:t>0</w:t>
        </w:r>
        <w:proofErr w:type="spellStart"/>
        <w:r w:rsidR="00183B80" w:rsidRPr="00144248">
          <w:rPr>
            <w:rStyle w:val="a5"/>
            <w:lang w:val="en-US"/>
          </w:rPr>
          <w:t>nygpreKtStJFbp</w:t>
        </w:r>
        <w:proofErr w:type="spellEnd"/>
        <w:r w:rsidR="00183B80" w:rsidRPr="00144248">
          <w:rPr>
            <w:rStyle w:val="a5"/>
          </w:rPr>
          <w:t>3_</w:t>
        </w:r>
        <w:proofErr w:type="spellStart"/>
        <w:r w:rsidR="00183B80" w:rsidRPr="00144248">
          <w:rPr>
            <w:rStyle w:val="a5"/>
            <w:lang w:val="en-US"/>
          </w:rPr>
          <w:t>zW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iVqUGs</w:t>
        </w:r>
        <w:proofErr w:type="spellEnd"/>
        <w:r w:rsidR="00183B80" w:rsidRPr="00144248">
          <w:rPr>
            <w:rStyle w:val="a5"/>
          </w:rPr>
          <w:t>_</w:t>
        </w:r>
        <w:r w:rsidR="00183B80" w:rsidRPr="00144248">
          <w:rPr>
            <w:rStyle w:val="a5"/>
            <w:lang w:val="en-US"/>
          </w:rPr>
          <w:t>GXC</w:t>
        </w:r>
        <w:r w:rsidR="00183B80" w:rsidRPr="00144248">
          <w:rPr>
            <w:rStyle w:val="a5"/>
          </w:rPr>
          <w:t>3</w:t>
        </w:r>
        <w:proofErr w:type="spellStart"/>
        <w:r w:rsidR="00183B80" w:rsidRPr="00144248">
          <w:rPr>
            <w:rStyle w:val="a5"/>
            <w:lang w:val="en-US"/>
          </w:rPr>
          <w:t>unMzPGP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VKyXO</w:t>
        </w:r>
        <w:proofErr w:type="spellEnd"/>
        <w:r w:rsidR="00183B80" w:rsidRPr="00144248">
          <w:rPr>
            <w:rStyle w:val="a5"/>
          </w:rPr>
          <w:t>&amp;</w:t>
        </w:r>
        <w:r w:rsidR="00183B80" w:rsidRPr="00144248">
          <w:rPr>
            <w:rStyle w:val="a5"/>
            <w:lang w:val="en-US"/>
          </w:rPr>
          <w:t>sig</w:t>
        </w:r>
        <w:r w:rsidR="00183B80" w:rsidRPr="00144248">
          <w:rPr>
            <w:rStyle w:val="a5"/>
          </w:rPr>
          <w:t>=</w:t>
        </w:r>
        <w:proofErr w:type="spellStart"/>
        <w:r w:rsidR="00183B80" w:rsidRPr="00144248">
          <w:rPr>
            <w:rStyle w:val="a5"/>
            <w:lang w:val="en-US"/>
          </w:rPr>
          <w:t>AHIEtbRBmnd</w:t>
        </w:r>
        <w:proofErr w:type="spellEnd"/>
        <w:r w:rsidR="00183B80" w:rsidRPr="00144248">
          <w:rPr>
            <w:rStyle w:val="a5"/>
          </w:rPr>
          <w:t>7</w:t>
        </w:r>
        <w:proofErr w:type="spellStart"/>
        <w:r w:rsidR="00183B80" w:rsidRPr="00144248">
          <w:rPr>
            <w:rStyle w:val="a5"/>
            <w:lang w:val="en-US"/>
          </w:rPr>
          <w:t>FXJgBlHlYHjgN</w:t>
        </w:r>
        <w:proofErr w:type="spellEnd"/>
        <w:r w:rsidR="00183B80" w:rsidRPr="00144248">
          <w:rPr>
            <w:rStyle w:val="a5"/>
          </w:rPr>
          <w:t>6</w:t>
        </w:r>
        <w:proofErr w:type="spellStart"/>
        <w:r w:rsidR="00183B80" w:rsidRPr="00144248">
          <w:rPr>
            <w:rStyle w:val="a5"/>
            <w:lang w:val="en-US"/>
          </w:rPr>
          <w:t>bwoy</w:t>
        </w:r>
        <w:proofErr w:type="spellEnd"/>
        <w:r w:rsidR="00183B80" w:rsidRPr="00144248">
          <w:rPr>
            <w:rStyle w:val="a5"/>
          </w:rPr>
          <w:t>-3</w:t>
        </w:r>
        <w:proofErr w:type="spellStart"/>
        <w:r w:rsidR="00183B80" w:rsidRPr="00144248">
          <w:rPr>
            <w:rStyle w:val="a5"/>
            <w:lang w:val="en-US"/>
          </w:rPr>
          <w:t>Ww</w:t>
        </w:r>
        <w:proofErr w:type="spellEnd"/>
      </w:hyperlink>
    </w:p>
    <w:p w:rsidR="00183B80" w:rsidRPr="00144248" w:rsidRDefault="00183B80" w:rsidP="00AC3793">
      <w:pPr>
        <w:rPr>
          <w:rStyle w:val="a5"/>
        </w:rPr>
      </w:pPr>
      <w:r w:rsidRPr="00144248">
        <w:t xml:space="preserve">27. Развитие вычислений на </w:t>
      </w:r>
      <w:r w:rsidRPr="00144248">
        <w:rPr>
          <w:lang w:val="en-US"/>
        </w:rPr>
        <w:t>GPU</w:t>
      </w:r>
      <w:r w:rsidRPr="00144248">
        <w:t xml:space="preserve">: преимущества архитектуры </w:t>
      </w:r>
      <w:r w:rsidRPr="00144248">
        <w:rPr>
          <w:lang w:val="en-US"/>
        </w:rPr>
        <w:t>Fermi</w:t>
      </w:r>
      <w:r w:rsidRPr="00144248">
        <w:t xml:space="preserve"> — МИР </w:t>
      </w:r>
      <w:r w:rsidRPr="00144248">
        <w:rPr>
          <w:lang w:val="en-US"/>
        </w:rPr>
        <w:t>NVIDIA</w:t>
      </w:r>
      <w:r w:rsidRPr="00144248">
        <w:t xml:space="preserve"> – Режим доступа: </w:t>
      </w:r>
      <w:hyperlink r:id="rId27" w:history="1">
        <w:r w:rsidRPr="00144248">
          <w:rPr>
            <w:rStyle w:val="a5"/>
            <w:lang w:val="en-US"/>
          </w:rPr>
          <w:t>http</w:t>
        </w:r>
        <w:r w:rsidRPr="00144248">
          <w:rPr>
            <w:rStyle w:val="a5"/>
          </w:rPr>
          <w:t>://</w:t>
        </w:r>
        <w:proofErr w:type="spellStart"/>
        <w:r w:rsidRPr="00144248">
          <w:rPr>
            <w:rStyle w:val="a5"/>
            <w:lang w:val="en-US"/>
          </w:rPr>
          <w:t>nvworld</w:t>
        </w:r>
        <w:proofErr w:type="spellEnd"/>
        <w:r w:rsidRPr="00144248">
          <w:rPr>
            <w:rStyle w:val="a5"/>
          </w:rPr>
          <w:t>.</w:t>
        </w:r>
        <w:proofErr w:type="spellStart"/>
        <w:r w:rsidRPr="00144248">
          <w:rPr>
            <w:rStyle w:val="a5"/>
            <w:lang w:val="en-US"/>
          </w:rPr>
          <w:t>ru</w:t>
        </w:r>
        <w:proofErr w:type="spellEnd"/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articles</w:t>
        </w:r>
        <w:r w:rsidRPr="00144248">
          <w:rPr>
            <w:rStyle w:val="a5"/>
          </w:rPr>
          <w:t>/</w:t>
        </w:r>
        <w:r w:rsidRPr="00144248">
          <w:rPr>
            <w:rStyle w:val="a5"/>
            <w:lang w:val="en-US"/>
          </w:rPr>
          <w:t>calculations</w:t>
        </w:r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on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gpu</w:t>
        </w:r>
        <w:proofErr w:type="spellEnd"/>
        <w:r w:rsidRPr="00144248">
          <w:rPr>
            <w:rStyle w:val="a5"/>
          </w:rPr>
          <w:t>-</w:t>
        </w:r>
        <w:r w:rsidRPr="00144248">
          <w:rPr>
            <w:rStyle w:val="a5"/>
            <w:lang w:val="en-US"/>
          </w:rPr>
          <w:t>advantages</w:t>
        </w:r>
        <w:r w:rsidRPr="00144248">
          <w:rPr>
            <w:rStyle w:val="a5"/>
          </w:rPr>
          <w:t>-</w:t>
        </w:r>
        <w:proofErr w:type="spellStart"/>
        <w:r w:rsidRPr="00144248">
          <w:rPr>
            <w:rStyle w:val="a5"/>
            <w:lang w:val="en-US"/>
          </w:rPr>
          <w:t>fermi</w:t>
        </w:r>
        <w:proofErr w:type="spellEnd"/>
        <w:r w:rsidRPr="00144248">
          <w:rPr>
            <w:rStyle w:val="a5"/>
          </w:rPr>
          <w:t>/</w:t>
        </w:r>
      </w:hyperlink>
    </w:p>
    <w:p w:rsidR="00183B80" w:rsidRPr="00144248" w:rsidRDefault="00183B80" w:rsidP="00AC3793">
      <w:r w:rsidRPr="00144248">
        <w:t xml:space="preserve">28. С.С. Ефимов, ОБЗОР </w:t>
      </w:r>
      <w:proofErr w:type="gramStart"/>
      <w:r w:rsidRPr="00144248">
        <w:t>МЕТОДОВ РАСПАРАЛЛЕЛИВАНИЯ АЛГ</w:t>
      </w:r>
      <w:r w:rsidRPr="00144248">
        <w:t>О</w:t>
      </w:r>
      <w:r w:rsidRPr="00144248">
        <w:t>РИТМОВ РЕШЕНИЯ НЕКОТОРЫХ ЗАДАЧ ВЫЧИСЛИТЕЛЬНОЙ ДИСКРЕ</w:t>
      </w:r>
      <w:r w:rsidRPr="00144248">
        <w:t>Т</w:t>
      </w:r>
      <w:r w:rsidRPr="00144248">
        <w:t>НОЙ</w:t>
      </w:r>
      <w:proofErr w:type="gramEnd"/>
      <w:r w:rsidRPr="00144248">
        <w:t xml:space="preserve"> МАТЕМАТИКИ – Математические структуры и моделирование 2007, </w:t>
      </w:r>
      <w:proofErr w:type="spellStart"/>
      <w:r w:rsidRPr="00144248">
        <w:t>вып</w:t>
      </w:r>
      <w:proofErr w:type="spellEnd"/>
      <w:r w:rsidRPr="00144248">
        <w:t>. 17, с. 72–93</w:t>
      </w:r>
    </w:p>
    <w:p w:rsidR="00183B80" w:rsidRPr="00144248" w:rsidRDefault="00183B80" w:rsidP="00AC3793">
      <w:r w:rsidRPr="00144248">
        <w:t xml:space="preserve">29. </w:t>
      </w:r>
      <w:proofErr w:type="spellStart"/>
      <w:r w:rsidRPr="00144248">
        <w:t>Гергель</w:t>
      </w:r>
      <w:proofErr w:type="spellEnd"/>
      <w:r w:rsidRPr="00144248">
        <w:t xml:space="preserve"> В.П., </w:t>
      </w:r>
      <w:proofErr w:type="spellStart"/>
      <w:r w:rsidRPr="00144248">
        <w:t>Стронгин</w:t>
      </w:r>
      <w:proofErr w:type="spellEnd"/>
      <w:r w:rsidRPr="00144248">
        <w:t xml:space="preserve"> Р.Г. Основы параллельных вычислений для мн</w:t>
      </w:r>
      <w:r w:rsidRPr="00144248">
        <w:t>о</w:t>
      </w:r>
      <w:r w:rsidRPr="00144248">
        <w:t xml:space="preserve">гопроцессорных вычислительных систем. Учебное пособие: Изд. 2-е, </w:t>
      </w:r>
      <w:proofErr w:type="spellStart"/>
      <w:r w:rsidRPr="00144248">
        <w:t>доп</w:t>
      </w:r>
      <w:proofErr w:type="spellEnd"/>
      <w:r w:rsidRPr="00144248">
        <w:t xml:space="preserve">-е. </w:t>
      </w:r>
      <w:proofErr w:type="spellStart"/>
      <w:r w:rsidRPr="00144248">
        <w:t>Н.Новгород</w:t>
      </w:r>
      <w:proofErr w:type="spellEnd"/>
      <w:r w:rsidRPr="00144248">
        <w:t>: изд-во ННГУ, 2003.</w:t>
      </w:r>
    </w:p>
    <w:p w:rsidR="00183B80" w:rsidRPr="00144248" w:rsidRDefault="00183B80" w:rsidP="00AC3793">
      <w:r w:rsidRPr="00144248">
        <w:t>30. Миллер Р., Боксер Л. Последовательные и параллельные алгоритмы: Общий подход. М: Бином. Лаборатория знаний, 2006. 406 с.</w:t>
      </w:r>
    </w:p>
    <w:p w:rsidR="00183B80" w:rsidRPr="00144248" w:rsidRDefault="00183B80" w:rsidP="00AC3793">
      <w:r w:rsidRPr="00144248">
        <w:t xml:space="preserve">31. </w:t>
      </w:r>
      <w:proofErr w:type="spellStart"/>
      <w:r w:rsidRPr="00144248">
        <w:t>Букатов</w:t>
      </w:r>
      <w:proofErr w:type="spellEnd"/>
      <w:r w:rsidRPr="00144248">
        <w:t xml:space="preserve"> А. А., </w:t>
      </w:r>
      <w:proofErr w:type="spellStart"/>
      <w:r w:rsidRPr="00144248">
        <w:t>Дацюк</w:t>
      </w:r>
      <w:proofErr w:type="spellEnd"/>
      <w:r w:rsidRPr="00144248">
        <w:t xml:space="preserve"> В. Н., </w:t>
      </w:r>
      <w:proofErr w:type="spellStart"/>
      <w:r w:rsidRPr="00144248">
        <w:t>Жегуло</w:t>
      </w:r>
      <w:proofErr w:type="spellEnd"/>
      <w:r w:rsidRPr="00144248">
        <w:t xml:space="preserve"> А. И. Программирование многопр</w:t>
      </w:r>
      <w:r w:rsidRPr="00144248">
        <w:t>о</w:t>
      </w:r>
      <w:r w:rsidRPr="00144248">
        <w:t>цессорных вычислительных систем. Ростов-на-Дону: Изд-в</w:t>
      </w:r>
      <w:proofErr w:type="gramStart"/>
      <w:r w:rsidRPr="00144248">
        <w:t>о ООО</w:t>
      </w:r>
      <w:proofErr w:type="gramEnd"/>
      <w:r w:rsidRPr="00144248">
        <w:t xml:space="preserve"> «ЦВВР», 2003. 208 с.</w:t>
      </w:r>
    </w:p>
    <w:p w:rsidR="00183B80" w:rsidRPr="00144248" w:rsidRDefault="00183B80" w:rsidP="00AC3793">
      <w:r w:rsidRPr="00144248">
        <w:t xml:space="preserve">32. Белый тон фотоизображения льда является основным дешифровочным признаком наледей. Кроме </w:t>
      </w:r>
      <w:proofErr w:type="gramStart"/>
      <w:r w:rsidRPr="00144248">
        <w:t>прямых</w:t>
      </w:r>
      <w:proofErr w:type="gramEnd"/>
      <w:r w:rsidRPr="00144248">
        <w:t xml:space="preserve"> </w:t>
      </w:r>
      <w:proofErr w:type="spellStart"/>
      <w:r w:rsidRPr="00144248">
        <w:t>призн</w:t>
      </w:r>
      <w:proofErr w:type="spellEnd"/>
      <w:r w:rsidRPr="00144248">
        <w:t xml:space="preserve"> - AviationsWeb.ru – Режим доступа: </w:t>
      </w:r>
      <w:hyperlink r:id="rId28" w:history="1">
        <w:r w:rsidRPr="00144248">
          <w:rPr>
            <w:rStyle w:val="a5"/>
          </w:rPr>
          <w:t>http://www.aviationsweb.ru/study-30-8.html</w:t>
        </w:r>
      </w:hyperlink>
    </w:p>
    <w:p w:rsidR="00183B80" w:rsidRPr="0091089E" w:rsidRDefault="00183B80" w:rsidP="00AC3793">
      <w:r w:rsidRPr="00144248">
        <w:lastRenderedPageBreak/>
        <w:t xml:space="preserve">33. Назаров А.С. Фотограмметрия: учебное пособие для студентов вузов. Мн.: </w:t>
      </w:r>
      <w:proofErr w:type="spellStart"/>
      <w:r w:rsidRPr="00144248">
        <w:t>ТетраСистемс</w:t>
      </w:r>
      <w:proofErr w:type="spellEnd"/>
      <w:r w:rsidRPr="00144248">
        <w:t>, 2006. 368с.</w:t>
      </w:r>
    </w:p>
    <w:p w:rsidR="007D5C0A" w:rsidRPr="00B0769B" w:rsidRDefault="007D5C0A" w:rsidP="00AC3793">
      <w:pPr>
        <w:rPr>
          <w:rStyle w:val="a5"/>
        </w:rPr>
      </w:pPr>
      <w:r w:rsidRPr="007D5C0A">
        <w:t xml:space="preserve">34. Постановление Правительства РФ от 28.07.2000 </w:t>
      </w:r>
      <w:r w:rsidRPr="007D5C0A">
        <w:rPr>
          <w:lang w:val="en-US"/>
        </w:rPr>
        <w:t>N</w:t>
      </w:r>
      <w:r w:rsidRPr="007D5C0A">
        <w:t xml:space="preserve"> 568 "Об установл</w:t>
      </w:r>
      <w:r w:rsidRPr="007D5C0A">
        <w:t>е</w:t>
      </w:r>
      <w:r w:rsidRPr="007D5C0A">
        <w:t xml:space="preserve">нии единых государственных систем координат" - Нормативные правовые акты - Бланки и документы - Управление </w:t>
      </w:r>
      <w:proofErr w:type="spellStart"/>
      <w:r w:rsidRPr="007D5C0A">
        <w:t>Росреестра</w:t>
      </w:r>
      <w:proofErr w:type="spellEnd"/>
      <w:r w:rsidRPr="007D5C0A">
        <w:t xml:space="preserve"> по Владимирской области </w:t>
      </w:r>
      <w:r>
        <w:t>–</w:t>
      </w:r>
      <w:r w:rsidRPr="007D5C0A">
        <w:t xml:space="preserve"> </w:t>
      </w:r>
      <w:proofErr w:type="spellStart"/>
      <w:r w:rsidRPr="007D5C0A">
        <w:t>Роср</w:t>
      </w:r>
      <w:r w:rsidRPr="007D5C0A">
        <w:t>е</w:t>
      </w:r>
      <w:r w:rsidRPr="007D5C0A">
        <w:t>естр</w:t>
      </w:r>
      <w:proofErr w:type="spellEnd"/>
      <w:r>
        <w:t xml:space="preserve"> </w:t>
      </w:r>
      <w:r w:rsidR="008C4E27" w:rsidRPr="00144248">
        <w:t>– Режим доступа:</w:t>
      </w:r>
      <w:r w:rsidR="008C4E27">
        <w:t xml:space="preserve"> </w:t>
      </w:r>
      <w:hyperlink r:id="rId29" w:history="1">
        <w:r w:rsidR="005A209C" w:rsidRPr="005C105F">
          <w:rPr>
            <w:rStyle w:val="a5"/>
            <w:lang w:val="en-US"/>
          </w:rPr>
          <w:t>http</w:t>
        </w:r>
        <w:r w:rsidR="005A209C" w:rsidRPr="005C105F">
          <w:rPr>
            <w:rStyle w:val="a5"/>
          </w:rPr>
          <w:t>://</w:t>
        </w:r>
        <w:r w:rsidR="005A209C" w:rsidRPr="005C105F">
          <w:rPr>
            <w:rStyle w:val="a5"/>
            <w:lang w:val="en-US"/>
          </w:rPr>
          <w:t>www</w:t>
        </w:r>
        <w:r w:rsidR="005A209C" w:rsidRPr="005C105F">
          <w:rPr>
            <w:rStyle w:val="a5"/>
          </w:rPr>
          <w:t>.</w:t>
        </w:r>
        <w:r w:rsidR="005A209C" w:rsidRPr="005C105F">
          <w:rPr>
            <w:rStyle w:val="a5"/>
            <w:lang w:val="en-US"/>
          </w:rPr>
          <w:t>to</w:t>
        </w:r>
        <w:r w:rsidR="005A209C" w:rsidRPr="005C105F">
          <w:rPr>
            <w:rStyle w:val="a5"/>
          </w:rPr>
          <w:t>33.</w:t>
        </w:r>
        <w:proofErr w:type="spellStart"/>
        <w:r w:rsidR="005A209C" w:rsidRPr="005C105F">
          <w:rPr>
            <w:rStyle w:val="a5"/>
            <w:lang w:val="en-US"/>
          </w:rPr>
          <w:t>rosreestr</w:t>
        </w:r>
        <w:proofErr w:type="spellEnd"/>
        <w:r w:rsidR="005A209C" w:rsidRPr="005C105F">
          <w:rPr>
            <w:rStyle w:val="a5"/>
          </w:rPr>
          <w:t>.</w:t>
        </w:r>
        <w:proofErr w:type="spellStart"/>
        <w:r w:rsidR="005A209C" w:rsidRPr="005C105F">
          <w:rPr>
            <w:rStyle w:val="a5"/>
            <w:lang w:val="en-US"/>
          </w:rPr>
          <w:t>ru</w:t>
        </w:r>
        <w:proofErr w:type="spellEnd"/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/</w:t>
        </w:r>
        <w:r w:rsidR="005A209C" w:rsidRPr="005C105F">
          <w:rPr>
            <w:rStyle w:val="a5"/>
            <w:lang w:val="en-US"/>
          </w:rPr>
          <w:t>blanks</w:t>
        </w:r>
        <w:r w:rsidR="005A209C" w:rsidRPr="005C105F">
          <w:rPr>
            <w:rStyle w:val="a5"/>
          </w:rPr>
          <w:t>_</w:t>
        </w:r>
        <w:r w:rsidR="005A209C" w:rsidRPr="005C105F">
          <w:rPr>
            <w:rStyle w:val="a5"/>
            <w:lang w:val="en-US"/>
          </w:rPr>
          <w:t>norm</w:t>
        </w:r>
        <w:r w:rsidR="005A209C" w:rsidRPr="005C105F">
          <w:rPr>
            <w:rStyle w:val="a5"/>
          </w:rPr>
          <w:t>/1027239/</w:t>
        </w:r>
      </w:hyperlink>
    </w:p>
    <w:p w:rsidR="00E87EFC" w:rsidRPr="00E87EFC" w:rsidRDefault="00E87EFC" w:rsidP="00AC3793">
      <w:r w:rsidRPr="00E87EFC">
        <w:t>35..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1. // Научно-техническая информация. Сер. 2. 2000. №7. С. 18-28.</w:t>
      </w:r>
    </w:p>
    <w:p w:rsidR="00E87EFC" w:rsidRPr="00E87EFC" w:rsidRDefault="00E87EFC" w:rsidP="00AC3793">
      <w:r>
        <w:t>36</w:t>
      </w:r>
      <w:r w:rsidRPr="00E87EFC">
        <w:t>.</w:t>
      </w:r>
      <w:r w:rsidRPr="00E87EFC">
        <w:tab/>
      </w:r>
      <w:proofErr w:type="spellStart"/>
      <w:r w:rsidRPr="00E87EFC">
        <w:t>Клещев</w:t>
      </w:r>
      <w:proofErr w:type="spellEnd"/>
      <w:r w:rsidRPr="00E87EFC">
        <w:t xml:space="preserve"> А.С., Артемьева И.Л. Необогащенные системы логических соотношений. Часть 2. // Научно-техническая информация. Сер. 2. 2000. №8. С. 8-18.</w:t>
      </w:r>
    </w:p>
    <w:p w:rsidR="005A209C" w:rsidRPr="007D5C0A" w:rsidRDefault="005A209C" w:rsidP="00AC3793"/>
    <w:sectPr w:rsidR="005A209C" w:rsidRPr="007D5C0A" w:rsidSect="00DE094D">
      <w:footerReference w:type="default" r:id="rId30"/>
      <w:pgSz w:w="11906" w:h="16838"/>
      <w:pgMar w:top="1134" w:right="566" w:bottom="1135" w:left="1418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226" w:rsidRDefault="00780226" w:rsidP="00AC3793">
      <w:r>
        <w:separator/>
      </w:r>
    </w:p>
  </w:endnote>
  <w:endnote w:type="continuationSeparator" w:id="0">
    <w:p w:rsidR="00780226" w:rsidRDefault="00780226" w:rsidP="00AC3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88782"/>
      <w:docPartObj>
        <w:docPartGallery w:val="Page Numbers (Bottom of Page)"/>
        <w:docPartUnique/>
      </w:docPartObj>
    </w:sdtPr>
    <w:sdtContent>
      <w:p w:rsidR="00CD5211" w:rsidRDefault="00CD5211" w:rsidP="00AC3793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6E31">
          <w:rPr>
            <w:noProof/>
          </w:rPr>
          <w:t>62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226" w:rsidRDefault="00780226" w:rsidP="00AC3793">
      <w:r>
        <w:separator/>
      </w:r>
    </w:p>
  </w:footnote>
  <w:footnote w:type="continuationSeparator" w:id="0">
    <w:p w:rsidR="00780226" w:rsidRDefault="00780226" w:rsidP="00AC37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F08AD"/>
    <w:multiLevelType w:val="hybridMultilevel"/>
    <w:tmpl w:val="0F904F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2B15404"/>
    <w:multiLevelType w:val="hybridMultilevel"/>
    <w:tmpl w:val="D73E1E2C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18EB1BBB"/>
    <w:multiLevelType w:val="hybridMultilevel"/>
    <w:tmpl w:val="00CE60C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AA15AB7"/>
    <w:multiLevelType w:val="hybridMultilevel"/>
    <w:tmpl w:val="EB5266C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>
    <w:nsid w:val="1DFA3F2A"/>
    <w:multiLevelType w:val="hybridMultilevel"/>
    <w:tmpl w:val="97E25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C45780"/>
    <w:multiLevelType w:val="multilevel"/>
    <w:tmpl w:val="14EA919C"/>
    <w:styleLink w:val="1"/>
    <w:lvl w:ilvl="0">
      <w:start w:val="1"/>
      <w:numFmt w:val="decimal"/>
      <w:lvlText w:val="Глава %1"/>
      <w:lvlJc w:val="left"/>
      <w:pPr>
        <w:ind w:left="432" w:hanging="432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2E873BA8"/>
    <w:multiLevelType w:val="hybridMultilevel"/>
    <w:tmpl w:val="B420D494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343357CC"/>
    <w:multiLevelType w:val="hybridMultilevel"/>
    <w:tmpl w:val="456A6574"/>
    <w:lvl w:ilvl="0" w:tplc="8690A7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23A3C"/>
    <w:multiLevelType w:val="hybridMultilevel"/>
    <w:tmpl w:val="0CEAC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1F4BF8"/>
    <w:multiLevelType w:val="hybridMultilevel"/>
    <w:tmpl w:val="37926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C6389"/>
    <w:multiLevelType w:val="hybridMultilevel"/>
    <w:tmpl w:val="721C325E"/>
    <w:lvl w:ilvl="0" w:tplc="1032A3A2">
      <w:start w:val="1"/>
      <w:numFmt w:val="bullet"/>
      <w:lvlText w:val="-"/>
      <w:lvlJc w:val="left"/>
      <w:pPr>
        <w:ind w:left="1440" w:hanging="360"/>
      </w:pPr>
      <w:rPr>
        <w:rFonts w:ascii="Sylfaen" w:hAnsi="Sylfae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7B1F92"/>
    <w:multiLevelType w:val="multilevel"/>
    <w:tmpl w:val="FEA4678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3FB424D9"/>
    <w:multiLevelType w:val="hybridMultilevel"/>
    <w:tmpl w:val="84C6486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40460FCD"/>
    <w:multiLevelType w:val="hybridMultilevel"/>
    <w:tmpl w:val="AE661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2703C"/>
    <w:multiLevelType w:val="hybridMultilevel"/>
    <w:tmpl w:val="63504EBC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F82D0C"/>
    <w:multiLevelType w:val="multilevel"/>
    <w:tmpl w:val="AA9A53B6"/>
    <w:lvl w:ilvl="0">
      <w:start w:val="1"/>
      <w:numFmt w:val="decimal"/>
      <w:pStyle w:val="10"/>
      <w:suff w:val="space"/>
      <w:lvlText w:val="Глава 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a"/>
      <w:lvlText w:val="%1.%2.%3.%4"/>
      <w:lvlJc w:val="left"/>
      <w:pPr>
        <w:ind w:left="15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>
    <w:nsid w:val="567B792F"/>
    <w:multiLevelType w:val="hybridMultilevel"/>
    <w:tmpl w:val="A8264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B04D4A"/>
    <w:multiLevelType w:val="hybridMultilevel"/>
    <w:tmpl w:val="8A00CAC8"/>
    <w:lvl w:ilvl="0" w:tplc="12E06888">
      <w:start w:val="1"/>
      <w:numFmt w:val="decimal"/>
      <w:pStyle w:val="a0"/>
      <w:suff w:val="space"/>
      <w:lvlText w:val="Рисунок %1 – 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D17ED8"/>
    <w:multiLevelType w:val="hybridMultilevel"/>
    <w:tmpl w:val="790054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8EE3323"/>
    <w:multiLevelType w:val="hybridMultilevel"/>
    <w:tmpl w:val="9A52DB78"/>
    <w:lvl w:ilvl="0" w:tplc="B05A1E4C">
      <w:start w:val="1"/>
      <w:numFmt w:val="bullet"/>
      <w:lvlText w:val="▬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750B0E"/>
    <w:multiLevelType w:val="hybridMultilevel"/>
    <w:tmpl w:val="6FE8840C"/>
    <w:lvl w:ilvl="0" w:tplc="D8AE3C4C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6F8C0A79"/>
    <w:multiLevelType w:val="hybridMultilevel"/>
    <w:tmpl w:val="F4D05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B45EA7"/>
    <w:multiLevelType w:val="hybridMultilevel"/>
    <w:tmpl w:val="124C3C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5312E1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06393E"/>
    <w:multiLevelType w:val="hybridMultilevel"/>
    <w:tmpl w:val="FE967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6B5817"/>
    <w:multiLevelType w:val="hybridMultilevel"/>
    <w:tmpl w:val="72C445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5"/>
  </w:num>
  <w:num w:numId="3">
    <w:abstractNumId w:val="0"/>
  </w:num>
  <w:num w:numId="4">
    <w:abstractNumId w:val="3"/>
  </w:num>
  <w:num w:numId="5">
    <w:abstractNumId w:val="13"/>
  </w:num>
  <w:num w:numId="6">
    <w:abstractNumId w:val="2"/>
  </w:num>
  <w:num w:numId="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0"/>
  </w:num>
  <w:num w:numId="9">
    <w:abstractNumId w:val="26"/>
  </w:num>
  <w:num w:numId="10">
    <w:abstractNumId w:val="15"/>
  </w:num>
  <w:num w:numId="11">
    <w:abstractNumId w:val="19"/>
  </w:num>
  <w:num w:numId="12">
    <w:abstractNumId w:val="8"/>
  </w:num>
  <w:num w:numId="13">
    <w:abstractNumId w:val="11"/>
  </w:num>
  <w:num w:numId="14">
    <w:abstractNumId w:val="5"/>
  </w:num>
  <w:num w:numId="15">
    <w:abstractNumId w:val="16"/>
  </w:num>
  <w:num w:numId="16">
    <w:abstractNumId w:val="21"/>
  </w:num>
  <w:num w:numId="17">
    <w:abstractNumId w:val="1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</w:num>
  <w:num w:numId="20">
    <w:abstractNumId w:val="9"/>
  </w:num>
  <w:num w:numId="21">
    <w:abstractNumId w:val="4"/>
  </w:num>
  <w:num w:numId="22">
    <w:abstractNumId w:val="14"/>
  </w:num>
  <w:num w:numId="23">
    <w:abstractNumId w:val="12"/>
  </w:num>
  <w:num w:numId="24">
    <w:abstractNumId w:val="10"/>
  </w:num>
  <w:num w:numId="25">
    <w:abstractNumId w:val="6"/>
  </w:num>
  <w:num w:numId="26">
    <w:abstractNumId w:val="1"/>
  </w:num>
  <w:num w:numId="27">
    <w:abstractNumId w:val="7"/>
  </w:num>
  <w:num w:numId="28">
    <w:abstractNumId w:val="24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DB4"/>
    <w:rsid w:val="0000672A"/>
    <w:rsid w:val="00006B09"/>
    <w:rsid w:val="00014B75"/>
    <w:rsid w:val="00014CD6"/>
    <w:rsid w:val="00022364"/>
    <w:rsid w:val="00027201"/>
    <w:rsid w:val="00027AC4"/>
    <w:rsid w:val="0003040A"/>
    <w:rsid w:val="00032C03"/>
    <w:rsid w:val="00033BB2"/>
    <w:rsid w:val="00044EFA"/>
    <w:rsid w:val="0004645B"/>
    <w:rsid w:val="00047EBF"/>
    <w:rsid w:val="00062987"/>
    <w:rsid w:val="00063F07"/>
    <w:rsid w:val="00065C6E"/>
    <w:rsid w:val="0006635E"/>
    <w:rsid w:val="000672FF"/>
    <w:rsid w:val="00073399"/>
    <w:rsid w:val="00076D67"/>
    <w:rsid w:val="000839D9"/>
    <w:rsid w:val="00085D6E"/>
    <w:rsid w:val="00086B7D"/>
    <w:rsid w:val="00091992"/>
    <w:rsid w:val="000929A5"/>
    <w:rsid w:val="000A0E9C"/>
    <w:rsid w:val="000A2051"/>
    <w:rsid w:val="000B558B"/>
    <w:rsid w:val="000B5CD3"/>
    <w:rsid w:val="000C1338"/>
    <w:rsid w:val="000C32A8"/>
    <w:rsid w:val="000C7013"/>
    <w:rsid w:val="000C76D5"/>
    <w:rsid w:val="000C7D19"/>
    <w:rsid w:val="000C7FAB"/>
    <w:rsid w:val="000D20D2"/>
    <w:rsid w:val="000E59FF"/>
    <w:rsid w:val="000F0B30"/>
    <w:rsid w:val="000F1D27"/>
    <w:rsid w:val="000F6B42"/>
    <w:rsid w:val="00106DDA"/>
    <w:rsid w:val="00115A45"/>
    <w:rsid w:val="00117C43"/>
    <w:rsid w:val="00124853"/>
    <w:rsid w:val="00127451"/>
    <w:rsid w:val="001276E0"/>
    <w:rsid w:val="00131927"/>
    <w:rsid w:val="00133B48"/>
    <w:rsid w:val="00135D0E"/>
    <w:rsid w:val="00135D4E"/>
    <w:rsid w:val="00144248"/>
    <w:rsid w:val="00151817"/>
    <w:rsid w:val="001574F5"/>
    <w:rsid w:val="00157EC1"/>
    <w:rsid w:val="00167C34"/>
    <w:rsid w:val="00181BB4"/>
    <w:rsid w:val="00183B80"/>
    <w:rsid w:val="00185827"/>
    <w:rsid w:val="00187FD2"/>
    <w:rsid w:val="001956A5"/>
    <w:rsid w:val="001A0C3D"/>
    <w:rsid w:val="001A1126"/>
    <w:rsid w:val="001A5274"/>
    <w:rsid w:val="001B0A4C"/>
    <w:rsid w:val="001B1C59"/>
    <w:rsid w:val="001B26DB"/>
    <w:rsid w:val="001B35FE"/>
    <w:rsid w:val="001B3DE8"/>
    <w:rsid w:val="001D3692"/>
    <w:rsid w:val="001D37AC"/>
    <w:rsid w:val="001D3D85"/>
    <w:rsid w:val="001E0D5A"/>
    <w:rsid w:val="001E556D"/>
    <w:rsid w:val="001E6100"/>
    <w:rsid w:val="001E7BE9"/>
    <w:rsid w:val="001F0615"/>
    <w:rsid w:val="001F52F9"/>
    <w:rsid w:val="001F6E41"/>
    <w:rsid w:val="00200A1A"/>
    <w:rsid w:val="00210D0D"/>
    <w:rsid w:val="002353B0"/>
    <w:rsid w:val="00242014"/>
    <w:rsid w:val="002452DB"/>
    <w:rsid w:val="00252924"/>
    <w:rsid w:val="00252AE2"/>
    <w:rsid w:val="00255477"/>
    <w:rsid w:val="00296DB7"/>
    <w:rsid w:val="002A0A02"/>
    <w:rsid w:val="002A38A9"/>
    <w:rsid w:val="002A5231"/>
    <w:rsid w:val="002B6761"/>
    <w:rsid w:val="002C0187"/>
    <w:rsid w:val="002D0BDB"/>
    <w:rsid w:val="002D44C2"/>
    <w:rsid w:val="002E6AF8"/>
    <w:rsid w:val="002F584C"/>
    <w:rsid w:val="002F7205"/>
    <w:rsid w:val="00300C82"/>
    <w:rsid w:val="0030110C"/>
    <w:rsid w:val="00301DC5"/>
    <w:rsid w:val="00303CE2"/>
    <w:rsid w:val="0030724D"/>
    <w:rsid w:val="0031007B"/>
    <w:rsid w:val="00314337"/>
    <w:rsid w:val="003158AB"/>
    <w:rsid w:val="00321289"/>
    <w:rsid w:val="00325A59"/>
    <w:rsid w:val="00326C37"/>
    <w:rsid w:val="0033580A"/>
    <w:rsid w:val="0034232C"/>
    <w:rsid w:val="00350459"/>
    <w:rsid w:val="003654F7"/>
    <w:rsid w:val="003715EA"/>
    <w:rsid w:val="00371EED"/>
    <w:rsid w:val="00375ADF"/>
    <w:rsid w:val="00376C1E"/>
    <w:rsid w:val="003815FC"/>
    <w:rsid w:val="003865F2"/>
    <w:rsid w:val="0039016E"/>
    <w:rsid w:val="003B4E1D"/>
    <w:rsid w:val="003B70A8"/>
    <w:rsid w:val="003C09D1"/>
    <w:rsid w:val="003C2150"/>
    <w:rsid w:val="003C47EB"/>
    <w:rsid w:val="003C52A9"/>
    <w:rsid w:val="003C7C16"/>
    <w:rsid w:val="003E0867"/>
    <w:rsid w:val="003E63C6"/>
    <w:rsid w:val="003F243F"/>
    <w:rsid w:val="003F45FC"/>
    <w:rsid w:val="00403D67"/>
    <w:rsid w:val="00404633"/>
    <w:rsid w:val="00410A87"/>
    <w:rsid w:val="00414C68"/>
    <w:rsid w:val="0041543A"/>
    <w:rsid w:val="0041610E"/>
    <w:rsid w:val="00416729"/>
    <w:rsid w:val="0043007D"/>
    <w:rsid w:val="00440252"/>
    <w:rsid w:val="0044351C"/>
    <w:rsid w:val="0044506C"/>
    <w:rsid w:val="00445452"/>
    <w:rsid w:val="00446558"/>
    <w:rsid w:val="00471905"/>
    <w:rsid w:val="004757DA"/>
    <w:rsid w:val="00495BCF"/>
    <w:rsid w:val="004A39AB"/>
    <w:rsid w:val="004A4056"/>
    <w:rsid w:val="004B11A4"/>
    <w:rsid w:val="004B3E0A"/>
    <w:rsid w:val="004B4377"/>
    <w:rsid w:val="004B49FC"/>
    <w:rsid w:val="004B6307"/>
    <w:rsid w:val="004D3594"/>
    <w:rsid w:val="004D3676"/>
    <w:rsid w:val="004D3D79"/>
    <w:rsid w:val="004E6F9B"/>
    <w:rsid w:val="004E76B1"/>
    <w:rsid w:val="00501C60"/>
    <w:rsid w:val="00502A70"/>
    <w:rsid w:val="00512A0A"/>
    <w:rsid w:val="005130D4"/>
    <w:rsid w:val="00513C12"/>
    <w:rsid w:val="0051730B"/>
    <w:rsid w:val="00520EDF"/>
    <w:rsid w:val="005325F2"/>
    <w:rsid w:val="00532A49"/>
    <w:rsid w:val="0053432B"/>
    <w:rsid w:val="0054148E"/>
    <w:rsid w:val="005417B3"/>
    <w:rsid w:val="00546087"/>
    <w:rsid w:val="00547F5E"/>
    <w:rsid w:val="00553FCD"/>
    <w:rsid w:val="00557AC6"/>
    <w:rsid w:val="00564CAB"/>
    <w:rsid w:val="00567EA0"/>
    <w:rsid w:val="00575AD3"/>
    <w:rsid w:val="00581183"/>
    <w:rsid w:val="00587688"/>
    <w:rsid w:val="005902A6"/>
    <w:rsid w:val="00591BA2"/>
    <w:rsid w:val="00593D69"/>
    <w:rsid w:val="00596C22"/>
    <w:rsid w:val="005A008E"/>
    <w:rsid w:val="005A0FAF"/>
    <w:rsid w:val="005A209C"/>
    <w:rsid w:val="005A60E6"/>
    <w:rsid w:val="005B13D4"/>
    <w:rsid w:val="005B2310"/>
    <w:rsid w:val="005B7ACE"/>
    <w:rsid w:val="005C0487"/>
    <w:rsid w:val="005C26CF"/>
    <w:rsid w:val="005C27E6"/>
    <w:rsid w:val="005D6FC5"/>
    <w:rsid w:val="005D764B"/>
    <w:rsid w:val="005E1AFE"/>
    <w:rsid w:val="005E5033"/>
    <w:rsid w:val="005E5AFD"/>
    <w:rsid w:val="005F02F2"/>
    <w:rsid w:val="005F2B33"/>
    <w:rsid w:val="005F31E1"/>
    <w:rsid w:val="005F407E"/>
    <w:rsid w:val="005F6EAB"/>
    <w:rsid w:val="00602837"/>
    <w:rsid w:val="006075C5"/>
    <w:rsid w:val="006160D1"/>
    <w:rsid w:val="00617AD1"/>
    <w:rsid w:val="006202E1"/>
    <w:rsid w:val="006205DF"/>
    <w:rsid w:val="00621553"/>
    <w:rsid w:val="00624F02"/>
    <w:rsid w:val="00626F14"/>
    <w:rsid w:val="006329B6"/>
    <w:rsid w:val="00645BAE"/>
    <w:rsid w:val="00645C53"/>
    <w:rsid w:val="006500A9"/>
    <w:rsid w:val="00650691"/>
    <w:rsid w:val="00653A2C"/>
    <w:rsid w:val="00661724"/>
    <w:rsid w:val="00675705"/>
    <w:rsid w:val="006757BB"/>
    <w:rsid w:val="00684142"/>
    <w:rsid w:val="00690B67"/>
    <w:rsid w:val="006B5866"/>
    <w:rsid w:val="006C0BAC"/>
    <w:rsid w:val="006C1EDC"/>
    <w:rsid w:val="006C377A"/>
    <w:rsid w:val="006C3C0F"/>
    <w:rsid w:val="006C4385"/>
    <w:rsid w:val="006C647C"/>
    <w:rsid w:val="006D0D87"/>
    <w:rsid w:val="006D1776"/>
    <w:rsid w:val="006D7DA2"/>
    <w:rsid w:val="006E1B72"/>
    <w:rsid w:val="006F366F"/>
    <w:rsid w:val="007024AD"/>
    <w:rsid w:val="007136BE"/>
    <w:rsid w:val="0071372F"/>
    <w:rsid w:val="00713D86"/>
    <w:rsid w:val="00714561"/>
    <w:rsid w:val="007173E7"/>
    <w:rsid w:val="00726357"/>
    <w:rsid w:val="00737BD2"/>
    <w:rsid w:val="00737E1D"/>
    <w:rsid w:val="00743526"/>
    <w:rsid w:val="00744A69"/>
    <w:rsid w:val="00745785"/>
    <w:rsid w:val="0076346B"/>
    <w:rsid w:val="00763F0C"/>
    <w:rsid w:val="0076471B"/>
    <w:rsid w:val="00780226"/>
    <w:rsid w:val="007810BF"/>
    <w:rsid w:val="007A41E4"/>
    <w:rsid w:val="007A63A9"/>
    <w:rsid w:val="007A718D"/>
    <w:rsid w:val="007B089F"/>
    <w:rsid w:val="007B0D83"/>
    <w:rsid w:val="007B4B00"/>
    <w:rsid w:val="007C2462"/>
    <w:rsid w:val="007C7B2F"/>
    <w:rsid w:val="007D1522"/>
    <w:rsid w:val="007D2334"/>
    <w:rsid w:val="007D4CDB"/>
    <w:rsid w:val="007D5396"/>
    <w:rsid w:val="007D5C0A"/>
    <w:rsid w:val="007E4319"/>
    <w:rsid w:val="007E5B62"/>
    <w:rsid w:val="007F1D61"/>
    <w:rsid w:val="0082173E"/>
    <w:rsid w:val="00826D2C"/>
    <w:rsid w:val="00832260"/>
    <w:rsid w:val="008651A9"/>
    <w:rsid w:val="00867698"/>
    <w:rsid w:val="00872FB3"/>
    <w:rsid w:val="008731D5"/>
    <w:rsid w:val="008737FD"/>
    <w:rsid w:val="00874430"/>
    <w:rsid w:val="008744DB"/>
    <w:rsid w:val="00877575"/>
    <w:rsid w:val="008804EC"/>
    <w:rsid w:val="00880E9B"/>
    <w:rsid w:val="00883913"/>
    <w:rsid w:val="00884D3A"/>
    <w:rsid w:val="0088624E"/>
    <w:rsid w:val="00894089"/>
    <w:rsid w:val="008A53A0"/>
    <w:rsid w:val="008B1B1B"/>
    <w:rsid w:val="008C4E27"/>
    <w:rsid w:val="008D1804"/>
    <w:rsid w:val="008D293C"/>
    <w:rsid w:val="008E59E4"/>
    <w:rsid w:val="00901FD1"/>
    <w:rsid w:val="0091089E"/>
    <w:rsid w:val="00910B5F"/>
    <w:rsid w:val="00911A2C"/>
    <w:rsid w:val="00915FBE"/>
    <w:rsid w:val="009202DA"/>
    <w:rsid w:val="00922728"/>
    <w:rsid w:val="0092314F"/>
    <w:rsid w:val="009334F2"/>
    <w:rsid w:val="009359CD"/>
    <w:rsid w:val="009440D2"/>
    <w:rsid w:val="00944B5F"/>
    <w:rsid w:val="00947C2E"/>
    <w:rsid w:val="00954842"/>
    <w:rsid w:val="00954D8E"/>
    <w:rsid w:val="009610A1"/>
    <w:rsid w:val="00964B75"/>
    <w:rsid w:val="0097261C"/>
    <w:rsid w:val="00973942"/>
    <w:rsid w:val="009760EF"/>
    <w:rsid w:val="00976D56"/>
    <w:rsid w:val="009779AD"/>
    <w:rsid w:val="00985C99"/>
    <w:rsid w:val="0099084F"/>
    <w:rsid w:val="009A08D6"/>
    <w:rsid w:val="009A40AE"/>
    <w:rsid w:val="009E4B4A"/>
    <w:rsid w:val="009F4952"/>
    <w:rsid w:val="00A005FA"/>
    <w:rsid w:val="00A03ADE"/>
    <w:rsid w:val="00A06A38"/>
    <w:rsid w:val="00A27B3E"/>
    <w:rsid w:val="00A30431"/>
    <w:rsid w:val="00A337EB"/>
    <w:rsid w:val="00A3586F"/>
    <w:rsid w:val="00A45325"/>
    <w:rsid w:val="00A46FBC"/>
    <w:rsid w:val="00A54014"/>
    <w:rsid w:val="00A5599A"/>
    <w:rsid w:val="00A6195D"/>
    <w:rsid w:val="00A6414D"/>
    <w:rsid w:val="00A734DF"/>
    <w:rsid w:val="00A7692B"/>
    <w:rsid w:val="00A85789"/>
    <w:rsid w:val="00A92562"/>
    <w:rsid w:val="00A94A97"/>
    <w:rsid w:val="00A969D9"/>
    <w:rsid w:val="00A9768A"/>
    <w:rsid w:val="00AA191A"/>
    <w:rsid w:val="00AA5531"/>
    <w:rsid w:val="00AB0204"/>
    <w:rsid w:val="00AB12DE"/>
    <w:rsid w:val="00AB3DBE"/>
    <w:rsid w:val="00AB760A"/>
    <w:rsid w:val="00AC1A63"/>
    <w:rsid w:val="00AC20EE"/>
    <w:rsid w:val="00AC23E8"/>
    <w:rsid w:val="00AC3793"/>
    <w:rsid w:val="00AC507F"/>
    <w:rsid w:val="00AC65AE"/>
    <w:rsid w:val="00AC731D"/>
    <w:rsid w:val="00AE1D14"/>
    <w:rsid w:val="00AE443C"/>
    <w:rsid w:val="00AF2088"/>
    <w:rsid w:val="00AF51A4"/>
    <w:rsid w:val="00AF72CE"/>
    <w:rsid w:val="00AF768E"/>
    <w:rsid w:val="00B01841"/>
    <w:rsid w:val="00B05A80"/>
    <w:rsid w:val="00B0769B"/>
    <w:rsid w:val="00B1176F"/>
    <w:rsid w:val="00B33341"/>
    <w:rsid w:val="00B33508"/>
    <w:rsid w:val="00B35F71"/>
    <w:rsid w:val="00B4526A"/>
    <w:rsid w:val="00B6072B"/>
    <w:rsid w:val="00B66E31"/>
    <w:rsid w:val="00B83EED"/>
    <w:rsid w:val="00B853DE"/>
    <w:rsid w:val="00B9046E"/>
    <w:rsid w:val="00B90640"/>
    <w:rsid w:val="00B9415B"/>
    <w:rsid w:val="00BA33C3"/>
    <w:rsid w:val="00BB29FC"/>
    <w:rsid w:val="00BB44CB"/>
    <w:rsid w:val="00BB55E2"/>
    <w:rsid w:val="00BC1262"/>
    <w:rsid w:val="00BC5FE9"/>
    <w:rsid w:val="00BD2901"/>
    <w:rsid w:val="00BE7727"/>
    <w:rsid w:val="00BF52C2"/>
    <w:rsid w:val="00C0043C"/>
    <w:rsid w:val="00C03E34"/>
    <w:rsid w:val="00C05AA6"/>
    <w:rsid w:val="00C07C53"/>
    <w:rsid w:val="00C20035"/>
    <w:rsid w:val="00C2275D"/>
    <w:rsid w:val="00C22CB6"/>
    <w:rsid w:val="00C23431"/>
    <w:rsid w:val="00C26C6C"/>
    <w:rsid w:val="00C30CC3"/>
    <w:rsid w:val="00C3297B"/>
    <w:rsid w:val="00C331C2"/>
    <w:rsid w:val="00C3369B"/>
    <w:rsid w:val="00C35E35"/>
    <w:rsid w:val="00C36CA3"/>
    <w:rsid w:val="00C46CC9"/>
    <w:rsid w:val="00C56FE3"/>
    <w:rsid w:val="00C57104"/>
    <w:rsid w:val="00C66B7F"/>
    <w:rsid w:val="00C73C98"/>
    <w:rsid w:val="00C75594"/>
    <w:rsid w:val="00C86DEC"/>
    <w:rsid w:val="00C87CF9"/>
    <w:rsid w:val="00C94C4B"/>
    <w:rsid w:val="00C964C6"/>
    <w:rsid w:val="00CB2CFD"/>
    <w:rsid w:val="00CC1CA2"/>
    <w:rsid w:val="00CC60E3"/>
    <w:rsid w:val="00CD5211"/>
    <w:rsid w:val="00CE2193"/>
    <w:rsid w:val="00CE4913"/>
    <w:rsid w:val="00CE5A13"/>
    <w:rsid w:val="00CF0375"/>
    <w:rsid w:val="00CF66B6"/>
    <w:rsid w:val="00D04921"/>
    <w:rsid w:val="00D0554F"/>
    <w:rsid w:val="00D055EE"/>
    <w:rsid w:val="00D106E9"/>
    <w:rsid w:val="00D13324"/>
    <w:rsid w:val="00D36ED2"/>
    <w:rsid w:val="00D545CE"/>
    <w:rsid w:val="00D57DB4"/>
    <w:rsid w:val="00D662EB"/>
    <w:rsid w:val="00D7606B"/>
    <w:rsid w:val="00D814B1"/>
    <w:rsid w:val="00D81541"/>
    <w:rsid w:val="00D836E0"/>
    <w:rsid w:val="00D84042"/>
    <w:rsid w:val="00D91848"/>
    <w:rsid w:val="00D95D3B"/>
    <w:rsid w:val="00D97AC2"/>
    <w:rsid w:val="00DB0BEE"/>
    <w:rsid w:val="00DB3300"/>
    <w:rsid w:val="00DD08D0"/>
    <w:rsid w:val="00DD1B89"/>
    <w:rsid w:val="00DE094D"/>
    <w:rsid w:val="00DF3339"/>
    <w:rsid w:val="00DF41C5"/>
    <w:rsid w:val="00DF6F97"/>
    <w:rsid w:val="00E027D2"/>
    <w:rsid w:val="00E05489"/>
    <w:rsid w:val="00E142FF"/>
    <w:rsid w:val="00E157AC"/>
    <w:rsid w:val="00E170FA"/>
    <w:rsid w:val="00E225FF"/>
    <w:rsid w:val="00E274C8"/>
    <w:rsid w:val="00E30E9F"/>
    <w:rsid w:val="00E31F05"/>
    <w:rsid w:val="00E34457"/>
    <w:rsid w:val="00E37438"/>
    <w:rsid w:val="00E419F2"/>
    <w:rsid w:val="00E47CDD"/>
    <w:rsid w:val="00E50256"/>
    <w:rsid w:val="00E54C8B"/>
    <w:rsid w:val="00E60FAE"/>
    <w:rsid w:val="00E67C22"/>
    <w:rsid w:val="00E70FB8"/>
    <w:rsid w:val="00E72043"/>
    <w:rsid w:val="00E73456"/>
    <w:rsid w:val="00E75360"/>
    <w:rsid w:val="00E83EFC"/>
    <w:rsid w:val="00E8431B"/>
    <w:rsid w:val="00E87630"/>
    <w:rsid w:val="00E87EFC"/>
    <w:rsid w:val="00E93D60"/>
    <w:rsid w:val="00E96746"/>
    <w:rsid w:val="00EA2D92"/>
    <w:rsid w:val="00EA56C0"/>
    <w:rsid w:val="00EA6B18"/>
    <w:rsid w:val="00EA724A"/>
    <w:rsid w:val="00EB060A"/>
    <w:rsid w:val="00EB0EF4"/>
    <w:rsid w:val="00EB111B"/>
    <w:rsid w:val="00ED20B8"/>
    <w:rsid w:val="00ED3DF6"/>
    <w:rsid w:val="00ED5104"/>
    <w:rsid w:val="00ED51EA"/>
    <w:rsid w:val="00ED731E"/>
    <w:rsid w:val="00ED769D"/>
    <w:rsid w:val="00EE2C1B"/>
    <w:rsid w:val="00EE2D76"/>
    <w:rsid w:val="00EE67BA"/>
    <w:rsid w:val="00EF2FAF"/>
    <w:rsid w:val="00EF663E"/>
    <w:rsid w:val="00F12629"/>
    <w:rsid w:val="00F13501"/>
    <w:rsid w:val="00F30A15"/>
    <w:rsid w:val="00F41826"/>
    <w:rsid w:val="00F42DD1"/>
    <w:rsid w:val="00F47C56"/>
    <w:rsid w:val="00F52CC2"/>
    <w:rsid w:val="00F57A97"/>
    <w:rsid w:val="00F60490"/>
    <w:rsid w:val="00F61485"/>
    <w:rsid w:val="00F65071"/>
    <w:rsid w:val="00F6551D"/>
    <w:rsid w:val="00F72212"/>
    <w:rsid w:val="00F7318B"/>
    <w:rsid w:val="00F80954"/>
    <w:rsid w:val="00F875E5"/>
    <w:rsid w:val="00F901C1"/>
    <w:rsid w:val="00F92A46"/>
    <w:rsid w:val="00FA3420"/>
    <w:rsid w:val="00FA5CE4"/>
    <w:rsid w:val="00FB1C2F"/>
    <w:rsid w:val="00FB260D"/>
    <w:rsid w:val="00FB4034"/>
    <w:rsid w:val="00FB6A4A"/>
    <w:rsid w:val="00FB746C"/>
    <w:rsid w:val="00FC7EEB"/>
    <w:rsid w:val="00FD07CB"/>
    <w:rsid w:val="00FD5344"/>
    <w:rsid w:val="00FD5829"/>
    <w:rsid w:val="00FD5CA3"/>
    <w:rsid w:val="00FF44EC"/>
    <w:rsid w:val="00FF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">
    <w:name w:val="List Paragraph"/>
    <w:basedOn w:val="a1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1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1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1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1"/>
    <w:next w:val="a1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2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1"/>
    <w:next w:val="a1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2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2"/>
    <w:uiPriority w:val="22"/>
    <w:qFormat/>
    <w:rsid w:val="00183B80"/>
    <w:rPr>
      <w:b/>
      <w:bCs/>
    </w:rPr>
  </w:style>
  <w:style w:type="character" w:styleId="af">
    <w:name w:val="Emphasis"/>
    <w:basedOn w:val="a2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1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1"/>
    <w:next w:val="a1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2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2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2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2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1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2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2"/>
    <w:uiPriority w:val="99"/>
    <w:semiHidden/>
    <w:rsid w:val="00183B80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1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1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Рисунок"/>
    <w:basedOn w:val="a1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1"/>
    <w:uiPriority w:val="99"/>
    <w:unhideWhenUsed/>
    <w:rsid w:val="002E6AF8"/>
    <w:rPr>
      <w:sz w:val="24"/>
      <w:szCs w:val="24"/>
    </w:rPr>
  </w:style>
  <w:style w:type="character" w:styleId="aff3">
    <w:name w:val="FollowedHyperlink"/>
    <w:basedOn w:val="a2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1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1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3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AC379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0">
    <w:name w:val="heading 1"/>
    <w:basedOn w:val="a1"/>
    <w:next w:val="a1"/>
    <w:link w:val="11"/>
    <w:uiPriority w:val="9"/>
    <w:qFormat/>
    <w:rsid w:val="00AC3793"/>
    <w:pPr>
      <w:keepNext/>
      <w:numPr>
        <w:numId w:val="15"/>
      </w:numPr>
      <w:suppressAutoHyphens/>
      <w:ind w:firstLine="709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autoRedefine/>
    <w:uiPriority w:val="9"/>
    <w:unhideWhenUsed/>
    <w:qFormat/>
    <w:rsid w:val="00AC3793"/>
    <w:pPr>
      <w:keepNext/>
      <w:numPr>
        <w:ilvl w:val="1"/>
        <w:numId w:val="15"/>
      </w:numPr>
      <w:suppressAutoHyphens/>
      <w:ind w:left="0" w:firstLine="709"/>
      <w:outlineLvl w:val="1"/>
    </w:pPr>
    <w:rPr>
      <w:rFonts w:eastAsia="MS Mincho"/>
      <w:b/>
      <w:bCs/>
      <w:iCs/>
    </w:rPr>
  </w:style>
  <w:style w:type="paragraph" w:styleId="3">
    <w:name w:val="heading 3"/>
    <w:basedOn w:val="a1"/>
    <w:next w:val="a1"/>
    <w:link w:val="30"/>
    <w:uiPriority w:val="9"/>
    <w:unhideWhenUsed/>
    <w:qFormat/>
    <w:rsid w:val="009A08D6"/>
    <w:pPr>
      <w:keepNext/>
      <w:numPr>
        <w:ilvl w:val="2"/>
        <w:numId w:val="15"/>
      </w:numPr>
      <w:suppressAutoHyphens/>
      <w:ind w:left="0" w:firstLine="709"/>
      <w:outlineLvl w:val="2"/>
    </w:pPr>
    <w:rPr>
      <w:rFonts w:asciiTheme="majorHAnsi" w:eastAsiaTheme="majorEastAsia" w:hAnsiTheme="majorHAnsi"/>
      <w:b/>
      <w:bCs/>
      <w:sz w:val="26"/>
      <w:szCs w:val="26"/>
      <w:lang w:eastAsia="en-US"/>
    </w:rPr>
  </w:style>
  <w:style w:type="paragraph" w:styleId="4">
    <w:name w:val="heading 4"/>
    <w:basedOn w:val="a1"/>
    <w:next w:val="a1"/>
    <w:link w:val="40"/>
    <w:uiPriority w:val="9"/>
    <w:unhideWhenUsed/>
    <w:qFormat/>
    <w:rsid w:val="00B1176F"/>
    <w:pPr>
      <w:keepNext/>
      <w:numPr>
        <w:ilvl w:val="3"/>
        <w:numId w:val="13"/>
      </w:numPr>
      <w:suppressAutoHyphens/>
      <w:spacing w:before="240" w:after="60"/>
      <w:ind w:left="862" w:hanging="862"/>
      <w:outlineLvl w:val="3"/>
    </w:pPr>
    <w:rPr>
      <w:rFonts w:asciiTheme="minorHAnsi" w:eastAsiaTheme="minorEastAsia" w:hAnsiTheme="minorHAnsi"/>
      <w:b/>
      <w:bCs/>
      <w:lang w:eastAsia="en-US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183B80"/>
    <w:pPr>
      <w:numPr>
        <w:ilvl w:val="4"/>
        <w:numId w:val="13"/>
      </w:numPr>
      <w:spacing w:before="240" w:after="60"/>
      <w:outlineLvl w:val="4"/>
    </w:pPr>
    <w:rPr>
      <w:rFonts w:asciiTheme="minorHAnsi" w:eastAsiaTheme="minorEastAsia" w:hAnsiTheme="minorHAnsi"/>
      <w:b/>
      <w:bCs/>
      <w:i/>
      <w:iCs/>
      <w:sz w:val="26"/>
      <w:szCs w:val="26"/>
      <w:lang w:eastAsia="en-US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83B80"/>
    <w:pPr>
      <w:numPr>
        <w:ilvl w:val="5"/>
        <w:numId w:val="13"/>
      </w:numPr>
      <w:spacing w:before="240" w:after="60"/>
      <w:outlineLvl w:val="5"/>
    </w:pPr>
    <w:rPr>
      <w:rFonts w:asciiTheme="minorHAnsi" w:eastAsiaTheme="minorEastAsia" w:hAnsiTheme="minorHAnsi"/>
      <w:b/>
      <w:bCs/>
      <w:sz w:val="22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183B80"/>
    <w:pPr>
      <w:numPr>
        <w:ilvl w:val="6"/>
        <w:numId w:val="13"/>
      </w:numPr>
      <w:spacing w:before="240" w:after="60"/>
      <w:outlineLvl w:val="6"/>
    </w:pPr>
    <w:rPr>
      <w:rFonts w:asciiTheme="minorHAnsi" w:eastAsiaTheme="minorEastAsia" w:hAnsiTheme="minorHAnsi"/>
      <w:lang w:eastAsia="en-US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183B80"/>
    <w:pPr>
      <w:numPr>
        <w:ilvl w:val="7"/>
        <w:numId w:val="13"/>
      </w:numPr>
      <w:spacing w:before="240" w:after="60"/>
      <w:outlineLvl w:val="7"/>
    </w:pPr>
    <w:rPr>
      <w:rFonts w:asciiTheme="minorHAnsi" w:eastAsiaTheme="minorEastAsia" w:hAnsiTheme="minorHAnsi"/>
      <w:i/>
      <w:iCs/>
      <w:lang w:eastAsia="en-US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183B80"/>
    <w:pPr>
      <w:numPr>
        <w:ilvl w:val="8"/>
        <w:numId w:val="13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  <w:lang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uiPriority w:val="9"/>
    <w:rsid w:val="00AC3793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AC3793"/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paragraph" w:styleId="a">
    <w:name w:val="List Paragraph"/>
    <w:basedOn w:val="a1"/>
    <w:uiPriority w:val="34"/>
    <w:qFormat/>
    <w:rsid w:val="002A0A02"/>
    <w:pPr>
      <w:numPr>
        <w:ilvl w:val="3"/>
        <w:numId w:val="15"/>
      </w:numPr>
      <w:ind w:left="0" w:firstLine="709"/>
      <w:contextualSpacing/>
    </w:pPr>
  </w:style>
  <w:style w:type="character" w:styleId="a5">
    <w:name w:val="Hyperlink"/>
    <w:uiPriority w:val="99"/>
    <w:unhideWhenUsed/>
    <w:rsid w:val="00183B80"/>
    <w:rPr>
      <w:color w:val="0000FF"/>
      <w:u w:val="single"/>
    </w:rPr>
  </w:style>
  <w:style w:type="character" w:styleId="a6">
    <w:name w:val="Intense Emphasis"/>
    <w:uiPriority w:val="21"/>
    <w:qFormat/>
    <w:rsid w:val="00183B80"/>
    <w:rPr>
      <w:b/>
      <w:i/>
      <w:sz w:val="24"/>
      <w:szCs w:val="24"/>
      <w:u w:val="single"/>
    </w:rPr>
  </w:style>
  <w:style w:type="paragraph" w:styleId="a7">
    <w:name w:val="TOC Heading"/>
    <w:basedOn w:val="10"/>
    <w:next w:val="a1"/>
    <w:uiPriority w:val="39"/>
    <w:semiHidden/>
    <w:unhideWhenUsed/>
    <w:qFormat/>
    <w:rsid w:val="00183B80"/>
    <w:pPr>
      <w:outlineLvl w:val="9"/>
    </w:pPr>
  </w:style>
  <w:style w:type="paragraph" w:styleId="12">
    <w:name w:val="toc 1"/>
    <w:next w:val="a1"/>
    <w:autoRedefine/>
    <w:uiPriority w:val="39"/>
    <w:unhideWhenUsed/>
    <w:rsid w:val="00133B48"/>
    <w:pPr>
      <w:tabs>
        <w:tab w:val="right" w:leader="dot" w:pos="9923"/>
      </w:tabs>
      <w:spacing w:before="120" w:after="120" w:line="240" w:lineRule="auto"/>
    </w:pPr>
    <w:rPr>
      <w:rFonts w:ascii="Times New Roman" w:eastAsia="Times New Roman" w:hAnsi="Times New Roman" w:cs="Times New Roman"/>
      <w:noProof/>
      <w:sz w:val="24"/>
      <w:szCs w:val="28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181BB4"/>
    <w:pPr>
      <w:tabs>
        <w:tab w:val="right" w:leader="dot" w:pos="9912"/>
      </w:tabs>
      <w:spacing w:before="120" w:after="120" w:line="240" w:lineRule="auto"/>
      <w:ind w:left="1134" w:hanging="425"/>
      <w:jc w:val="left"/>
    </w:pPr>
    <w:rPr>
      <w:noProof/>
      <w:sz w:val="24"/>
    </w:rPr>
  </w:style>
  <w:style w:type="paragraph" w:styleId="a8">
    <w:name w:val="footer"/>
    <w:basedOn w:val="a1"/>
    <w:link w:val="a9"/>
    <w:uiPriority w:val="99"/>
    <w:unhideWhenUsed/>
    <w:rsid w:val="00183B8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183B80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30">
    <w:name w:val="Заголовок 3 Знак"/>
    <w:basedOn w:val="a2"/>
    <w:link w:val="3"/>
    <w:uiPriority w:val="9"/>
    <w:rsid w:val="009A08D6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2"/>
    <w:link w:val="4"/>
    <w:uiPriority w:val="9"/>
    <w:rsid w:val="00B1176F"/>
    <w:rPr>
      <w:rFonts w:eastAsiaTheme="minorEastAsia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183B80"/>
    <w:rPr>
      <w:rFonts w:eastAsiaTheme="minorEastAsia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2"/>
    <w:link w:val="6"/>
    <w:uiPriority w:val="9"/>
    <w:semiHidden/>
    <w:rsid w:val="00183B80"/>
    <w:rPr>
      <w:rFonts w:eastAsiaTheme="minorEastAsia" w:cs="Times New Roman"/>
      <w:b/>
      <w:bCs/>
    </w:rPr>
  </w:style>
  <w:style w:type="character" w:customStyle="1" w:styleId="70">
    <w:name w:val="Заголовок 7 Знак"/>
    <w:basedOn w:val="a2"/>
    <w:link w:val="7"/>
    <w:uiPriority w:val="9"/>
    <w:semiHidden/>
    <w:rsid w:val="00183B80"/>
    <w:rPr>
      <w:rFonts w:eastAsiaTheme="minorEastAsia" w:cs="Times New Roman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183B80"/>
    <w:rPr>
      <w:rFonts w:eastAsiaTheme="minorEastAsia" w:cs="Times New Roman"/>
      <w:i/>
      <w:iCs/>
      <w:sz w:val="28"/>
      <w:szCs w:val="28"/>
    </w:rPr>
  </w:style>
  <w:style w:type="character" w:customStyle="1" w:styleId="90">
    <w:name w:val="Заголовок 9 Знак"/>
    <w:basedOn w:val="a2"/>
    <w:link w:val="9"/>
    <w:uiPriority w:val="9"/>
    <w:semiHidden/>
    <w:rsid w:val="00183B80"/>
    <w:rPr>
      <w:rFonts w:asciiTheme="majorHAnsi" w:eastAsiaTheme="majorEastAsia" w:hAnsiTheme="majorHAnsi" w:cs="Times New Roman"/>
    </w:rPr>
  </w:style>
  <w:style w:type="paragraph" w:styleId="aa">
    <w:name w:val="Title"/>
    <w:basedOn w:val="a1"/>
    <w:next w:val="a1"/>
    <w:link w:val="ab"/>
    <w:uiPriority w:val="10"/>
    <w:qFormat/>
    <w:rsid w:val="00183B8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  <w:lang w:eastAsia="en-US"/>
    </w:rPr>
  </w:style>
  <w:style w:type="character" w:customStyle="1" w:styleId="ab">
    <w:name w:val="Название Знак"/>
    <w:basedOn w:val="a2"/>
    <w:link w:val="aa"/>
    <w:uiPriority w:val="10"/>
    <w:rsid w:val="00183B8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ac">
    <w:name w:val="Subtitle"/>
    <w:basedOn w:val="a1"/>
    <w:next w:val="a1"/>
    <w:link w:val="ad"/>
    <w:uiPriority w:val="11"/>
    <w:qFormat/>
    <w:rsid w:val="00183B80"/>
    <w:pPr>
      <w:spacing w:after="60"/>
      <w:jc w:val="center"/>
      <w:outlineLvl w:val="1"/>
    </w:pPr>
    <w:rPr>
      <w:rFonts w:asciiTheme="majorHAnsi" w:eastAsiaTheme="majorEastAsia" w:hAnsiTheme="majorHAnsi"/>
      <w:lang w:eastAsia="en-US"/>
    </w:rPr>
  </w:style>
  <w:style w:type="character" w:customStyle="1" w:styleId="ad">
    <w:name w:val="Подзаголовок Знак"/>
    <w:basedOn w:val="a2"/>
    <w:link w:val="ac"/>
    <w:uiPriority w:val="11"/>
    <w:rsid w:val="00183B80"/>
    <w:rPr>
      <w:rFonts w:asciiTheme="majorHAnsi" w:eastAsiaTheme="majorEastAsia" w:hAnsiTheme="majorHAnsi" w:cs="Times New Roman"/>
      <w:sz w:val="24"/>
      <w:szCs w:val="24"/>
    </w:rPr>
  </w:style>
  <w:style w:type="character" w:styleId="ae">
    <w:name w:val="Strong"/>
    <w:basedOn w:val="a2"/>
    <w:uiPriority w:val="22"/>
    <w:qFormat/>
    <w:rsid w:val="00183B80"/>
    <w:rPr>
      <w:b/>
      <w:bCs/>
    </w:rPr>
  </w:style>
  <w:style w:type="character" w:styleId="af">
    <w:name w:val="Emphasis"/>
    <w:basedOn w:val="a2"/>
    <w:uiPriority w:val="20"/>
    <w:qFormat/>
    <w:rsid w:val="00183B80"/>
    <w:rPr>
      <w:rFonts w:asciiTheme="minorHAnsi" w:hAnsiTheme="minorHAnsi"/>
      <w:b/>
      <w:i/>
      <w:iCs/>
    </w:rPr>
  </w:style>
  <w:style w:type="paragraph" w:styleId="af0">
    <w:name w:val="No Spacing"/>
    <w:basedOn w:val="a1"/>
    <w:uiPriority w:val="1"/>
    <w:qFormat/>
    <w:rsid w:val="00183B80"/>
    <w:rPr>
      <w:rFonts w:asciiTheme="minorHAnsi" w:eastAsiaTheme="minorEastAsia" w:hAnsiTheme="minorHAnsi"/>
      <w:szCs w:val="32"/>
      <w:lang w:eastAsia="en-US"/>
    </w:rPr>
  </w:style>
  <w:style w:type="paragraph" w:styleId="22">
    <w:name w:val="Quote"/>
    <w:basedOn w:val="a1"/>
    <w:next w:val="a1"/>
    <w:link w:val="23"/>
    <w:uiPriority w:val="29"/>
    <w:qFormat/>
    <w:rsid w:val="00183B80"/>
    <w:rPr>
      <w:rFonts w:asciiTheme="minorHAnsi" w:eastAsiaTheme="minorEastAsia" w:hAnsiTheme="minorHAnsi"/>
      <w:i/>
      <w:lang w:eastAsia="en-US"/>
    </w:rPr>
  </w:style>
  <w:style w:type="character" w:customStyle="1" w:styleId="23">
    <w:name w:val="Цитата 2 Знак"/>
    <w:basedOn w:val="a2"/>
    <w:link w:val="22"/>
    <w:uiPriority w:val="29"/>
    <w:rsid w:val="00183B80"/>
    <w:rPr>
      <w:rFonts w:eastAsiaTheme="minorEastAsia" w:cs="Times New Roman"/>
      <w:i/>
      <w:sz w:val="24"/>
      <w:szCs w:val="24"/>
    </w:rPr>
  </w:style>
  <w:style w:type="paragraph" w:styleId="af1">
    <w:name w:val="Intense Quote"/>
    <w:basedOn w:val="a1"/>
    <w:next w:val="a1"/>
    <w:link w:val="af2"/>
    <w:uiPriority w:val="30"/>
    <w:qFormat/>
    <w:rsid w:val="00183B80"/>
    <w:pPr>
      <w:ind w:left="720" w:right="720"/>
    </w:pPr>
    <w:rPr>
      <w:rFonts w:asciiTheme="minorHAnsi" w:eastAsiaTheme="minorEastAsia" w:hAnsiTheme="minorHAnsi"/>
      <w:b/>
      <w:i/>
      <w:szCs w:val="22"/>
      <w:lang w:eastAsia="en-US"/>
    </w:rPr>
  </w:style>
  <w:style w:type="character" w:customStyle="1" w:styleId="af2">
    <w:name w:val="Выделенная цитата Знак"/>
    <w:basedOn w:val="a2"/>
    <w:link w:val="af1"/>
    <w:uiPriority w:val="30"/>
    <w:rsid w:val="00183B80"/>
    <w:rPr>
      <w:rFonts w:eastAsiaTheme="minorEastAsia" w:cs="Times New Roman"/>
      <w:b/>
      <w:i/>
      <w:sz w:val="24"/>
    </w:rPr>
  </w:style>
  <w:style w:type="character" w:styleId="af3">
    <w:name w:val="Subtle Emphasis"/>
    <w:uiPriority w:val="19"/>
    <w:qFormat/>
    <w:rsid w:val="00183B80"/>
    <w:rPr>
      <w:i/>
      <w:color w:val="5A5A5A" w:themeColor="text1" w:themeTint="A5"/>
    </w:rPr>
  </w:style>
  <w:style w:type="character" w:styleId="af4">
    <w:name w:val="Subtle Reference"/>
    <w:basedOn w:val="a2"/>
    <w:uiPriority w:val="31"/>
    <w:qFormat/>
    <w:rsid w:val="00183B80"/>
    <w:rPr>
      <w:sz w:val="24"/>
      <w:szCs w:val="24"/>
      <w:u w:val="single"/>
    </w:rPr>
  </w:style>
  <w:style w:type="character" w:styleId="af5">
    <w:name w:val="Intense Reference"/>
    <w:basedOn w:val="a2"/>
    <w:uiPriority w:val="32"/>
    <w:qFormat/>
    <w:rsid w:val="00183B80"/>
    <w:rPr>
      <w:b/>
      <w:sz w:val="24"/>
      <w:u w:val="single"/>
    </w:rPr>
  </w:style>
  <w:style w:type="character" w:styleId="af6">
    <w:name w:val="Book Title"/>
    <w:basedOn w:val="a2"/>
    <w:uiPriority w:val="33"/>
    <w:qFormat/>
    <w:rsid w:val="00183B80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annotation text"/>
    <w:basedOn w:val="a1"/>
    <w:link w:val="af8"/>
    <w:uiPriority w:val="99"/>
    <w:semiHidden/>
    <w:unhideWhenUsed/>
    <w:rsid w:val="00183B80"/>
    <w:rPr>
      <w:rFonts w:eastAsia="MS Mincho"/>
      <w:sz w:val="20"/>
      <w:szCs w:val="20"/>
      <w:lang w:eastAsia="en-US"/>
    </w:rPr>
  </w:style>
  <w:style w:type="character" w:customStyle="1" w:styleId="af8">
    <w:name w:val="Текст примечания Знак"/>
    <w:basedOn w:val="a2"/>
    <w:link w:val="af7"/>
    <w:uiPriority w:val="99"/>
    <w:semiHidden/>
    <w:rsid w:val="00183B80"/>
    <w:rPr>
      <w:rFonts w:ascii="Calibri" w:eastAsia="MS Mincho" w:hAnsi="Calibri" w:cs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183B8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183B80"/>
    <w:rPr>
      <w:rFonts w:ascii="Calibri" w:eastAsia="MS Mincho" w:hAnsi="Calibri" w:cs="Times New Roman"/>
      <w:b/>
      <w:bCs/>
      <w:sz w:val="20"/>
      <w:szCs w:val="20"/>
    </w:rPr>
  </w:style>
  <w:style w:type="paragraph" w:styleId="afb">
    <w:name w:val="Balloon Text"/>
    <w:basedOn w:val="a1"/>
    <w:link w:val="afc"/>
    <w:uiPriority w:val="99"/>
    <w:semiHidden/>
    <w:unhideWhenUsed/>
    <w:rsid w:val="00183B80"/>
    <w:rPr>
      <w:rFonts w:ascii="Tahoma" w:eastAsia="MS Mincho" w:hAnsi="Tahoma" w:cs="Tahoma"/>
      <w:sz w:val="16"/>
      <w:szCs w:val="16"/>
      <w:lang w:eastAsia="en-US"/>
    </w:rPr>
  </w:style>
  <w:style w:type="character" w:customStyle="1" w:styleId="afc">
    <w:name w:val="Текст выноски Знак"/>
    <w:basedOn w:val="a2"/>
    <w:link w:val="afb"/>
    <w:uiPriority w:val="99"/>
    <w:semiHidden/>
    <w:rsid w:val="00183B80"/>
    <w:rPr>
      <w:rFonts w:ascii="Tahoma" w:eastAsia="MS Mincho" w:hAnsi="Tahoma" w:cs="Tahoma"/>
      <w:sz w:val="16"/>
      <w:szCs w:val="16"/>
    </w:rPr>
  </w:style>
  <w:style w:type="character" w:styleId="afd">
    <w:name w:val="annotation reference"/>
    <w:uiPriority w:val="99"/>
    <w:semiHidden/>
    <w:unhideWhenUsed/>
    <w:rsid w:val="00183B80"/>
    <w:rPr>
      <w:sz w:val="16"/>
      <w:szCs w:val="16"/>
    </w:rPr>
  </w:style>
  <w:style w:type="character" w:styleId="afe">
    <w:name w:val="Placeholder Text"/>
    <w:basedOn w:val="a2"/>
    <w:uiPriority w:val="99"/>
    <w:semiHidden/>
    <w:rsid w:val="00183B80"/>
    <w:rPr>
      <w:color w:val="808080"/>
    </w:rPr>
  </w:style>
  <w:style w:type="paragraph" w:styleId="31">
    <w:name w:val="toc 3"/>
    <w:basedOn w:val="a1"/>
    <w:next w:val="a1"/>
    <w:autoRedefine/>
    <w:uiPriority w:val="39"/>
    <w:unhideWhenUsed/>
    <w:rsid w:val="00181BB4"/>
    <w:pPr>
      <w:tabs>
        <w:tab w:val="left" w:pos="1834"/>
        <w:tab w:val="right" w:leader="dot" w:pos="9912"/>
      </w:tabs>
      <w:spacing w:before="120" w:after="120" w:line="240" w:lineRule="auto"/>
      <w:ind w:left="1701" w:hanging="567"/>
      <w:jc w:val="left"/>
    </w:pPr>
    <w:rPr>
      <w:noProof/>
      <w:sz w:val="24"/>
    </w:rPr>
  </w:style>
  <w:style w:type="paragraph" w:customStyle="1" w:styleId="aff">
    <w:name w:val="Заголовок"/>
    <w:next w:val="a1"/>
    <w:qFormat/>
    <w:rsid w:val="00AC507F"/>
    <w:pPr>
      <w:jc w:val="center"/>
    </w:pPr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numbering" w:customStyle="1" w:styleId="1">
    <w:name w:val="Стиль1"/>
    <w:uiPriority w:val="99"/>
    <w:rsid w:val="008D293C"/>
    <w:pPr>
      <w:numPr>
        <w:numId w:val="14"/>
      </w:numPr>
    </w:pPr>
  </w:style>
  <w:style w:type="paragraph" w:customStyle="1" w:styleId="13">
    <w:name w:val="Оглавление 1 без номера"/>
    <w:basedOn w:val="12"/>
    <w:qFormat/>
    <w:rsid w:val="00E67C22"/>
  </w:style>
  <w:style w:type="paragraph" w:styleId="aff0">
    <w:name w:val="header"/>
    <w:basedOn w:val="a1"/>
    <w:link w:val="aff1"/>
    <w:uiPriority w:val="99"/>
    <w:unhideWhenUsed/>
    <w:rsid w:val="00713D86"/>
    <w:pPr>
      <w:tabs>
        <w:tab w:val="center" w:pos="4677"/>
        <w:tab w:val="right" w:pos="9355"/>
      </w:tabs>
      <w:spacing w:line="240" w:lineRule="auto"/>
    </w:pPr>
  </w:style>
  <w:style w:type="character" w:customStyle="1" w:styleId="aff1">
    <w:name w:val="Верхний колонтитул Знак"/>
    <w:basedOn w:val="a2"/>
    <w:link w:val="aff0"/>
    <w:uiPriority w:val="99"/>
    <w:rsid w:val="00713D8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Рисунок"/>
    <w:basedOn w:val="a1"/>
    <w:qFormat/>
    <w:rsid w:val="002E6AF8"/>
    <w:pPr>
      <w:numPr>
        <w:numId w:val="17"/>
      </w:numPr>
      <w:jc w:val="center"/>
    </w:pPr>
  </w:style>
  <w:style w:type="paragraph" w:styleId="aff2">
    <w:name w:val="Normal (Web)"/>
    <w:basedOn w:val="a1"/>
    <w:uiPriority w:val="99"/>
    <w:unhideWhenUsed/>
    <w:rsid w:val="002E6AF8"/>
    <w:rPr>
      <w:sz w:val="24"/>
      <w:szCs w:val="24"/>
    </w:rPr>
  </w:style>
  <w:style w:type="character" w:styleId="aff3">
    <w:name w:val="FollowedHyperlink"/>
    <w:basedOn w:val="a2"/>
    <w:uiPriority w:val="99"/>
    <w:semiHidden/>
    <w:unhideWhenUsed/>
    <w:rsid w:val="00135D0E"/>
    <w:rPr>
      <w:color w:val="800080" w:themeColor="followedHyperlink"/>
      <w:u w:val="single"/>
    </w:rPr>
  </w:style>
  <w:style w:type="paragraph" w:customStyle="1" w:styleId="aff4">
    <w:name w:val="Надпись на рисунке"/>
    <w:basedOn w:val="a1"/>
    <w:qFormat/>
    <w:rsid w:val="001E7BE9"/>
    <w:pPr>
      <w:ind w:left="-851"/>
      <w:jc w:val="center"/>
    </w:pPr>
    <w:rPr>
      <w:lang w:val="en-US"/>
    </w:rPr>
  </w:style>
  <w:style w:type="paragraph" w:customStyle="1" w:styleId="aff5">
    <w:name w:val="Мелкая надпись на рисунке"/>
    <w:basedOn w:val="a1"/>
    <w:qFormat/>
    <w:rsid w:val="001574F5"/>
    <w:pPr>
      <w:spacing w:line="240" w:lineRule="auto"/>
      <w:ind w:firstLine="0"/>
      <w:jc w:val="left"/>
    </w:pPr>
    <w:rPr>
      <w:sz w:val="20"/>
      <w:szCs w:val="20"/>
    </w:rPr>
  </w:style>
  <w:style w:type="table" w:styleId="aff6">
    <w:name w:val="Table Grid"/>
    <w:basedOn w:val="a3"/>
    <w:uiPriority w:val="59"/>
    <w:rsid w:val="00E274C8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hyperlink" Target="https://docs.google.com/viewer?a=v&amp;q=cache:T09dp1hWRy8J:agora.guru.ru/hpc-h/files/Using_GPU_for_computer_vision_in_OpenCV_library.pdf+&amp;hl=ru&amp;gl=ru&amp;pid=bl&amp;srcid=ADGEEShIycclmOxBOLkpqmLz_6WJEquDMzD9XoTZ7Ft8auLGTltb1gvGvCFizlqTNuxJJGE8S28R4n3fV1Hnw021ffaLpw6D0nygpreKtStJFbp3_zW6iVqUGs_GXC3unMzPGP7VKyXO&amp;sig=AHIEtbRBmnd7FXJgBlHlYHjgN6bwoy-3Ww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emf"/><Relationship Id="rId25" Type="http://schemas.openxmlformats.org/officeDocument/2006/relationships/hyperlink" Target="http://ru.wikipedia.org/wiki/&#1052;&#1072;&#1090;&#1088;&#1080;&#1094;&#1072;_&#1087;&#1086;&#1074;&#1086;&#1088;&#1086;&#1090;&#1072;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29" Type="http://schemas.openxmlformats.org/officeDocument/2006/relationships/hyperlink" Target="http://www.to33.rosreestr.ru/blanks/blanks_norm/1027239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ru.wikiversity.org/wiki/&#1042;&#1088;&#1072;&#1097;&#1077;&#1085;&#1080;&#1077;_&#1074;_&#1086;&#1076;&#1085;&#1086;&#1081;_&#1089;&#1080;&#1089;&#1090;&#1077;&#1084;&#1077;_&#1082;&#1086;&#1086;&#1088;&#1076;&#1080;&#1085;&#1072;&#1090;" TargetMode="Externa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robocraft.ru/blog/computervision/867.html" TargetMode="External"/><Relationship Id="rId28" Type="http://schemas.openxmlformats.org/officeDocument/2006/relationships/hyperlink" Target="http://www.aviationsweb.ru/study-30-8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hyperlink" Target="http://swsys.ru/index.php?page=article&amp;id=2198" TargetMode="External"/><Relationship Id="rId27" Type="http://schemas.openxmlformats.org/officeDocument/2006/relationships/hyperlink" Target="http://nvworld.ru/articles/calculations-on-gpu-advantages-fermi/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F76F9671-F1D2-4558-9B2A-EDF947117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3983</TotalTime>
  <Pages>65</Pages>
  <Words>12475</Words>
  <Characters>71109</Characters>
  <Application>Microsoft Office Word</Application>
  <DocSecurity>0</DocSecurity>
  <Lines>592</Lines>
  <Paragraphs>166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Войцеховский</dc:creator>
  <cp:lastModifiedBy>Артём Войцеховский</cp:lastModifiedBy>
  <cp:revision>216</cp:revision>
  <dcterms:created xsi:type="dcterms:W3CDTF">2013-06-04T10:25:00Z</dcterms:created>
  <dcterms:modified xsi:type="dcterms:W3CDTF">2013-06-17T15:36:00Z</dcterms:modified>
</cp:coreProperties>
</file>