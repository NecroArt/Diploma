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704" w:rsidRPr="00D56AFE" w:rsidRDefault="00A23704" w:rsidP="00A84573">
      <w:proofErr w:type="gramStart"/>
      <w:r w:rsidRPr="00A23704">
        <w:t>Для</w:t>
      </w:r>
      <w:proofErr w:type="gramEnd"/>
      <w:r w:rsidRPr="00A23704">
        <w:t xml:space="preserve"> </w:t>
      </w:r>
      <w:proofErr w:type="gramStart"/>
      <w:r w:rsidRPr="00A23704">
        <w:t>определение</w:t>
      </w:r>
      <w:proofErr w:type="gramEnd"/>
      <w:r w:rsidRPr="00A23704">
        <w:t xml:space="preserve"> параметров движения объектов прибрежных океанографических областей особенно привлекательны оптические методы с расположением приборов, далеких от поверхности океана, потому что </w:t>
      </w:r>
      <w:ins w:id="0" w:author="Артём Войцеховский" w:date="2013-06-12T05:04:00Z">
        <w:r w:rsidR="00A731BB">
          <w:t xml:space="preserve">они </w:t>
        </w:r>
      </w:ins>
      <w:ins w:id="1" w:author="Артём Войцеховский" w:date="2013-06-12T05:05:00Z">
        <w:r w:rsidR="00A731BB">
          <w:t>в меньшей мере</w:t>
        </w:r>
      </w:ins>
      <w:ins w:id="2" w:author="Артём Войцеховский" w:date="2013-06-12T05:04:00Z">
        <w:r w:rsidR="00A731BB">
          <w:t xml:space="preserve"> подвержены в</w:t>
        </w:r>
      </w:ins>
      <w:ins w:id="3" w:author="Артём Войцеховский" w:date="2013-06-12T05:05:00Z">
        <w:r w:rsidR="00A731BB">
          <w:t>р</w:t>
        </w:r>
      </w:ins>
      <w:ins w:id="4" w:author="Артём Войцеховский" w:date="2013-06-12T05:04:00Z">
        <w:r w:rsidR="00A731BB">
          <w:t>едоносному воздействию внешних факторов, таки</w:t>
        </w:r>
      </w:ins>
      <w:ins w:id="5" w:author="Артём Войцеховский" w:date="2013-06-12T13:58:00Z">
        <w:r w:rsidR="00E9424D">
          <w:t>х</w:t>
        </w:r>
      </w:ins>
      <w:ins w:id="6" w:author="Артём Войцеховский" w:date="2013-06-12T05:04:00Z">
        <w:r w:rsidR="00A731BB">
          <w:t xml:space="preserve"> как</w:t>
        </w:r>
      </w:ins>
      <w:ins w:id="7" w:author="Артём Войцеховский" w:date="2013-06-12T05:08:00Z">
        <w:r w:rsidR="00A731BB">
          <w:t xml:space="preserve"> </w:t>
        </w:r>
      </w:ins>
      <w:del w:id="8" w:author="Артём Войцеховский" w:date="2013-06-12T05:05:00Z">
        <w:r w:rsidRPr="00A23704" w:rsidDel="00A731BB">
          <w:delText xml:space="preserve">это смягчает некоторые трудности, связанные с не мобильностью приборов, а именно: </w:delText>
        </w:r>
      </w:del>
      <w:r w:rsidRPr="00A23704">
        <w:t>мощные волны, обрастание биоматериалом</w:t>
      </w:r>
      <w:del w:id="9" w:author="Артём Войцеховский" w:date="2013-06-12T05:06:00Z">
        <w:r w:rsidRPr="00A23704" w:rsidDel="00A731BB">
          <w:delText>,</w:delText>
        </w:r>
      </w:del>
      <w:r w:rsidRPr="00A23704">
        <w:t xml:space="preserve"> и износ датчика при неблагоприятных условиях. Удаленный характер технологии сбора данных даёт преим</w:t>
      </w:r>
      <w:bookmarkStart w:id="10" w:name="_GoBack"/>
      <w:bookmarkEnd w:id="10"/>
      <w:r w:rsidRPr="00A23704">
        <w:t xml:space="preserve">ущество, позволяя проводить измерения в широком диапазоне масштабов пространства  (от сантиметров до километров) и периодов времени (от секунд до лет). </w:t>
      </w:r>
      <w:del w:id="11" w:author="Артём Войцеховский" w:date="2013-06-12T05:12:00Z">
        <w:r w:rsidRPr="00A23704" w:rsidDel="00A731BB">
          <w:delText>Логистика и стоимость сбора данных о прибрежных процессах с использованием видео датчиков, как правило, меньше, чем традиционные решения.</w:delText>
        </w:r>
      </w:del>
      <w:ins w:id="12" w:author="Артём Войцеховский" w:date="2013-06-12T05:10:00Z">
        <w:r w:rsidR="00A731BB">
          <w:t>С</w:t>
        </w:r>
      </w:ins>
      <w:ins w:id="13" w:author="Артём Войцеховский" w:date="2013-06-12T05:11:00Z">
        <w:r w:rsidR="00A731BB">
          <w:t xml:space="preserve">тоимость сбора данных </w:t>
        </w:r>
        <w:r w:rsidR="00A731BB" w:rsidRPr="00A23704">
          <w:t>о прибрежных процессах с использованием видео датчиков</w:t>
        </w:r>
        <w:r w:rsidR="00A731BB">
          <w:t>, а также их анализ, как правило, ниже стоимости традиционных решений.</w:t>
        </w:r>
      </w:ins>
      <w:r w:rsidRPr="00A23704">
        <w:t xml:space="preserve"> Любое прибрежное явление, котор</w:t>
      </w:r>
      <w:r w:rsidR="00963341">
        <w:t>о</w:t>
      </w:r>
      <w:r w:rsidRPr="00A23704">
        <w:t xml:space="preserve">е можно различить визуально, может быть подсчитано количественно с помощью методов обработки изображений. Концепция удаленного слежения за акваториями имеет не малую историю. Кроме того, использование </w:t>
      </w:r>
      <w:proofErr w:type="gramStart"/>
      <w:r w:rsidRPr="00A23704">
        <w:t>видео-оборудования</w:t>
      </w:r>
      <w:proofErr w:type="gramEnd"/>
      <w:r w:rsidRPr="00A23704">
        <w:t xml:space="preserve"> для измерения физических величин получило значительное распространение в области компьютерного зрения и робототехники. Специфическим требованием </w:t>
      </w:r>
      <w:proofErr w:type="spellStart"/>
      <w:r w:rsidRPr="00A23704">
        <w:t>видеодатчиков</w:t>
      </w:r>
      <w:proofErr w:type="spellEnd"/>
      <w:r w:rsidRPr="00A23704">
        <w:t xml:space="preserve"> является необходимость в наличии широкополосного канала передачи данных и надёжного хранилища информации. Еще одной проблемой этого типа датчиков является то, что точность измерения зависит от условий освещения, а в течение ночи необходимо наличие хотя бы небольшого освещения.</w:t>
      </w:r>
    </w:p>
    <w:p w:rsidR="009B3C04" w:rsidRDefault="00AB6F04" w:rsidP="0049129A">
      <w:r>
        <w:t xml:space="preserve">В ДВО РАН начинаются работы по развертыванию системы оперативного наблюдения побережья и акваторий залива Петра Великого.  </w:t>
      </w:r>
      <w:r w:rsidR="0084000E">
        <w:t xml:space="preserve">Спектр возможных применений системы </w:t>
      </w:r>
      <w:proofErr w:type="spellStart"/>
      <w:r w:rsidR="0084000E">
        <w:t>видеомониторинга</w:t>
      </w:r>
      <w:proofErr w:type="spellEnd"/>
      <w:r w:rsidR="0084000E">
        <w:t xml:space="preserve"> достаточно широк – от задач охраны акваторий и мест установки приборов наблюдения до решения фундаментальных задач океанологии.</w:t>
      </w:r>
      <w:r>
        <w:t xml:space="preserve"> </w:t>
      </w:r>
      <w:r w:rsidR="00A430F6">
        <w:t xml:space="preserve">В частности, </w:t>
      </w:r>
      <w:r w:rsidR="00A84573">
        <w:t>о</w:t>
      </w:r>
      <w:r w:rsidR="0084000E">
        <w:t xml:space="preserve">на может быть полезной для оценки параметров </w:t>
      </w:r>
      <w:r w:rsidR="00A430F6">
        <w:t xml:space="preserve">движения объектов, находящихся в </w:t>
      </w:r>
      <w:r w:rsidR="00A430F6">
        <w:lastRenderedPageBreak/>
        <w:t>пространстве акватории</w:t>
      </w:r>
      <w:r w:rsidR="0049129A">
        <w:t>.</w:t>
      </w:r>
      <w:r w:rsidR="0049129A" w:rsidDel="0049129A">
        <w:t xml:space="preserve"> </w:t>
      </w:r>
      <w:r w:rsidR="00C024E4">
        <w:t xml:space="preserve">Эта задача </w:t>
      </w:r>
      <w:r w:rsidR="009B3C04">
        <w:t xml:space="preserve">состоит в том, чтобы получать </w:t>
      </w:r>
      <w:r w:rsidR="0049129A">
        <w:t>такие данные, как</w:t>
      </w:r>
      <w:r w:rsidR="00A84573">
        <w:t xml:space="preserve"> </w:t>
      </w:r>
      <w:r w:rsidR="009B3C04">
        <w:t xml:space="preserve">скорость, траекторию, а также их размеры, географические координаты и удалённость от камеры на каждом снимке. </w:t>
      </w:r>
      <w:r w:rsidR="0049129A">
        <w:t xml:space="preserve">Также </w:t>
      </w:r>
      <w:r w:rsidR="00371E4E">
        <w:t>систему</w:t>
      </w:r>
      <w:r w:rsidR="0049129A">
        <w:t xml:space="preserve"> </w:t>
      </w:r>
      <w:proofErr w:type="spellStart"/>
      <w:r w:rsidR="0049129A">
        <w:t>видеомониторинга</w:t>
      </w:r>
      <w:proofErr w:type="spellEnd"/>
      <w:r w:rsidR="0049129A">
        <w:t xml:space="preserve"> </w:t>
      </w:r>
      <w:r w:rsidR="00371E4E">
        <w:t xml:space="preserve">планируется применять </w:t>
      </w:r>
      <w:r w:rsidR="0049129A">
        <w:t xml:space="preserve">для расчёта занимаемой площади льда в акватории и построении ортогональной </w:t>
      </w:r>
      <w:r w:rsidR="00D56AFE">
        <w:t>проекции</w:t>
      </w:r>
      <w:r w:rsidR="0049129A">
        <w:t xml:space="preserve"> местности.</w:t>
      </w:r>
      <w:r w:rsidR="00B24E53">
        <w:t xml:space="preserve"> </w:t>
      </w:r>
      <w:r w:rsidR="002B37EB">
        <w:t>На данный момент в</w:t>
      </w:r>
      <w:r w:rsidR="00AA25B4">
        <w:t xml:space="preserve"> системе </w:t>
      </w:r>
      <w:proofErr w:type="spellStart"/>
      <w:r w:rsidR="00AA25B4">
        <w:t>видеомониторинга</w:t>
      </w:r>
      <w:proofErr w:type="spellEnd"/>
      <w:r w:rsidR="00AA25B4">
        <w:t xml:space="preserve"> </w:t>
      </w:r>
      <w:r w:rsidR="00B24E53">
        <w:t>имеются стационарные поворотные камеры и база данных, в которую эти камеры сохраняют снимки территории акватории.</w:t>
      </w:r>
      <w:r w:rsidR="002A6C02">
        <w:t xml:space="preserve"> В научном мире существует </w:t>
      </w:r>
      <w:r w:rsidR="00416414">
        <w:t>множество различных</w:t>
      </w:r>
      <w:r w:rsidR="002A6C02">
        <w:t xml:space="preserve"> методов для решения большинства приведённых выше задач.</w:t>
      </w:r>
    </w:p>
    <w:p w:rsidR="00371E4E" w:rsidRDefault="002A6C02" w:rsidP="0049129A">
      <w:r>
        <w:t xml:space="preserve">Однако </w:t>
      </w:r>
      <w:r w:rsidR="00416414">
        <w:t xml:space="preserve">для программного средства, которое анализировало бы снимки и объекты на них методы не подобраны и  </w:t>
      </w:r>
      <w:r w:rsidR="00371E4E">
        <w:t xml:space="preserve">не </w:t>
      </w:r>
      <w:r w:rsidR="00D56AFE">
        <w:t>скомпонованы</w:t>
      </w:r>
      <w:r w:rsidR="00371E4E">
        <w:t>.</w:t>
      </w:r>
      <w:r>
        <w:t xml:space="preserve"> </w:t>
      </w:r>
      <w:r w:rsidR="00416414">
        <w:t>Т</w:t>
      </w:r>
      <w:r>
        <w:t>акже не</w:t>
      </w:r>
      <w:r w:rsidR="00416414">
        <w:t xml:space="preserve"> разработано</w:t>
      </w:r>
      <w:r>
        <w:t xml:space="preserve"> метода </w:t>
      </w:r>
      <w:r w:rsidR="00416414">
        <w:t>детектирования</w:t>
      </w:r>
      <w:r>
        <w:t xml:space="preserve"> льда </w:t>
      </w:r>
      <w:r w:rsidR="00416414">
        <w:t>в видимом диапазоне спектра</w:t>
      </w:r>
      <w:r>
        <w:t>.</w:t>
      </w:r>
    </w:p>
    <w:p w:rsidR="009B3C04" w:rsidRPr="00A23704" w:rsidRDefault="009B3C04" w:rsidP="0049129A">
      <w:r>
        <w:t>В данной дипломной работе исследуется способ создания программной системы, анализирующей цифровые панорамные снимки акваторий.</w:t>
      </w:r>
      <w:r w:rsidR="00B24E53">
        <w:t xml:space="preserve"> </w:t>
      </w:r>
    </w:p>
    <w:p w:rsidR="00A23704" w:rsidRPr="00A23704" w:rsidRDefault="00A23704" w:rsidP="00D56AFE">
      <w:r w:rsidRPr="00A23704">
        <w:t>Целью дипломной работы является разработка и реализация программного средства</w:t>
      </w:r>
      <w:r w:rsidR="009A380D">
        <w:t xml:space="preserve">, </w:t>
      </w:r>
      <w:proofErr w:type="gramStart"/>
      <w:r w:rsidR="009A380D">
        <w:t>анализирующее</w:t>
      </w:r>
      <w:proofErr w:type="gramEnd"/>
      <w:r w:rsidR="009A380D">
        <w:t xml:space="preserve"> цифровые снимки</w:t>
      </w:r>
      <w:r w:rsidRPr="00A23704">
        <w:t>. Для достижения поставленн</w:t>
      </w:r>
      <w:r w:rsidR="009A380D">
        <w:t>ой</w:t>
      </w:r>
      <w:r w:rsidRPr="00A23704">
        <w:t xml:space="preserve"> цел</w:t>
      </w:r>
      <w:r w:rsidR="009A380D">
        <w:t>и</w:t>
      </w:r>
      <w:r w:rsidRPr="00A23704">
        <w:t xml:space="preserve"> необходимо решить следующие задачи:</w:t>
      </w:r>
    </w:p>
    <w:p w:rsidR="00A23704" w:rsidRPr="00A23704" w:rsidRDefault="00A23704" w:rsidP="00D56AFE">
      <w:pPr>
        <w:pStyle w:val="aa"/>
        <w:numPr>
          <w:ilvl w:val="0"/>
          <w:numId w:val="3"/>
        </w:numPr>
      </w:pPr>
      <w:r w:rsidRPr="00A23704">
        <w:t>проанализировать существующие алгоритмы</w:t>
      </w:r>
      <w:r w:rsidR="002B37EB">
        <w:t xml:space="preserve"> определения параметров движения объектов, детектирования льда и построения ортогональной проекции</w:t>
      </w:r>
    </w:p>
    <w:p w:rsidR="00A23704" w:rsidRPr="00A23704" w:rsidRDefault="00A23704" w:rsidP="00D56AFE">
      <w:pPr>
        <w:pStyle w:val="aa"/>
        <w:numPr>
          <w:ilvl w:val="0"/>
          <w:numId w:val="3"/>
        </w:numPr>
      </w:pPr>
      <w:r w:rsidRPr="00A23704">
        <w:t>разработать недостающие алгоритмы</w:t>
      </w:r>
      <w:r w:rsidR="002B37EB" w:rsidRPr="002B37EB">
        <w:t xml:space="preserve"> </w:t>
      </w:r>
      <w:r w:rsidR="002B37EB">
        <w:t xml:space="preserve">определения параметров движения объектов, детектирования льда и построения ортогональной проекции </w:t>
      </w:r>
    </w:p>
    <w:p w:rsidR="00A23704" w:rsidRPr="00A23704" w:rsidRDefault="00A23704" w:rsidP="00D56AFE">
      <w:pPr>
        <w:pStyle w:val="aa"/>
        <w:numPr>
          <w:ilvl w:val="0"/>
          <w:numId w:val="3"/>
        </w:numPr>
      </w:pPr>
      <w:r w:rsidRPr="00A23704">
        <w:t>выбрать подходящие для программной системы</w:t>
      </w:r>
      <w:r w:rsidR="002B37EB" w:rsidRPr="002B37EB">
        <w:t xml:space="preserve"> </w:t>
      </w:r>
      <w:r w:rsidR="002B37EB">
        <w:t>алгоритмы определения параметров движения объектов, детектирования льда и построения ортогональной проекции</w:t>
      </w:r>
    </w:p>
    <w:p w:rsidR="00A23704" w:rsidRPr="00A23704" w:rsidRDefault="00A23704" w:rsidP="00D56AFE">
      <w:pPr>
        <w:pStyle w:val="aa"/>
        <w:numPr>
          <w:ilvl w:val="0"/>
          <w:numId w:val="3"/>
        </w:numPr>
      </w:pPr>
      <w:r w:rsidRPr="00A23704">
        <w:t>составить требования и спецификации к программному средству</w:t>
      </w:r>
    </w:p>
    <w:p w:rsidR="00A23704" w:rsidRPr="00A23704" w:rsidRDefault="00A23704" w:rsidP="00D56AFE">
      <w:pPr>
        <w:pStyle w:val="aa"/>
        <w:numPr>
          <w:ilvl w:val="0"/>
          <w:numId w:val="3"/>
        </w:numPr>
      </w:pPr>
      <w:r w:rsidRPr="00A23704">
        <w:t>составить низкоуровневый проект программного средства</w:t>
      </w:r>
    </w:p>
    <w:p w:rsidR="00A23704" w:rsidRPr="00A23704" w:rsidRDefault="00A23704" w:rsidP="00D56AFE">
      <w:pPr>
        <w:pStyle w:val="aa"/>
        <w:numPr>
          <w:ilvl w:val="0"/>
          <w:numId w:val="3"/>
        </w:numPr>
      </w:pPr>
      <w:r w:rsidRPr="00A23704">
        <w:lastRenderedPageBreak/>
        <w:t>спроектировать базу данных для хранения снимков и проанализированных данных</w:t>
      </w:r>
    </w:p>
    <w:p w:rsidR="00A23704" w:rsidRPr="00A23704" w:rsidRDefault="00A23704" w:rsidP="00D56AFE">
      <w:pPr>
        <w:pStyle w:val="aa"/>
        <w:numPr>
          <w:ilvl w:val="0"/>
          <w:numId w:val="3"/>
        </w:numPr>
      </w:pPr>
      <w:r w:rsidRPr="00A23704">
        <w:t>реализовать систему и провести её тестирование</w:t>
      </w:r>
    </w:p>
    <w:p w:rsidR="00A23704" w:rsidRPr="00A23704" w:rsidRDefault="00A23704" w:rsidP="00D56AFE">
      <w:pPr>
        <w:pStyle w:val="aa"/>
        <w:numPr>
          <w:ilvl w:val="0"/>
          <w:numId w:val="3"/>
        </w:numPr>
      </w:pPr>
      <w:r w:rsidRPr="00A23704">
        <w:t>провести экспериментальное исследование созданного программного средства</w:t>
      </w:r>
    </w:p>
    <w:p w:rsidR="00DB7D4F" w:rsidRDefault="00A23704" w:rsidP="00A84573">
      <w:r w:rsidRPr="00A23704">
        <w:t xml:space="preserve">Дипломная работа состоит из введения, четырёх глав, заключения, одного приложения и списка литературы из 34 источников. Во введении обосновывается актуальность темы исследования, обосновывается цель и выделяются задачи исследования. Первая глава посвящена обзору литературы на тему «Определение параметров движения объектов на панорамных снимках», вторая – анализу предметных областей «определение параметров объектов на снимках», «построение ортогональной проекции изображений» и «детектирование льда на снимках по цвету в видимом спектре», третья - проектированию и реализации системы. В четвёртой главе </w:t>
      </w:r>
      <w:r w:rsidR="002B37EB">
        <w:t>описаны</w:t>
      </w:r>
      <w:r w:rsidR="002B37EB" w:rsidRPr="00A23704">
        <w:t xml:space="preserve"> </w:t>
      </w:r>
      <w:r w:rsidR="002B37EB">
        <w:t xml:space="preserve">испытания </w:t>
      </w:r>
      <w:r w:rsidRPr="00A23704">
        <w:t>системы в реальных условиях.</w:t>
      </w:r>
    </w:p>
    <w:p w:rsidR="00A23704" w:rsidRPr="00A23704" w:rsidRDefault="00A23704" w:rsidP="00D56AFE"/>
    <w:sectPr w:rsidR="00A23704" w:rsidRPr="00A23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5741"/>
    <w:multiLevelType w:val="hybridMultilevel"/>
    <w:tmpl w:val="34505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C7CAE"/>
    <w:multiLevelType w:val="hybridMultilevel"/>
    <w:tmpl w:val="66487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13"/>
    <w:rsid w:val="00004A21"/>
    <w:rsid w:val="000C4A8B"/>
    <w:rsid w:val="00142258"/>
    <w:rsid w:val="001F2986"/>
    <w:rsid w:val="0020378A"/>
    <w:rsid w:val="002A6C02"/>
    <w:rsid w:val="002B37EB"/>
    <w:rsid w:val="003000CB"/>
    <w:rsid w:val="0035250D"/>
    <w:rsid w:val="00371E4E"/>
    <w:rsid w:val="003751B5"/>
    <w:rsid w:val="003E1500"/>
    <w:rsid w:val="00416414"/>
    <w:rsid w:val="0049129A"/>
    <w:rsid w:val="0055225B"/>
    <w:rsid w:val="00556CCD"/>
    <w:rsid w:val="006066C2"/>
    <w:rsid w:val="00693CA4"/>
    <w:rsid w:val="006D6CEB"/>
    <w:rsid w:val="0071067A"/>
    <w:rsid w:val="0084000E"/>
    <w:rsid w:val="008F19B5"/>
    <w:rsid w:val="00963341"/>
    <w:rsid w:val="009A380D"/>
    <w:rsid w:val="009B3C04"/>
    <w:rsid w:val="009C5C1E"/>
    <w:rsid w:val="00A23704"/>
    <w:rsid w:val="00A430F6"/>
    <w:rsid w:val="00A731BB"/>
    <w:rsid w:val="00A84573"/>
    <w:rsid w:val="00AA25B4"/>
    <w:rsid w:val="00AB6F04"/>
    <w:rsid w:val="00B1065D"/>
    <w:rsid w:val="00B24D31"/>
    <w:rsid w:val="00B24E53"/>
    <w:rsid w:val="00BF5B13"/>
    <w:rsid w:val="00C024E4"/>
    <w:rsid w:val="00C84550"/>
    <w:rsid w:val="00CF75CF"/>
    <w:rsid w:val="00D56AFE"/>
    <w:rsid w:val="00DA7855"/>
    <w:rsid w:val="00DB7D4F"/>
    <w:rsid w:val="00E6290E"/>
    <w:rsid w:val="00E9424D"/>
    <w:rsid w:val="00EB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573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4A2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A2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A2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A21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A2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A2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A2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A2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A2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A2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04A2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04A2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04A2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04A2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04A2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04A2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04A2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04A2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04A2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004A2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04A2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04A21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04A21"/>
    <w:rPr>
      <w:b/>
      <w:bCs/>
    </w:rPr>
  </w:style>
  <w:style w:type="character" w:styleId="a8">
    <w:name w:val="Emphasis"/>
    <w:basedOn w:val="a0"/>
    <w:uiPriority w:val="20"/>
    <w:qFormat/>
    <w:rsid w:val="00004A21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04A21"/>
    <w:rPr>
      <w:szCs w:val="32"/>
    </w:rPr>
  </w:style>
  <w:style w:type="paragraph" w:styleId="aa">
    <w:name w:val="List Paragraph"/>
    <w:basedOn w:val="a"/>
    <w:uiPriority w:val="34"/>
    <w:qFormat/>
    <w:rsid w:val="00004A2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04A21"/>
    <w:rPr>
      <w:i/>
    </w:rPr>
  </w:style>
  <w:style w:type="character" w:customStyle="1" w:styleId="22">
    <w:name w:val="Цитата 2 Знак"/>
    <w:basedOn w:val="a0"/>
    <w:link w:val="21"/>
    <w:uiPriority w:val="29"/>
    <w:rsid w:val="00004A21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04A21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04A21"/>
    <w:rPr>
      <w:b/>
      <w:i/>
      <w:sz w:val="24"/>
    </w:rPr>
  </w:style>
  <w:style w:type="character" w:styleId="ad">
    <w:name w:val="Subtle Emphasis"/>
    <w:uiPriority w:val="19"/>
    <w:qFormat/>
    <w:rsid w:val="00004A21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04A21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04A21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04A21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04A21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04A21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B6F04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AB6F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573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4A2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A2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A2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A21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A2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A2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A2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A2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A2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A2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04A2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04A2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04A2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04A2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04A2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04A2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04A2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04A2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04A2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004A2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04A2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04A21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04A21"/>
    <w:rPr>
      <w:b/>
      <w:bCs/>
    </w:rPr>
  </w:style>
  <w:style w:type="character" w:styleId="a8">
    <w:name w:val="Emphasis"/>
    <w:basedOn w:val="a0"/>
    <w:uiPriority w:val="20"/>
    <w:qFormat/>
    <w:rsid w:val="00004A21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04A21"/>
    <w:rPr>
      <w:szCs w:val="32"/>
    </w:rPr>
  </w:style>
  <w:style w:type="paragraph" w:styleId="aa">
    <w:name w:val="List Paragraph"/>
    <w:basedOn w:val="a"/>
    <w:uiPriority w:val="34"/>
    <w:qFormat/>
    <w:rsid w:val="00004A2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04A21"/>
    <w:rPr>
      <w:i/>
    </w:rPr>
  </w:style>
  <w:style w:type="character" w:customStyle="1" w:styleId="22">
    <w:name w:val="Цитата 2 Знак"/>
    <w:basedOn w:val="a0"/>
    <w:link w:val="21"/>
    <w:uiPriority w:val="29"/>
    <w:rsid w:val="00004A21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04A21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04A21"/>
    <w:rPr>
      <w:b/>
      <w:i/>
      <w:sz w:val="24"/>
    </w:rPr>
  </w:style>
  <w:style w:type="character" w:styleId="ad">
    <w:name w:val="Subtle Emphasis"/>
    <w:uiPriority w:val="19"/>
    <w:qFormat/>
    <w:rsid w:val="00004A21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04A21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04A21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04A21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04A21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04A21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B6F04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AB6F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5</cp:revision>
  <dcterms:created xsi:type="dcterms:W3CDTF">2013-06-10T07:29:00Z</dcterms:created>
  <dcterms:modified xsi:type="dcterms:W3CDTF">2013-06-12T03:01:00Z</dcterms:modified>
</cp:coreProperties>
</file>